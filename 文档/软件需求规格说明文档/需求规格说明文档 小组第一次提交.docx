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1A827" w14:textId="66638141" w:rsidR="001F2A13" w:rsidRDefault="001F2A13" w:rsidP="001F2A13">
      <w:pPr>
        <w:jc w:val="center"/>
        <w:rPr>
          <w:b/>
          <w:sz w:val="32"/>
          <w:szCs w:val="32"/>
        </w:rPr>
      </w:pPr>
      <w:r w:rsidRPr="00324EB9">
        <w:rPr>
          <w:rFonts w:hint="eastAsia"/>
          <w:b/>
          <w:sz w:val="32"/>
          <w:szCs w:val="32"/>
        </w:rPr>
        <w:t>软件需求规格说明文档</w:t>
      </w:r>
      <w:r w:rsidR="00324EB9">
        <w:rPr>
          <w:rFonts w:hint="eastAsia"/>
          <w:b/>
          <w:sz w:val="32"/>
          <w:szCs w:val="32"/>
        </w:rPr>
        <w:t>v1.0</w:t>
      </w:r>
    </w:p>
    <w:p w14:paraId="436162A3" w14:textId="3BBA754E" w:rsidR="00324EB9" w:rsidRPr="00324EB9" w:rsidRDefault="00324EB9" w:rsidP="00324EB9">
      <w:pPr>
        <w:jc w:val="center"/>
        <w:rPr>
          <w:rFonts w:hint="eastAsia"/>
        </w:rPr>
      </w:pPr>
      <w:r w:rsidRPr="00324EB9">
        <w:rPr>
          <w:rFonts w:hint="eastAsia"/>
        </w:rPr>
        <w:t>2015.10.8</w:t>
      </w:r>
    </w:p>
    <w:p w14:paraId="313C8555" w14:textId="46BD4878" w:rsidR="001F2A13" w:rsidRPr="00971608" w:rsidRDefault="00971608" w:rsidP="00971608">
      <w:pPr>
        <w:rPr>
          <w:b/>
          <w:sz w:val="32"/>
          <w:szCs w:val="32"/>
        </w:rPr>
      </w:pPr>
      <w:r>
        <w:rPr>
          <w:rFonts w:hint="eastAsia"/>
          <w:b/>
          <w:sz w:val="32"/>
          <w:szCs w:val="32"/>
        </w:rPr>
        <w:t>1.</w:t>
      </w:r>
      <w:r w:rsidR="001F2A13" w:rsidRPr="00971608">
        <w:rPr>
          <w:rFonts w:hint="eastAsia"/>
          <w:b/>
          <w:sz w:val="32"/>
          <w:szCs w:val="32"/>
        </w:rPr>
        <w:t>引言</w:t>
      </w:r>
    </w:p>
    <w:p w14:paraId="79D3EB50" w14:textId="77777777" w:rsidR="001F2A13" w:rsidRDefault="001F2A13" w:rsidP="001F2A13">
      <w:pPr>
        <w:pStyle w:val="a4"/>
        <w:numPr>
          <w:ilvl w:val="1"/>
          <w:numId w:val="3"/>
        </w:numPr>
        <w:ind w:firstLineChars="0"/>
      </w:pPr>
      <w:r>
        <w:rPr>
          <w:rFonts w:hint="eastAsia"/>
        </w:rPr>
        <w:t>目的</w:t>
      </w:r>
    </w:p>
    <w:p w14:paraId="51F7494F" w14:textId="77777777" w:rsidR="001F2A13" w:rsidRDefault="001F2A13" w:rsidP="001F2A13">
      <w:pPr>
        <w:ind w:left="360" w:firstLineChars="200" w:firstLine="420"/>
      </w:pPr>
      <w:r>
        <w:rPr>
          <w:rFonts w:hint="eastAsia"/>
        </w:rPr>
        <w:t>本文档描述了快递系统的功能需求和非功能需求。开发小组的软件系统实现与验证工作都以此文档为依据。</w:t>
      </w:r>
    </w:p>
    <w:p w14:paraId="16C42F3F" w14:textId="77777777" w:rsidR="001F2A13" w:rsidRDefault="001F2A13" w:rsidP="001F2A13">
      <w:pPr>
        <w:ind w:firstLineChars="350" w:firstLine="735"/>
      </w:pPr>
      <w:r>
        <w:rPr>
          <w:rFonts w:hint="eastAsia"/>
        </w:rPr>
        <w:t>除特殊说明外，本文档需求均为高优先级需求。</w:t>
      </w:r>
    </w:p>
    <w:p w14:paraId="7F554BAA" w14:textId="77777777" w:rsidR="001F2A13" w:rsidRDefault="001F2A13" w:rsidP="001F2A13">
      <w:pPr>
        <w:pStyle w:val="a4"/>
        <w:numPr>
          <w:ilvl w:val="1"/>
          <w:numId w:val="3"/>
        </w:numPr>
        <w:ind w:firstLineChars="0"/>
      </w:pPr>
      <w:r>
        <w:rPr>
          <w:rFonts w:hint="eastAsia"/>
        </w:rPr>
        <w:t>范围</w:t>
      </w:r>
    </w:p>
    <w:p w14:paraId="0644B96A" w14:textId="77777777" w:rsidR="001F2A13" w:rsidRDefault="001F2A13" w:rsidP="001F2A13">
      <w:pPr>
        <w:ind w:left="360" w:firstLineChars="200" w:firstLine="42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14:paraId="1589C657" w14:textId="77777777" w:rsidR="001F2A13" w:rsidRDefault="001F2A13" w:rsidP="001F2A13">
      <w:pPr>
        <w:pStyle w:val="a4"/>
        <w:numPr>
          <w:ilvl w:val="1"/>
          <w:numId w:val="3"/>
        </w:numPr>
        <w:ind w:firstLineChars="0"/>
      </w:pPr>
      <w:r>
        <w:rPr>
          <w:rFonts w:hint="eastAsia"/>
        </w:rPr>
        <w:t>参考文献</w:t>
      </w:r>
    </w:p>
    <w:p w14:paraId="618ABF3C" w14:textId="77777777" w:rsidR="001F2A13" w:rsidRDefault="001F2A13" w:rsidP="001F2A13">
      <w:pPr>
        <w:ind w:left="360"/>
      </w:pPr>
      <w:r>
        <w:rPr>
          <w:rFonts w:hint="eastAsia"/>
        </w:rPr>
        <w:t>快递系统用例文档</w:t>
      </w:r>
    </w:p>
    <w:p w14:paraId="22D75384" w14:textId="587BE45A" w:rsidR="001F2A13" w:rsidRPr="00971608" w:rsidRDefault="00971608" w:rsidP="00971608">
      <w:pPr>
        <w:rPr>
          <w:b/>
          <w:sz w:val="32"/>
          <w:szCs w:val="32"/>
        </w:rPr>
      </w:pPr>
      <w:r>
        <w:rPr>
          <w:rFonts w:hint="eastAsia"/>
          <w:b/>
          <w:sz w:val="32"/>
          <w:szCs w:val="32"/>
        </w:rPr>
        <w:t>2.</w:t>
      </w:r>
      <w:r w:rsidR="001F2A13" w:rsidRPr="00971608">
        <w:rPr>
          <w:rFonts w:hint="eastAsia"/>
          <w:b/>
          <w:sz w:val="32"/>
          <w:szCs w:val="32"/>
        </w:rPr>
        <w:t>总体描述</w:t>
      </w:r>
    </w:p>
    <w:p w14:paraId="39ABA5F4" w14:textId="77777777" w:rsidR="001F2A13" w:rsidRDefault="001F2A13" w:rsidP="001F2A13">
      <w:pPr>
        <w:pStyle w:val="a4"/>
        <w:numPr>
          <w:ilvl w:val="1"/>
          <w:numId w:val="3"/>
        </w:numPr>
        <w:ind w:firstLineChars="0"/>
      </w:pPr>
      <w:r>
        <w:rPr>
          <w:rFonts w:hint="eastAsia"/>
        </w:rPr>
        <w:t>商品前景</w:t>
      </w:r>
    </w:p>
    <w:p w14:paraId="090A418F" w14:textId="77777777" w:rsidR="001F2A13" w:rsidRDefault="001F2A13" w:rsidP="001F2A13">
      <w:pPr>
        <w:pStyle w:val="a4"/>
        <w:numPr>
          <w:ilvl w:val="2"/>
          <w:numId w:val="3"/>
        </w:numPr>
        <w:ind w:firstLineChars="0"/>
      </w:pPr>
      <w:r>
        <w:rPr>
          <w:rFonts w:hint="eastAsia"/>
        </w:rPr>
        <w:t>背景与机遇</w:t>
      </w:r>
    </w:p>
    <w:p w14:paraId="6981BC1A" w14:textId="77777777" w:rsidR="001F2A13" w:rsidRPr="007C2B10" w:rsidRDefault="001F2A13" w:rsidP="001F2A13">
      <w:pPr>
        <w:ind w:left="360" w:firstLineChars="200" w:firstLine="420"/>
      </w:pPr>
      <w:r>
        <w:rPr>
          <w:rFonts w:hint="eastAsia"/>
        </w:rPr>
        <w:t>快递公司是一家</w:t>
      </w:r>
      <w:r w:rsidRPr="007C2B10">
        <w:rPr>
          <w:rFonts w:hint="eastAsia"/>
        </w:rPr>
        <w:t>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意度， 该公司聘请Q公司开发一套快递物流系统系统。</w:t>
      </w:r>
    </w:p>
    <w:p w14:paraId="311A1148" w14:textId="77777777" w:rsidR="001F2A13" w:rsidRDefault="001F2A13" w:rsidP="001F2A13">
      <w:pPr>
        <w:pStyle w:val="a4"/>
        <w:numPr>
          <w:ilvl w:val="2"/>
          <w:numId w:val="3"/>
        </w:numPr>
        <w:ind w:firstLineChars="0"/>
      </w:pPr>
      <w:r>
        <w:rPr>
          <w:rFonts w:hint="eastAsia"/>
        </w:rPr>
        <w:t>业务需求</w:t>
      </w:r>
    </w:p>
    <w:p w14:paraId="5015B6D8" w14:textId="77777777" w:rsidR="001F2A13" w:rsidRDefault="001F2A13" w:rsidP="001F2A13">
      <w:pPr>
        <w:ind w:left="720"/>
      </w:pPr>
      <w:r>
        <w:rPr>
          <w:rFonts w:hint="eastAsia"/>
        </w:rPr>
        <w:t>BR1：系统上线六个月后，库存积压现象降低50%</w:t>
      </w:r>
    </w:p>
    <w:p w14:paraId="6C146571" w14:textId="77777777" w:rsidR="001F2A13" w:rsidRDefault="001F2A13" w:rsidP="001F2A13">
      <w:pPr>
        <w:ind w:left="720"/>
      </w:pPr>
      <w:r>
        <w:t>BR2：</w:t>
      </w:r>
      <w:r>
        <w:rPr>
          <w:rFonts w:hint="eastAsia"/>
        </w:rPr>
        <w:t>系统上线六个月后，业务额提升20%</w:t>
      </w:r>
    </w:p>
    <w:p w14:paraId="65848C3F" w14:textId="77777777" w:rsidR="001F2A13" w:rsidRDefault="001F2A13" w:rsidP="001F2A13">
      <w:pPr>
        <w:ind w:left="720"/>
      </w:pPr>
      <w:r>
        <w:t>B</w:t>
      </w:r>
      <w:r>
        <w:rPr>
          <w:rFonts w:hint="eastAsia"/>
        </w:rPr>
        <w:t>R</w:t>
      </w:r>
      <w:r>
        <w:t>3：</w:t>
      </w:r>
      <w:r>
        <w:rPr>
          <w:rFonts w:hint="eastAsia"/>
        </w:rPr>
        <w:t>系统上线六个月后，财务人员工作效率提升50%</w:t>
      </w:r>
    </w:p>
    <w:p w14:paraId="4BB60590" w14:textId="77777777" w:rsidR="00971608" w:rsidRDefault="00971608" w:rsidP="00971608">
      <w:pPr>
        <w:spacing w:line="220" w:lineRule="atLeast"/>
      </w:pPr>
      <w:r>
        <w:rPr>
          <w:rFonts w:hint="eastAsia"/>
        </w:rPr>
        <w:t>2.2 商品功能</w:t>
      </w:r>
    </w:p>
    <w:p w14:paraId="2100540F" w14:textId="77777777" w:rsidR="00971608" w:rsidRDefault="00971608" w:rsidP="00971608">
      <w:pPr>
        <w:spacing w:line="220" w:lineRule="atLeast"/>
      </w:pPr>
      <w:r>
        <w:rPr>
          <w:rFonts w:hint="eastAsia"/>
        </w:rPr>
        <w:t>SF1：</w:t>
      </w:r>
      <w:r w:rsidRPr="00660CF6">
        <w:rPr>
          <w:rFonts w:hint="eastAsia"/>
        </w:rPr>
        <w:t>对输送、保管、包装、流通加工等快递物流活动进行衔接活动，对装卸活动的管理，</w:t>
      </w:r>
      <w:r>
        <w:rPr>
          <w:rFonts w:hint="eastAsia"/>
        </w:rPr>
        <w:t>确定最恰当的装卸方式，合理配置。</w:t>
      </w:r>
      <w:r w:rsidRPr="00660CF6">
        <w:rPr>
          <w:rFonts w:hint="eastAsia"/>
        </w:rPr>
        <w:t>获得较好的经济效果。</w:t>
      </w:r>
    </w:p>
    <w:p w14:paraId="24A588C3" w14:textId="77777777" w:rsidR="00971608" w:rsidRDefault="00971608" w:rsidP="00971608">
      <w:pPr>
        <w:spacing w:line="220" w:lineRule="atLeast"/>
      </w:pPr>
      <w:r>
        <w:rPr>
          <w:rFonts w:hint="eastAsia"/>
        </w:rPr>
        <w:t>SF2：</w:t>
      </w:r>
      <w:r w:rsidRPr="00660CF6">
        <w:rPr>
          <w:rFonts w:hint="eastAsia"/>
        </w:rPr>
        <w:t>对运输活动的管理，要求选择技术经济效果最好的运输方式及联运方式，合理确定运输路线，以实现安全、迅速、准时、价廉的要求。</w:t>
      </w:r>
    </w:p>
    <w:p w14:paraId="7D7C54FD" w14:textId="77777777" w:rsidR="00971608" w:rsidRDefault="00971608" w:rsidP="00971608">
      <w:pPr>
        <w:spacing w:line="220" w:lineRule="atLeast"/>
      </w:pPr>
      <w:r>
        <w:rPr>
          <w:rFonts w:hint="eastAsia"/>
        </w:rPr>
        <w:t>SF3：处理营业厅司机，车辆的管理。</w:t>
      </w:r>
    </w:p>
    <w:p w14:paraId="25D557F0" w14:textId="77777777" w:rsidR="00971608" w:rsidRDefault="00971608" w:rsidP="00971608">
      <w:pPr>
        <w:spacing w:line="220" w:lineRule="atLeast"/>
      </w:pPr>
      <w:r>
        <w:rPr>
          <w:rFonts w:hint="eastAsia"/>
        </w:rPr>
        <w:t>SF4：对快件的运费和到达时间有预估功能。</w:t>
      </w:r>
    </w:p>
    <w:p w14:paraId="049B4691" w14:textId="77777777" w:rsidR="00971608" w:rsidRDefault="00971608" w:rsidP="00971608">
      <w:pPr>
        <w:spacing w:line="220" w:lineRule="atLeast"/>
      </w:pPr>
      <w:r>
        <w:rPr>
          <w:rFonts w:hint="eastAsia"/>
        </w:rPr>
        <w:t xml:space="preserve"> SF5：处理中转中心或营业厅快递的接收与派件，包括装车管理，装运管理等。</w:t>
      </w:r>
    </w:p>
    <w:p w14:paraId="53EEDAE0" w14:textId="77777777" w:rsidR="00971608" w:rsidRDefault="00971608" w:rsidP="00971608">
      <w:pPr>
        <w:spacing w:line="220" w:lineRule="atLeast"/>
      </w:pPr>
      <w:r>
        <w:rPr>
          <w:rFonts w:hint="eastAsia"/>
        </w:rPr>
        <w:t>SF6：对仓库的管理，包括仓库货物的出库，入库，报警，分区，盘点等。</w:t>
      </w:r>
    </w:p>
    <w:p w14:paraId="0D4FB80B" w14:textId="77777777" w:rsidR="00971608" w:rsidRDefault="00971608" w:rsidP="00971608">
      <w:pPr>
        <w:spacing w:line="220" w:lineRule="atLeast"/>
      </w:pPr>
      <w:r>
        <w:rPr>
          <w:rFonts w:hint="eastAsia"/>
        </w:rPr>
        <w:t>SF7：帮助财务人员处理公司财务状况，包括账户管理，制作成本收益，经营情况表等。</w:t>
      </w:r>
    </w:p>
    <w:p w14:paraId="46542A5B" w14:textId="77777777" w:rsidR="00971608" w:rsidRDefault="00971608" w:rsidP="00971608">
      <w:pPr>
        <w:spacing w:line="220" w:lineRule="atLeast"/>
      </w:pPr>
      <w:r>
        <w:rPr>
          <w:rFonts w:hint="eastAsia"/>
        </w:rPr>
        <w:t>SF8：协助总经理的决策。</w:t>
      </w:r>
    </w:p>
    <w:p w14:paraId="25E9ACEB" w14:textId="77777777" w:rsidR="00971608" w:rsidRDefault="00971608" w:rsidP="00971608">
      <w:pPr>
        <w:spacing w:line="220" w:lineRule="atLeast"/>
      </w:pPr>
      <w:r>
        <w:rPr>
          <w:rFonts w:hint="eastAsia"/>
        </w:rPr>
        <w:t>2.3用户特征</w:t>
      </w:r>
    </w:p>
    <w:tbl>
      <w:tblPr>
        <w:tblStyle w:val="a3"/>
        <w:tblW w:w="0" w:type="auto"/>
        <w:tblInd w:w="-113" w:type="dxa"/>
        <w:tblLook w:val="0600" w:firstRow="0" w:lastRow="0" w:firstColumn="0" w:lastColumn="0" w:noHBand="1" w:noVBand="1"/>
      </w:tblPr>
      <w:tblGrid>
        <w:gridCol w:w="1091"/>
        <w:gridCol w:w="7318"/>
      </w:tblGrid>
      <w:tr w:rsidR="00971608" w14:paraId="38E8756E" w14:textId="77777777" w:rsidTr="00E321A1">
        <w:tc>
          <w:tcPr>
            <w:tcW w:w="1101" w:type="dxa"/>
          </w:tcPr>
          <w:p w14:paraId="109B6E45" w14:textId="77777777" w:rsidR="00971608" w:rsidRDefault="00971608" w:rsidP="00E321A1">
            <w:pPr>
              <w:spacing w:line="220" w:lineRule="atLeast"/>
            </w:pPr>
            <w:r>
              <w:rPr>
                <w:rFonts w:hint="eastAsia"/>
              </w:rPr>
              <w:t>寄件人</w:t>
            </w:r>
          </w:p>
        </w:tc>
        <w:tc>
          <w:tcPr>
            <w:tcW w:w="7421" w:type="dxa"/>
          </w:tcPr>
          <w:p w14:paraId="35E1F7B4" w14:textId="77777777" w:rsidR="00971608" w:rsidRDefault="00971608" w:rsidP="00E321A1">
            <w:r>
              <w:rPr>
                <w:rFonts w:hint="eastAsia"/>
              </w:rPr>
              <w:t>每个快递都会对应一个寄件人，他们会在寄出快件后查询物流信息，包括快件的货运状态和历史轨迹。寄件人的计算机操作技能一般。</w:t>
            </w:r>
          </w:p>
        </w:tc>
      </w:tr>
      <w:tr w:rsidR="00971608" w14:paraId="5CCB67A3" w14:textId="77777777" w:rsidTr="00E321A1">
        <w:tc>
          <w:tcPr>
            <w:tcW w:w="1101" w:type="dxa"/>
          </w:tcPr>
          <w:p w14:paraId="48EDC9E9" w14:textId="77777777" w:rsidR="00971608" w:rsidRDefault="00971608" w:rsidP="00E321A1">
            <w:pPr>
              <w:spacing w:line="220" w:lineRule="atLeast"/>
            </w:pPr>
            <w:r>
              <w:rPr>
                <w:rFonts w:hint="eastAsia"/>
              </w:rPr>
              <w:lastRenderedPageBreak/>
              <w:t>快递员</w:t>
            </w:r>
          </w:p>
        </w:tc>
        <w:tc>
          <w:tcPr>
            <w:tcW w:w="7421" w:type="dxa"/>
          </w:tcPr>
          <w:p w14:paraId="6567DE63" w14:textId="77777777" w:rsidR="00971608" w:rsidRDefault="00971608" w:rsidP="00E321A1">
            <w:r>
              <w:rPr>
                <w:rFonts w:hint="eastAsia"/>
              </w:rPr>
              <w:t>每个营业厅共有约</w:t>
            </w:r>
            <w:r>
              <w:rPr>
                <w:rFonts w:hint="eastAsia"/>
              </w:rPr>
              <w:t>50</w:t>
            </w:r>
            <w:r>
              <w:rPr>
                <w:rFonts w:hint="eastAsia"/>
              </w:rPr>
              <w:t>个快递员。他们每天都要完成大量的派送快件任务，揽收到快递后回营业厅输入寄件单中所有信息（信息量很大）并得到系统的预估报价和时间，</w:t>
            </w:r>
            <w:r>
              <w:t xml:space="preserve"> </w:t>
            </w:r>
            <w:r>
              <w:rPr>
                <w:rFonts w:hint="eastAsia"/>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快递员，往往因为计算机操作较慢工作效率降低，希望新系统能提高他们的工作效率。</w:t>
            </w:r>
          </w:p>
        </w:tc>
      </w:tr>
      <w:tr w:rsidR="00971608" w14:paraId="72EB68E2" w14:textId="77777777" w:rsidTr="00E321A1">
        <w:tc>
          <w:tcPr>
            <w:tcW w:w="1101" w:type="dxa"/>
          </w:tcPr>
          <w:p w14:paraId="0253B2BB" w14:textId="77777777" w:rsidR="00971608" w:rsidRDefault="00971608" w:rsidP="00E321A1">
            <w:pPr>
              <w:spacing w:line="220" w:lineRule="atLeast"/>
            </w:pPr>
            <w:r>
              <w:rPr>
                <w:rFonts w:hint="eastAsia"/>
              </w:rPr>
              <w:t>营业厅业务员</w:t>
            </w:r>
          </w:p>
        </w:tc>
        <w:tc>
          <w:tcPr>
            <w:tcW w:w="7421" w:type="dxa"/>
          </w:tcPr>
          <w:p w14:paraId="5FFC7398" w14:textId="77777777" w:rsidR="00971608" w:rsidRDefault="00971608" w:rsidP="00E321A1">
            <w:r>
              <w:rPr>
                <w:rFonts w:hint="eastAsia"/>
              </w:rPr>
              <w:t>每个营业厅共有大约</w:t>
            </w:r>
            <w:r>
              <w:rPr>
                <w:rFonts w:hint="eastAsia"/>
              </w:rPr>
              <w:t>5</w:t>
            </w:r>
            <w:r>
              <w:rPr>
                <w:rFonts w:hint="eastAsia"/>
              </w:rPr>
              <w:t>个营业厅业务员。他们每天要对本营业厅的装车状况进行装车管理，填写装车单。当其他营业厅或中转中心送达货物，则要生成接收单（需要手动填写信息），再分配货物给快递员，生成派件单。他们每天要核对快递员的收取的快递费用并建立收款单。营业厅业务员还要对本营业厅所有司机和车辆进行信息的管理。营业厅业务员的计算机操作技能较好。</w:t>
            </w:r>
          </w:p>
        </w:tc>
      </w:tr>
      <w:tr w:rsidR="00971608" w14:paraId="59276A8E" w14:textId="77777777" w:rsidTr="00E321A1">
        <w:tc>
          <w:tcPr>
            <w:tcW w:w="1101" w:type="dxa"/>
          </w:tcPr>
          <w:p w14:paraId="4C238EB3" w14:textId="77777777" w:rsidR="00971608" w:rsidRDefault="00971608" w:rsidP="00E321A1">
            <w:pPr>
              <w:spacing w:line="220" w:lineRule="atLeast"/>
            </w:pPr>
            <w:r>
              <w:rPr>
                <w:rFonts w:hint="eastAsia"/>
              </w:rPr>
              <w:t>中转中心业务员</w:t>
            </w:r>
          </w:p>
        </w:tc>
        <w:tc>
          <w:tcPr>
            <w:tcW w:w="7421" w:type="dxa"/>
          </w:tcPr>
          <w:p w14:paraId="0B2658C0" w14:textId="77777777" w:rsidR="00971608" w:rsidRDefault="00971608" w:rsidP="00E321A1">
            <w:pPr>
              <w:spacing w:line="220" w:lineRule="atLeast"/>
            </w:pPr>
            <w:r>
              <w:rPr>
                <w:rFonts w:hint="eastAsia"/>
              </w:rPr>
              <w:t>每个中转中心有</w:t>
            </w:r>
            <w:r>
              <w:rPr>
                <w:rFonts w:hint="eastAsia"/>
              </w:rPr>
              <w:t>10-20</w:t>
            </w:r>
            <w:r>
              <w:rPr>
                <w:rFonts w:hint="eastAsia"/>
              </w:rPr>
              <w:t>名中转中心业务员。他们负责对快递转运的管理，收到中转来的货物，要生成中转中心接收单（需要手动填写信息），要根据收到的货物进行交通工具装运管理（飞机，火车，汽车），生成相应的装运单据。中转中心业务员的计算机操作技能良好，能够简单使用办公信息化系统。</w:t>
            </w:r>
          </w:p>
        </w:tc>
      </w:tr>
      <w:tr w:rsidR="00971608" w14:paraId="49ADDFB0" w14:textId="77777777" w:rsidTr="00E321A1">
        <w:tc>
          <w:tcPr>
            <w:tcW w:w="1101" w:type="dxa"/>
          </w:tcPr>
          <w:p w14:paraId="582FBB40" w14:textId="77777777" w:rsidR="00971608" w:rsidRDefault="00971608" w:rsidP="00E321A1">
            <w:pPr>
              <w:spacing w:line="220" w:lineRule="atLeast"/>
            </w:pPr>
            <w:r>
              <w:rPr>
                <w:rFonts w:hint="eastAsia"/>
              </w:rPr>
              <w:t>中转中心仓库管理人员</w:t>
            </w:r>
          </w:p>
        </w:tc>
        <w:tc>
          <w:tcPr>
            <w:tcW w:w="7421" w:type="dxa"/>
          </w:tcPr>
          <w:p w14:paraId="3A2F7525" w14:textId="77777777" w:rsidR="00971608" w:rsidRDefault="00971608" w:rsidP="00E321A1">
            <w:pPr>
              <w:spacing w:line="220" w:lineRule="atLeast"/>
            </w:pPr>
            <w:r>
              <w:rPr>
                <w:rFonts w:hint="eastAsia"/>
              </w:rPr>
              <w:t>每个中转中心有</w:t>
            </w:r>
            <w:r>
              <w:rPr>
                <w:rFonts w:hint="eastAsia"/>
              </w:rPr>
              <w:t>1-2</w:t>
            </w:r>
            <w:r>
              <w:rPr>
                <w:rFonts w:hint="eastAsia"/>
              </w:rPr>
              <w:t>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rsidR="00971608" w14:paraId="2D97692A" w14:textId="77777777" w:rsidTr="00E321A1">
        <w:tc>
          <w:tcPr>
            <w:tcW w:w="1101" w:type="dxa"/>
          </w:tcPr>
          <w:p w14:paraId="2E6B3536" w14:textId="77777777" w:rsidR="00971608" w:rsidRDefault="00971608" w:rsidP="00E321A1">
            <w:pPr>
              <w:spacing w:line="220" w:lineRule="atLeast"/>
            </w:pPr>
            <w:r>
              <w:rPr>
                <w:rFonts w:hint="eastAsia"/>
              </w:rPr>
              <w:t>财务人员</w:t>
            </w:r>
          </w:p>
        </w:tc>
        <w:tc>
          <w:tcPr>
            <w:tcW w:w="7421" w:type="dxa"/>
          </w:tcPr>
          <w:p w14:paraId="61E51D06" w14:textId="77777777" w:rsidR="00971608" w:rsidRDefault="00971608" w:rsidP="00E321A1">
            <w:pPr>
              <w:spacing w:line="220" w:lineRule="atLeast"/>
            </w:pPr>
            <w:r>
              <w:rPr>
                <w:rFonts w:hint="eastAsia"/>
              </w:rPr>
              <w:t>公司有</w:t>
            </w:r>
            <w:r>
              <w:rPr>
                <w:rFonts w:hint="eastAsia"/>
              </w:rPr>
              <w:t>1-2</w:t>
            </w:r>
            <w:r>
              <w:rPr>
                <w:rFonts w:hint="eastAsia"/>
              </w:rPr>
              <w:t>名财务人员。财务人员要对公司的银行账户进行管理，根据权限的不同，不同财务人员权限也不同，会计可按天，按营业厅查看收款单记录，包括合计功能。会计要进行成本管理，可以生成当前日期的成本收益表，也可以根据开始日期和</w:t>
            </w:r>
            <w:r>
              <w:rPr>
                <w:rFonts w:hint="eastAsia"/>
              </w:rPr>
              <w:t xml:space="preserve"> </w:t>
            </w:r>
            <w:r>
              <w:rPr>
                <w:rFonts w:hint="eastAsia"/>
              </w:rPr>
              <w:t>截止日期生成一段时间内的经营状况表来查看财务状况，一般一年要进行一次期初建账，存储系统的初始信息。财务人员计算机技能较强，办公信息化系统较强。</w:t>
            </w:r>
          </w:p>
        </w:tc>
      </w:tr>
      <w:tr w:rsidR="00971608" w14:paraId="5D2EF7AF" w14:textId="77777777" w:rsidTr="00E321A1">
        <w:tc>
          <w:tcPr>
            <w:tcW w:w="1101" w:type="dxa"/>
          </w:tcPr>
          <w:p w14:paraId="24AA3F02" w14:textId="77777777" w:rsidR="00971608" w:rsidRDefault="00971608" w:rsidP="00E321A1">
            <w:pPr>
              <w:spacing w:line="220" w:lineRule="atLeast"/>
            </w:pPr>
            <w:r>
              <w:rPr>
                <w:rFonts w:hint="eastAsia"/>
              </w:rPr>
              <w:t>总经理</w:t>
            </w:r>
          </w:p>
        </w:tc>
        <w:tc>
          <w:tcPr>
            <w:tcW w:w="7421" w:type="dxa"/>
          </w:tcPr>
          <w:p w14:paraId="324005E5" w14:textId="77777777" w:rsidR="00971608" w:rsidRDefault="00971608" w:rsidP="00E321A1">
            <w:pPr>
              <w:spacing w:line="220" w:lineRule="atLeast"/>
            </w:pPr>
            <w:r>
              <w:rPr>
                <w:rFonts w:hint="eastAsia"/>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制定城市距离和价格等常量。总经理要有权限查看成本收益表和经营情况表。总经理的计算机操作技能很好，能够熟练地使用办公信息化系统，但总经理工作繁忙，希望新系统不要占用太多的时间。</w:t>
            </w:r>
          </w:p>
        </w:tc>
      </w:tr>
      <w:tr w:rsidR="00971608" w14:paraId="384C3C12" w14:textId="77777777" w:rsidTr="00E321A1">
        <w:tc>
          <w:tcPr>
            <w:tcW w:w="1101" w:type="dxa"/>
          </w:tcPr>
          <w:p w14:paraId="6DE0D814" w14:textId="77777777" w:rsidR="00971608" w:rsidRDefault="00971608" w:rsidP="00E321A1">
            <w:pPr>
              <w:spacing w:line="220" w:lineRule="atLeast"/>
            </w:pPr>
            <w:r>
              <w:rPr>
                <w:rFonts w:hint="eastAsia"/>
              </w:rPr>
              <w:t>管理员</w:t>
            </w:r>
          </w:p>
        </w:tc>
        <w:tc>
          <w:tcPr>
            <w:tcW w:w="7421" w:type="dxa"/>
          </w:tcPr>
          <w:p w14:paraId="65CE597F" w14:textId="77777777" w:rsidR="00971608" w:rsidRDefault="00971608" w:rsidP="00E321A1">
            <w:pPr>
              <w:spacing w:line="220" w:lineRule="atLeast"/>
            </w:pPr>
            <w:r>
              <w:rPr>
                <w:rFonts w:hint="eastAsia"/>
              </w:rPr>
              <w:t>整个系统有一个管理员。他的工作是负责管理用户的账号，密码和权限管理。系统管理员是计算机专业维护人员，计算机技能很好。</w:t>
            </w:r>
          </w:p>
        </w:tc>
      </w:tr>
    </w:tbl>
    <w:p w14:paraId="5FA95DB2" w14:textId="77777777" w:rsidR="00971608" w:rsidRDefault="00971608" w:rsidP="00971608">
      <w:pPr>
        <w:spacing w:line="220" w:lineRule="atLeast"/>
      </w:pPr>
      <w:r>
        <w:rPr>
          <w:rFonts w:hint="eastAsia"/>
        </w:rPr>
        <w:t>2.4约束</w:t>
      </w:r>
    </w:p>
    <w:p w14:paraId="7F7C69B9" w14:textId="77777777" w:rsidR="00971608" w:rsidRDefault="00971608" w:rsidP="00971608">
      <w:pPr>
        <w:spacing w:line="220" w:lineRule="atLeast"/>
      </w:pPr>
      <w:r>
        <w:rPr>
          <w:rFonts w:hint="eastAsia"/>
        </w:rPr>
        <w:t>CON1：系统将使用Java编程语言。</w:t>
      </w:r>
    </w:p>
    <w:p w14:paraId="62F0EC45" w14:textId="77777777" w:rsidR="00971608" w:rsidRDefault="00971608" w:rsidP="00971608">
      <w:pPr>
        <w:spacing w:line="220" w:lineRule="atLeast"/>
      </w:pPr>
      <w:r>
        <w:rPr>
          <w:rFonts w:hint="eastAsia"/>
        </w:rPr>
        <w:t>CON2：系统将运行在Windows,OS，Linus操作系统上,用户可以远程使用系统。</w:t>
      </w:r>
    </w:p>
    <w:p w14:paraId="4FA4FBE4" w14:textId="77777777" w:rsidR="00971608" w:rsidRDefault="00971608" w:rsidP="00971608">
      <w:pPr>
        <w:spacing w:line="220" w:lineRule="atLeast"/>
      </w:pPr>
      <w:r>
        <w:rPr>
          <w:rFonts w:hint="eastAsia"/>
        </w:rPr>
        <w:t>CON3：系统不使用web界面，而是图形界面。</w:t>
      </w:r>
    </w:p>
    <w:p w14:paraId="07603817" w14:textId="77777777" w:rsidR="00971608" w:rsidRDefault="00971608" w:rsidP="00971608">
      <w:pPr>
        <w:spacing w:line="220" w:lineRule="atLeast"/>
      </w:pPr>
      <w:r>
        <w:rPr>
          <w:rFonts w:hint="eastAsia"/>
        </w:rPr>
        <w:lastRenderedPageBreak/>
        <w:t>CON4：项目要使用持续集成方法进行开发。</w:t>
      </w:r>
    </w:p>
    <w:p w14:paraId="1154912A" w14:textId="77777777" w:rsidR="00971608" w:rsidRDefault="00971608" w:rsidP="00971608">
      <w:pPr>
        <w:spacing w:line="220" w:lineRule="atLeast"/>
      </w:pPr>
      <w:r>
        <w:rPr>
          <w:rFonts w:hint="eastAsia"/>
        </w:rPr>
        <w:t>CON5：在开发中，开发者要提交软件需求规格说明文档、设计描述文档和测试报告。</w:t>
      </w:r>
    </w:p>
    <w:p w14:paraId="7451C4AF" w14:textId="77777777" w:rsidR="00971608" w:rsidRDefault="00971608" w:rsidP="00971608">
      <w:pPr>
        <w:spacing w:line="220" w:lineRule="atLeast"/>
      </w:pPr>
      <w:r>
        <w:rPr>
          <w:rFonts w:hint="eastAsia"/>
        </w:rPr>
        <w:t>2.5假设和依赖</w:t>
      </w:r>
    </w:p>
    <w:p w14:paraId="7FF351E6" w14:textId="77777777" w:rsidR="00971608" w:rsidRDefault="00971608" w:rsidP="00971608">
      <w:r>
        <w:rPr>
          <w:rFonts w:hint="eastAsia"/>
        </w:rPr>
        <w:t>AE1：</w:t>
      </w:r>
      <w:r w:rsidRPr="003B4F1E">
        <w:rPr>
          <w:rFonts w:hint="eastAsia"/>
        </w:rPr>
        <w:t>所有的应收应付均从本公司角度出发。</w:t>
      </w:r>
    </w:p>
    <w:p w14:paraId="3499ED26" w14:textId="77777777" w:rsidR="00971608" w:rsidRDefault="00971608" w:rsidP="00971608"/>
    <w:p w14:paraId="102BA9BE" w14:textId="77777777" w:rsidR="00971608" w:rsidRDefault="00971608" w:rsidP="00971608">
      <w:pPr>
        <w:spacing w:line="220" w:lineRule="atLeast"/>
      </w:pPr>
      <w:r>
        <w:rPr>
          <w:rFonts w:hint="eastAsia"/>
        </w:rPr>
        <w:t>AE2：所有的快件发出后没有被退回的状况。</w:t>
      </w:r>
    </w:p>
    <w:p w14:paraId="761B96D1" w14:textId="77777777" w:rsidR="00971608" w:rsidRDefault="00971608" w:rsidP="00971608">
      <w:pPr>
        <w:ind w:left="525" w:hangingChars="250" w:hanging="525"/>
      </w:pPr>
      <w:r>
        <w:rPr>
          <w:rFonts w:hint="eastAsia"/>
        </w:rPr>
        <w:t>AE3：现有北京、上海、广州、南京设有中转中心。每个中转中心下设各设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14:paraId="1B75C3FE" w14:textId="77777777" w:rsidR="00971608" w:rsidRDefault="00971608" w:rsidP="00971608">
      <w:pPr>
        <w:ind w:left="525" w:hangingChars="250" w:hanging="525"/>
      </w:pPr>
      <w:r>
        <w:rPr>
          <w:rFonts w:hint="eastAsia"/>
        </w:rPr>
        <w:t>AE4：假设飞机一趟满载运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14:paraId="0FECA8B0" w14:textId="77777777" w:rsidR="00971608" w:rsidRDefault="00971608" w:rsidP="00971608">
      <w:r>
        <w:rPr>
          <w:rFonts w:hint="eastAsia"/>
        </w:rPr>
        <w:t>AE5：北京到上述各地经济快递、标准快递、次晨特快价格比为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14:paraId="0510315F" w14:textId="77777777" w:rsidR="00971608" w:rsidRDefault="00971608" w:rsidP="00971608">
      <w:pPr>
        <w:ind w:left="525" w:hangingChars="250" w:hanging="525"/>
      </w:pPr>
      <w:r>
        <w:rPr>
          <w:rFonts w:hint="eastAsia"/>
        </w:rPr>
        <w:t>AE6：标准快递的运费价格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14:paraId="5942BD49" w14:textId="77777777" w:rsidR="00971608" w:rsidRDefault="00971608" w:rsidP="00971608">
      <w:r>
        <w:rPr>
          <w:rFonts w:hint="eastAsia"/>
        </w:rPr>
        <w:t>AE7：各城市之间距离（</w:t>
      </w:r>
      <w:r>
        <w:t>KM</w:t>
      </w:r>
      <w:r>
        <w:rPr>
          <w:rFonts w:hint="eastAsia"/>
        </w:rPr>
        <w:t>）。以后城市的数量还会变化。</w:t>
      </w:r>
    </w:p>
    <w:tbl>
      <w:tblPr>
        <w:tblStyle w:val="a3"/>
        <w:tblW w:w="0" w:type="auto"/>
        <w:jc w:val="center"/>
        <w:tblInd w:w="0" w:type="dxa"/>
        <w:tblLook w:val="04A0" w:firstRow="1" w:lastRow="0" w:firstColumn="1" w:lastColumn="0" w:noHBand="0" w:noVBand="1"/>
      </w:tblPr>
      <w:tblGrid>
        <w:gridCol w:w="1420"/>
        <w:gridCol w:w="1420"/>
        <w:gridCol w:w="1420"/>
        <w:gridCol w:w="1420"/>
        <w:gridCol w:w="1421"/>
      </w:tblGrid>
      <w:tr w:rsidR="00971608" w14:paraId="57F55DC6" w14:textId="77777777" w:rsidTr="00E321A1">
        <w:trPr>
          <w:jc w:val="center"/>
        </w:trPr>
        <w:tc>
          <w:tcPr>
            <w:tcW w:w="1420" w:type="dxa"/>
            <w:tcBorders>
              <w:top w:val="single" w:sz="4" w:space="0" w:color="auto"/>
              <w:left w:val="single" w:sz="4" w:space="0" w:color="auto"/>
              <w:bottom w:val="single" w:sz="4" w:space="0" w:color="auto"/>
              <w:right w:val="single" w:sz="4" w:space="0" w:color="auto"/>
            </w:tcBorders>
          </w:tcPr>
          <w:p w14:paraId="70648710" w14:textId="77777777" w:rsidR="00971608" w:rsidRDefault="00971608" w:rsidP="00E321A1">
            <w:pPr>
              <w:rPr>
                <w:kern w:val="2"/>
                <w:sz w:val="21"/>
              </w:rPr>
            </w:pPr>
          </w:p>
        </w:tc>
        <w:tc>
          <w:tcPr>
            <w:tcW w:w="1420" w:type="dxa"/>
            <w:tcBorders>
              <w:top w:val="single" w:sz="4" w:space="0" w:color="auto"/>
              <w:left w:val="single" w:sz="4" w:space="0" w:color="auto"/>
              <w:bottom w:val="single" w:sz="4" w:space="0" w:color="auto"/>
              <w:right w:val="single" w:sz="4" w:space="0" w:color="auto"/>
            </w:tcBorders>
            <w:hideMark/>
          </w:tcPr>
          <w:p w14:paraId="5B9E6014" w14:textId="77777777" w:rsidR="00971608" w:rsidRDefault="00971608" w:rsidP="00E321A1">
            <w:pPr>
              <w:rPr>
                <w:kern w:val="2"/>
                <w:sz w:val="21"/>
              </w:rPr>
            </w:pPr>
            <w:r>
              <w:rPr>
                <w:rFonts w:hint="eastAsia"/>
              </w:rPr>
              <w:t>北京</w:t>
            </w:r>
          </w:p>
        </w:tc>
        <w:tc>
          <w:tcPr>
            <w:tcW w:w="1420" w:type="dxa"/>
            <w:tcBorders>
              <w:top w:val="single" w:sz="4" w:space="0" w:color="auto"/>
              <w:left w:val="single" w:sz="4" w:space="0" w:color="auto"/>
              <w:bottom w:val="single" w:sz="4" w:space="0" w:color="auto"/>
              <w:right w:val="single" w:sz="4" w:space="0" w:color="auto"/>
            </w:tcBorders>
            <w:hideMark/>
          </w:tcPr>
          <w:p w14:paraId="65D8D56D" w14:textId="77777777" w:rsidR="00971608" w:rsidRDefault="00971608" w:rsidP="00E321A1">
            <w:pPr>
              <w:rPr>
                <w:kern w:val="2"/>
                <w:sz w:val="21"/>
              </w:rPr>
            </w:pPr>
            <w:r>
              <w:rPr>
                <w:rFonts w:hint="eastAsia"/>
              </w:rPr>
              <w:t>上海</w:t>
            </w:r>
          </w:p>
        </w:tc>
        <w:tc>
          <w:tcPr>
            <w:tcW w:w="1420" w:type="dxa"/>
            <w:tcBorders>
              <w:top w:val="single" w:sz="4" w:space="0" w:color="auto"/>
              <w:left w:val="single" w:sz="4" w:space="0" w:color="auto"/>
              <w:bottom w:val="single" w:sz="4" w:space="0" w:color="auto"/>
              <w:right w:val="single" w:sz="4" w:space="0" w:color="auto"/>
            </w:tcBorders>
            <w:hideMark/>
          </w:tcPr>
          <w:p w14:paraId="4A80A198" w14:textId="77777777" w:rsidR="00971608" w:rsidRDefault="00971608" w:rsidP="00E321A1">
            <w:pPr>
              <w:rPr>
                <w:kern w:val="2"/>
                <w:sz w:val="21"/>
              </w:rPr>
            </w:pPr>
            <w:r>
              <w:rPr>
                <w:rFonts w:hint="eastAsia"/>
              </w:rPr>
              <w:t>广州</w:t>
            </w:r>
          </w:p>
        </w:tc>
        <w:tc>
          <w:tcPr>
            <w:tcW w:w="1421" w:type="dxa"/>
            <w:tcBorders>
              <w:top w:val="single" w:sz="4" w:space="0" w:color="auto"/>
              <w:left w:val="single" w:sz="4" w:space="0" w:color="auto"/>
              <w:bottom w:val="single" w:sz="4" w:space="0" w:color="auto"/>
              <w:right w:val="single" w:sz="4" w:space="0" w:color="auto"/>
            </w:tcBorders>
            <w:hideMark/>
          </w:tcPr>
          <w:p w14:paraId="43C42CBE" w14:textId="77777777" w:rsidR="00971608" w:rsidRDefault="00971608" w:rsidP="00E321A1">
            <w:pPr>
              <w:rPr>
                <w:kern w:val="2"/>
                <w:sz w:val="21"/>
              </w:rPr>
            </w:pPr>
            <w:r>
              <w:rPr>
                <w:rFonts w:hint="eastAsia"/>
              </w:rPr>
              <w:t>南京</w:t>
            </w:r>
          </w:p>
        </w:tc>
      </w:tr>
      <w:tr w:rsidR="00971608" w14:paraId="54CDAA90" w14:textId="77777777" w:rsidTr="00E321A1">
        <w:trPr>
          <w:jc w:val="center"/>
        </w:trPr>
        <w:tc>
          <w:tcPr>
            <w:tcW w:w="1420" w:type="dxa"/>
            <w:tcBorders>
              <w:top w:val="single" w:sz="4" w:space="0" w:color="auto"/>
              <w:left w:val="single" w:sz="4" w:space="0" w:color="auto"/>
              <w:bottom w:val="single" w:sz="4" w:space="0" w:color="auto"/>
              <w:right w:val="single" w:sz="4" w:space="0" w:color="auto"/>
            </w:tcBorders>
            <w:hideMark/>
          </w:tcPr>
          <w:p w14:paraId="7B1B4C38" w14:textId="77777777" w:rsidR="00971608" w:rsidRDefault="00971608" w:rsidP="00E321A1">
            <w:pPr>
              <w:rPr>
                <w:kern w:val="2"/>
                <w:sz w:val="21"/>
              </w:rPr>
            </w:pPr>
            <w:r>
              <w:rPr>
                <w:rFonts w:hint="eastAsia"/>
              </w:rPr>
              <w:t>北京</w:t>
            </w:r>
          </w:p>
        </w:tc>
        <w:tc>
          <w:tcPr>
            <w:tcW w:w="1420" w:type="dxa"/>
            <w:tcBorders>
              <w:top w:val="single" w:sz="4" w:space="0" w:color="auto"/>
              <w:left w:val="single" w:sz="4" w:space="0" w:color="auto"/>
              <w:bottom w:val="single" w:sz="4" w:space="0" w:color="auto"/>
              <w:right w:val="single" w:sz="4" w:space="0" w:color="auto"/>
            </w:tcBorders>
            <w:hideMark/>
          </w:tcPr>
          <w:p w14:paraId="6147F1A2" w14:textId="77777777" w:rsidR="00971608" w:rsidRDefault="00971608" w:rsidP="00E321A1">
            <w:pPr>
              <w:rPr>
                <w:kern w:val="2"/>
                <w:sz w:val="21"/>
              </w:rPr>
            </w:pPr>
            <w:r>
              <w:t>--</w:t>
            </w:r>
          </w:p>
        </w:tc>
        <w:tc>
          <w:tcPr>
            <w:tcW w:w="1420" w:type="dxa"/>
            <w:tcBorders>
              <w:top w:val="single" w:sz="4" w:space="0" w:color="auto"/>
              <w:left w:val="single" w:sz="4" w:space="0" w:color="auto"/>
              <w:bottom w:val="single" w:sz="4" w:space="0" w:color="auto"/>
              <w:right w:val="single" w:sz="4" w:space="0" w:color="auto"/>
            </w:tcBorders>
            <w:hideMark/>
          </w:tcPr>
          <w:p w14:paraId="200DC645" w14:textId="77777777" w:rsidR="00971608" w:rsidRDefault="00971608" w:rsidP="00E321A1">
            <w:pPr>
              <w:rPr>
                <w:kern w:val="2"/>
                <w:sz w:val="21"/>
              </w:rPr>
            </w:pPr>
            <w:r>
              <w:t>1064.7</w:t>
            </w:r>
          </w:p>
        </w:tc>
        <w:tc>
          <w:tcPr>
            <w:tcW w:w="1420" w:type="dxa"/>
            <w:tcBorders>
              <w:top w:val="single" w:sz="4" w:space="0" w:color="auto"/>
              <w:left w:val="single" w:sz="4" w:space="0" w:color="auto"/>
              <w:bottom w:val="single" w:sz="4" w:space="0" w:color="auto"/>
              <w:right w:val="single" w:sz="4" w:space="0" w:color="auto"/>
            </w:tcBorders>
            <w:hideMark/>
          </w:tcPr>
          <w:p w14:paraId="4B7C068E" w14:textId="77777777" w:rsidR="00971608" w:rsidRDefault="00971608" w:rsidP="00E321A1">
            <w:pPr>
              <w:rPr>
                <w:kern w:val="2"/>
                <w:sz w:val="21"/>
              </w:rPr>
            </w:pPr>
            <w:r>
              <w:t>1888.8</w:t>
            </w:r>
          </w:p>
        </w:tc>
        <w:tc>
          <w:tcPr>
            <w:tcW w:w="1421" w:type="dxa"/>
            <w:tcBorders>
              <w:top w:val="single" w:sz="4" w:space="0" w:color="auto"/>
              <w:left w:val="single" w:sz="4" w:space="0" w:color="auto"/>
              <w:bottom w:val="single" w:sz="4" w:space="0" w:color="auto"/>
              <w:right w:val="single" w:sz="4" w:space="0" w:color="auto"/>
            </w:tcBorders>
            <w:hideMark/>
          </w:tcPr>
          <w:p w14:paraId="701445FB" w14:textId="77777777" w:rsidR="00971608" w:rsidRDefault="00971608" w:rsidP="00E321A1">
            <w:pPr>
              <w:rPr>
                <w:kern w:val="2"/>
                <w:sz w:val="21"/>
              </w:rPr>
            </w:pPr>
            <w:r>
              <w:t>900</w:t>
            </w:r>
          </w:p>
        </w:tc>
      </w:tr>
      <w:tr w:rsidR="00971608" w14:paraId="107ED872" w14:textId="77777777" w:rsidTr="00E321A1">
        <w:trPr>
          <w:jc w:val="center"/>
        </w:trPr>
        <w:tc>
          <w:tcPr>
            <w:tcW w:w="1420" w:type="dxa"/>
            <w:tcBorders>
              <w:top w:val="single" w:sz="4" w:space="0" w:color="auto"/>
              <w:left w:val="single" w:sz="4" w:space="0" w:color="auto"/>
              <w:bottom w:val="single" w:sz="4" w:space="0" w:color="auto"/>
              <w:right w:val="single" w:sz="4" w:space="0" w:color="auto"/>
            </w:tcBorders>
            <w:hideMark/>
          </w:tcPr>
          <w:p w14:paraId="7115443B" w14:textId="77777777" w:rsidR="00971608" w:rsidRDefault="00971608" w:rsidP="00E321A1">
            <w:pPr>
              <w:rPr>
                <w:kern w:val="2"/>
                <w:sz w:val="21"/>
              </w:rPr>
            </w:pPr>
            <w:r>
              <w:rPr>
                <w:rFonts w:hint="eastAsia"/>
              </w:rPr>
              <w:t>上海</w:t>
            </w:r>
          </w:p>
        </w:tc>
        <w:tc>
          <w:tcPr>
            <w:tcW w:w="1420" w:type="dxa"/>
            <w:tcBorders>
              <w:top w:val="single" w:sz="4" w:space="0" w:color="auto"/>
              <w:left w:val="single" w:sz="4" w:space="0" w:color="auto"/>
              <w:bottom w:val="single" w:sz="4" w:space="0" w:color="auto"/>
              <w:right w:val="single" w:sz="4" w:space="0" w:color="auto"/>
            </w:tcBorders>
            <w:hideMark/>
          </w:tcPr>
          <w:p w14:paraId="57E7772E" w14:textId="77777777" w:rsidR="00971608" w:rsidRDefault="00971608" w:rsidP="00E321A1">
            <w:pPr>
              <w:rPr>
                <w:kern w:val="2"/>
                <w:sz w:val="21"/>
              </w:rPr>
            </w:pPr>
            <w:r>
              <w:t>1064.7</w:t>
            </w:r>
          </w:p>
        </w:tc>
        <w:tc>
          <w:tcPr>
            <w:tcW w:w="1420" w:type="dxa"/>
            <w:tcBorders>
              <w:top w:val="single" w:sz="4" w:space="0" w:color="auto"/>
              <w:left w:val="single" w:sz="4" w:space="0" w:color="auto"/>
              <w:bottom w:val="single" w:sz="4" w:space="0" w:color="auto"/>
              <w:right w:val="single" w:sz="4" w:space="0" w:color="auto"/>
            </w:tcBorders>
            <w:hideMark/>
          </w:tcPr>
          <w:p w14:paraId="65D40157" w14:textId="77777777" w:rsidR="00971608" w:rsidRDefault="00971608" w:rsidP="00E321A1">
            <w:pPr>
              <w:rPr>
                <w:kern w:val="2"/>
                <w:sz w:val="21"/>
              </w:rPr>
            </w:pPr>
            <w:r>
              <w:t>--</w:t>
            </w:r>
          </w:p>
        </w:tc>
        <w:tc>
          <w:tcPr>
            <w:tcW w:w="1420" w:type="dxa"/>
            <w:tcBorders>
              <w:top w:val="single" w:sz="4" w:space="0" w:color="auto"/>
              <w:left w:val="single" w:sz="4" w:space="0" w:color="auto"/>
              <w:bottom w:val="single" w:sz="4" w:space="0" w:color="auto"/>
              <w:right w:val="single" w:sz="4" w:space="0" w:color="auto"/>
            </w:tcBorders>
            <w:hideMark/>
          </w:tcPr>
          <w:p w14:paraId="11445A73" w14:textId="77777777" w:rsidR="00971608" w:rsidRDefault="00971608" w:rsidP="00E321A1">
            <w:pPr>
              <w:rPr>
                <w:kern w:val="2"/>
                <w:sz w:val="21"/>
              </w:rPr>
            </w:pPr>
            <w:r>
              <w:t>1213</w:t>
            </w:r>
          </w:p>
        </w:tc>
        <w:tc>
          <w:tcPr>
            <w:tcW w:w="1421" w:type="dxa"/>
            <w:tcBorders>
              <w:top w:val="single" w:sz="4" w:space="0" w:color="auto"/>
              <w:left w:val="single" w:sz="4" w:space="0" w:color="auto"/>
              <w:bottom w:val="single" w:sz="4" w:space="0" w:color="auto"/>
              <w:right w:val="single" w:sz="4" w:space="0" w:color="auto"/>
            </w:tcBorders>
            <w:hideMark/>
          </w:tcPr>
          <w:p w14:paraId="064E9A37" w14:textId="77777777" w:rsidR="00971608" w:rsidRDefault="00971608" w:rsidP="00E321A1">
            <w:pPr>
              <w:rPr>
                <w:kern w:val="2"/>
                <w:sz w:val="21"/>
              </w:rPr>
            </w:pPr>
            <w:r>
              <w:t>266</w:t>
            </w:r>
          </w:p>
        </w:tc>
      </w:tr>
      <w:tr w:rsidR="00971608" w14:paraId="227D9873" w14:textId="77777777" w:rsidTr="00E321A1">
        <w:trPr>
          <w:jc w:val="center"/>
        </w:trPr>
        <w:tc>
          <w:tcPr>
            <w:tcW w:w="1420" w:type="dxa"/>
            <w:tcBorders>
              <w:top w:val="single" w:sz="4" w:space="0" w:color="auto"/>
              <w:left w:val="single" w:sz="4" w:space="0" w:color="auto"/>
              <w:bottom w:val="single" w:sz="4" w:space="0" w:color="auto"/>
              <w:right w:val="single" w:sz="4" w:space="0" w:color="auto"/>
            </w:tcBorders>
            <w:hideMark/>
          </w:tcPr>
          <w:p w14:paraId="6D42442F" w14:textId="77777777" w:rsidR="00971608" w:rsidRDefault="00971608" w:rsidP="00E321A1">
            <w:pPr>
              <w:rPr>
                <w:kern w:val="2"/>
                <w:sz w:val="21"/>
              </w:rPr>
            </w:pPr>
            <w:r>
              <w:rPr>
                <w:rFonts w:hint="eastAsia"/>
              </w:rPr>
              <w:t>广州</w:t>
            </w:r>
          </w:p>
        </w:tc>
        <w:tc>
          <w:tcPr>
            <w:tcW w:w="1420" w:type="dxa"/>
            <w:tcBorders>
              <w:top w:val="single" w:sz="4" w:space="0" w:color="auto"/>
              <w:left w:val="single" w:sz="4" w:space="0" w:color="auto"/>
              <w:bottom w:val="single" w:sz="4" w:space="0" w:color="auto"/>
              <w:right w:val="single" w:sz="4" w:space="0" w:color="auto"/>
            </w:tcBorders>
            <w:hideMark/>
          </w:tcPr>
          <w:p w14:paraId="223EB6D0" w14:textId="77777777" w:rsidR="00971608" w:rsidRDefault="00971608" w:rsidP="00E321A1">
            <w:pPr>
              <w:rPr>
                <w:kern w:val="2"/>
                <w:sz w:val="21"/>
              </w:rPr>
            </w:pPr>
            <w:r>
              <w:t>188.8</w:t>
            </w:r>
          </w:p>
        </w:tc>
        <w:tc>
          <w:tcPr>
            <w:tcW w:w="1420" w:type="dxa"/>
            <w:tcBorders>
              <w:top w:val="single" w:sz="4" w:space="0" w:color="auto"/>
              <w:left w:val="single" w:sz="4" w:space="0" w:color="auto"/>
              <w:bottom w:val="single" w:sz="4" w:space="0" w:color="auto"/>
              <w:right w:val="single" w:sz="4" w:space="0" w:color="auto"/>
            </w:tcBorders>
            <w:hideMark/>
          </w:tcPr>
          <w:p w14:paraId="5AF8073A" w14:textId="77777777" w:rsidR="00971608" w:rsidRDefault="00971608" w:rsidP="00E321A1">
            <w:pPr>
              <w:rPr>
                <w:kern w:val="2"/>
                <w:sz w:val="21"/>
              </w:rPr>
            </w:pPr>
            <w:r>
              <w:t>1213</w:t>
            </w:r>
          </w:p>
        </w:tc>
        <w:tc>
          <w:tcPr>
            <w:tcW w:w="1420" w:type="dxa"/>
            <w:tcBorders>
              <w:top w:val="single" w:sz="4" w:space="0" w:color="auto"/>
              <w:left w:val="single" w:sz="4" w:space="0" w:color="auto"/>
              <w:bottom w:val="single" w:sz="4" w:space="0" w:color="auto"/>
              <w:right w:val="single" w:sz="4" w:space="0" w:color="auto"/>
            </w:tcBorders>
            <w:hideMark/>
          </w:tcPr>
          <w:p w14:paraId="783A28B7" w14:textId="77777777" w:rsidR="00971608" w:rsidRDefault="00971608" w:rsidP="00E321A1">
            <w:pPr>
              <w:rPr>
                <w:kern w:val="2"/>
                <w:sz w:val="21"/>
              </w:rPr>
            </w:pPr>
            <w:r>
              <w:t>--</w:t>
            </w:r>
          </w:p>
        </w:tc>
        <w:tc>
          <w:tcPr>
            <w:tcW w:w="1421" w:type="dxa"/>
            <w:tcBorders>
              <w:top w:val="single" w:sz="4" w:space="0" w:color="auto"/>
              <w:left w:val="single" w:sz="4" w:space="0" w:color="auto"/>
              <w:bottom w:val="single" w:sz="4" w:space="0" w:color="auto"/>
              <w:right w:val="single" w:sz="4" w:space="0" w:color="auto"/>
            </w:tcBorders>
            <w:hideMark/>
          </w:tcPr>
          <w:p w14:paraId="6A38DCDA" w14:textId="77777777" w:rsidR="00971608" w:rsidRDefault="00971608" w:rsidP="00E321A1">
            <w:pPr>
              <w:rPr>
                <w:kern w:val="2"/>
                <w:sz w:val="21"/>
              </w:rPr>
            </w:pPr>
            <w:r>
              <w:t>1132</w:t>
            </w:r>
          </w:p>
        </w:tc>
      </w:tr>
      <w:tr w:rsidR="00971608" w14:paraId="403A335F" w14:textId="77777777" w:rsidTr="00E321A1">
        <w:trPr>
          <w:jc w:val="center"/>
        </w:trPr>
        <w:tc>
          <w:tcPr>
            <w:tcW w:w="1420" w:type="dxa"/>
            <w:tcBorders>
              <w:top w:val="single" w:sz="4" w:space="0" w:color="auto"/>
              <w:left w:val="single" w:sz="4" w:space="0" w:color="auto"/>
              <w:bottom w:val="single" w:sz="4" w:space="0" w:color="auto"/>
              <w:right w:val="single" w:sz="4" w:space="0" w:color="auto"/>
            </w:tcBorders>
            <w:hideMark/>
          </w:tcPr>
          <w:p w14:paraId="474E33EA" w14:textId="77777777" w:rsidR="00971608" w:rsidRDefault="00971608" w:rsidP="00E321A1">
            <w:pPr>
              <w:rPr>
                <w:kern w:val="2"/>
                <w:sz w:val="21"/>
              </w:rPr>
            </w:pPr>
            <w:r>
              <w:rPr>
                <w:rFonts w:hint="eastAsia"/>
              </w:rPr>
              <w:t>南京</w:t>
            </w:r>
          </w:p>
        </w:tc>
        <w:tc>
          <w:tcPr>
            <w:tcW w:w="1420" w:type="dxa"/>
            <w:tcBorders>
              <w:top w:val="single" w:sz="4" w:space="0" w:color="auto"/>
              <w:left w:val="single" w:sz="4" w:space="0" w:color="auto"/>
              <w:bottom w:val="single" w:sz="4" w:space="0" w:color="auto"/>
              <w:right w:val="single" w:sz="4" w:space="0" w:color="auto"/>
            </w:tcBorders>
            <w:hideMark/>
          </w:tcPr>
          <w:p w14:paraId="1E2A846E" w14:textId="77777777" w:rsidR="00971608" w:rsidRDefault="00971608" w:rsidP="00E321A1">
            <w:pPr>
              <w:rPr>
                <w:kern w:val="2"/>
                <w:sz w:val="21"/>
              </w:rPr>
            </w:pPr>
            <w:r>
              <w:t>900</w:t>
            </w:r>
          </w:p>
        </w:tc>
        <w:tc>
          <w:tcPr>
            <w:tcW w:w="1420" w:type="dxa"/>
            <w:tcBorders>
              <w:top w:val="single" w:sz="4" w:space="0" w:color="auto"/>
              <w:left w:val="single" w:sz="4" w:space="0" w:color="auto"/>
              <w:bottom w:val="single" w:sz="4" w:space="0" w:color="auto"/>
              <w:right w:val="single" w:sz="4" w:space="0" w:color="auto"/>
            </w:tcBorders>
            <w:hideMark/>
          </w:tcPr>
          <w:p w14:paraId="6027436E" w14:textId="77777777" w:rsidR="00971608" w:rsidRDefault="00971608" w:rsidP="00E321A1">
            <w:pPr>
              <w:rPr>
                <w:kern w:val="2"/>
                <w:sz w:val="21"/>
              </w:rPr>
            </w:pPr>
            <w:r>
              <w:t>266</w:t>
            </w:r>
          </w:p>
        </w:tc>
        <w:tc>
          <w:tcPr>
            <w:tcW w:w="1420" w:type="dxa"/>
            <w:tcBorders>
              <w:top w:val="single" w:sz="4" w:space="0" w:color="auto"/>
              <w:left w:val="single" w:sz="4" w:space="0" w:color="auto"/>
              <w:bottom w:val="single" w:sz="4" w:space="0" w:color="auto"/>
              <w:right w:val="single" w:sz="4" w:space="0" w:color="auto"/>
            </w:tcBorders>
            <w:hideMark/>
          </w:tcPr>
          <w:p w14:paraId="5D52BA23" w14:textId="77777777" w:rsidR="00971608" w:rsidRDefault="00971608" w:rsidP="00E321A1">
            <w:pPr>
              <w:rPr>
                <w:kern w:val="2"/>
                <w:sz w:val="21"/>
              </w:rPr>
            </w:pPr>
            <w:r>
              <w:t>1132</w:t>
            </w:r>
          </w:p>
        </w:tc>
        <w:tc>
          <w:tcPr>
            <w:tcW w:w="1421" w:type="dxa"/>
            <w:tcBorders>
              <w:top w:val="single" w:sz="4" w:space="0" w:color="auto"/>
              <w:left w:val="single" w:sz="4" w:space="0" w:color="auto"/>
              <w:bottom w:val="single" w:sz="4" w:space="0" w:color="auto"/>
              <w:right w:val="single" w:sz="4" w:space="0" w:color="auto"/>
            </w:tcBorders>
            <w:hideMark/>
          </w:tcPr>
          <w:p w14:paraId="49BBAF20" w14:textId="77777777" w:rsidR="00971608" w:rsidRDefault="00971608" w:rsidP="00E321A1">
            <w:pPr>
              <w:rPr>
                <w:kern w:val="2"/>
                <w:sz w:val="21"/>
              </w:rPr>
            </w:pPr>
            <w:r>
              <w:t>--</w:t>
            </w:r>
          </w:p>
        </w:tc>
      </w:tr>
    </w:tbl>
    <w:p w14:paraId="13D187B3" w14:textId="77777777" w:rsidR="00971608" w:rsidRDefault="00971608" w:rsidP="00971608">
      <w:pPr>
        <w:ind w:left="780"/>
        <w:rPr>
          <w:rFonts w:ascii="Calibri" w:hAnsi="Calibri" w:cs="Times New Roman"/>
        </w:rPr>
      </w:pPr>
    </w:p>
    <w:p w14:paraId="684F9CBD" w14:textId="77777777" w:rsidR="00971608" w:rsidRDefault="00971608" w:rsidP="00971608">
      <w:r>
        <w:rPr>
          <w:rFonts w:hint="eastAsia"/>
        </w:rPr>
        <w:t>AE8：城市各营业厅距离为</w:t>
      </w:r>
      <w:r>
        <w:t>30KM</w:t>
      </w:r>
      <w:r>
        <w:rPr>
          <w:rFonts w:hint="eastAsia"/>
        </w:rPr>
        <w:t>。</w:t>
      </w:r>
    </w:p>
    <w:p w14:paraId="513D0023" w14:textId="77777777" w:rsidR="00971608" w:rsidRDefault="00971608" w:rsidP="00971608">
      <w:r>
        <w:rPr>
          <w:rFonts w:hint="eastAsia"/>
        </w:rPr>
        <w:t>AE9：系统需提供新建账户功能，以保证用户的使用权限。</w:t>
      </w:r>
    </w:p>
    <w:p w14:paraId="02A36A35" w14:textId="6593418C" w:rsidR="00971608" w:rsidRDefault="00971608" w:rsidP="001611B1">
      <w:pPr>
        <w:rPr>
          <w:rFonts w:hint="eastAsia"/>
        </w:rPr>
      </w:pPr>
      <w:r>
        <w:rPr>
          <w:rFonts w:hint="eastAsia"/>
        </w:rPr>
        <w:t>AE10：管理员登录账号为</w:t>
      </w:r>
      <w:r>
        <w:t>admin</w:t>
      </w:r>
      <w:r>
        <w:rPr>
          <w:rFonts w:hint="eastAsia"/>
        </w:rPr>
        <w:t>，初始密码</w:t>
      </w:r>
      <w:r>
        <w:t>admin</w:t>
      </w:r>
      <w:r>
        <w:rPr>
          <w:rFonts w:hint="eastAsia"/>
        </w:rPr>
        <w:t>，管理员账号主要负责对用户账户（</w:t>
      </w:r>
      <w:r w:rsidRPr="00450A27">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14:paraId="4754EC1A" w14:textId="373A0D8C" w:rsidR="001F2A13" w:rsidRPr="00971608" w:rsidRDefault="00971608" w:rsidP="00971608">
      <w:pPr>
        <w:rPr>
          <w:b/>
          <w:sz w:val="32"/>
          <w:szCs w:val="32"/>
        </w:rPr>
      </w:pPr>
      <w:r>
        <w:rPr>
          <w:rFonts w:hint="eastAsia"/>
          <w:b/>
          <w:sz w:val="32"/>
          <w:szCs w:val="32"/>
        </w:rPr>
        <w:t>3.</w:t>
      </w:r>
      <w:r w:rsidR="001F2A13" w:rsidRPr="00971608">
        <w:rPr>
          <w:rFonts w:hint="eastAsia"/>
          <w:b/>
          <w:sz w:val="32"/>
          <w:szCs w:val="32"/>
        </w:rPr>
        <w:t>详细需求描述</w:t>
      </w:r>
    </w:p>
    <w:p w14:paraId="1FF27EBC" w14:textId="6EC3D4BB" w:rsidR="001F2A13" w:rsidRPr="00971608" w:rsidRDefault="00971608" w:rsidP="00971608">
      <w:pPr>
        <w:rPr>
          <w:b/>
        </w:rPr>
      </w:pPr>
      <w:r w:rsidRPr="00971608">
        <w:rPr>
          <w:rFonts w:hint="eastAsia"/>
          <w:b/>
        </w:rPr>
        <w:t>3.1</w:t>
      </w:r>
      <w:r w:rsidR="001F2A13" w:rsidRPr="00971608">
        <w:rPr>
          <w:rFonts w:hint="eastAsia"/>
          <w:b/>
        </w:rPr>
        <w:t>对外接口需求</w:t>
      </w:r>
    </w:p>
    <w:p w14:paraId="34F4AB3E" w14:textId="32C5052B" w:rsidR="001F2A13" w:rsidRDefault="001F2A13" w:rsidP="001F2A13">
      <w:pPr>
        <w:ind w:left="360"/>
      </w:pPr>
      <w:r>
        <w:t xml:space="preserve">3.1.1 </w:t>
      </w:r>
      <w:r>
        <w:rPr>
          <w:rFonts w:hint="eastAsia"/>
        </w:rPr>
        <w:t>用户界面</w:t>
      </w:r>
      <w:r w:rsidR="001611B1">
        <w:rPr>
          <w:rFonts w:hint="eastAsia"/>
        </w:rPr>
        <w:t xml:space="preserve"> 略</w:t>
      </w:r>
      <w:bookmarkStart w:id="0" w:name="_GoBack"/>
      <w:bookmarkEnd w:id="0"/>
    </w:p>
    <w:p w14:paraId="295A452A" w14:textId="77777777" w:rsidR="001F2A13" w:rsidRDefault="001F2A13" w:rsidP="001F2A13">
      <w:pPr>
        <w:ind w:left="360"/>
      </w:pPr>
    </w:p>
    <w:p w14:paraId="071C155B" w14:textId="77777777" w:rsidR="001F2A13" w:rsidRPr="00971608" w:rsidRDefault="001F2A13" w:rsidP="001F2A13">
      <w:pPr>
        <w:rPr>
          <w:b/>
        </w:rPr>
      </w:pPr>
      <w:r w:rsidRPr="00971608">
        <w:rPr>
          <w:b/>
        </w:rPr>
        <w:t xml:space="preserve">3.2 </w:t>
      </w:r>
      <w:r w:rsidRPr="00971608">
        <w:rPr>
          <w:rFonts w:hint="eastAsia"/>
          <w:b/>
        </w:rPr>
        <w:t>功能需求</w:t>
      </w:r>
    </w:p>
    <w:p w14:paraId="1B0F6BC4" w14:textId="77777777" w:rsidR="005333DF" w:rsidRPr="00971608" w:rsidRDefault="005333DF" w:rsidP="00971608">
      <w:pPr>
        <w:rPr>
          <w:b/>
        </w:rPr>
      </w:pPr>
      <w:r w:rsidRPr="00971608">
        <w:rPr>
          <w:rFonts w:hint="eastAsia"/>
          <w:b/>
        </w:rPr>
        <w:t>3.2.（1.1）物流信息查询</w:t>
      </w:r>
    </w:p>
    <w:p w14:paraId="39A5EE75" w14:textId="77777777" w:rsidR="005333DF" w:rsidRDefault="005333DF" w:rsidP="005333DF">
      <w:pPr>
        <w:spacing w:line="220" w:lineRule="atLeast"/>
      </w:pPr>
      <w:r>
        <w:rPr>
          <w:rFonts w:hint="eastAsia"/>
        </w:rPr>
        <w:t>3.2.（1.1）.1特性描述</w:t>
      </w:r>
    </w:p>
    <w:p w14:paraId="2DB9D772" w14:textId="77777777" w:rsidR="005333DF" w:rsidRDefault="005333DF" w:rsidP="005333DF">
      <w:pPr>
        <w:spacing w:line="220" w:lineRule="atLeast"/>
      </w:pPr>
      <w:r>
        <w:rPr>
          <w:rFonts w:hint="eastAsia"/>
        </w:rPr>
        <w:t>在寄件人寄出快件后，寄件人可以登录本快递系统并输入快递单号查询快递的物流信息，包括快件的货运状态和历史轨迹。</w:t>
      </w:r>
    </w:p>
    <w:p w14:paraId="4D8AFB31" w14:textId="77777777" w:rsidR="005333DF" w:rsidRDefault="005333DF" w:rsidP="005333DF">
      <w:pPr>
        <w:spacing w:line="220" w:lineRule="atLeast"/>
      </w:pPr>
      <w:r>
        <w:rPr>
          <w:rFonts w:hint="eastAsia"/>
        </w:rPr>
        <w:t>优先级=高</w:t>
      </w:r>
    </w:p>
    <w:p w14:paraId="67D36B47" w14:textId="77777777" w:rsidR="005333DF" w:rsidRDefault="005333DF" w:rsidP="005333DF">
      <w:pPr>
        <w:spacing w:line="220" w:lineRule="atLeast"/>
      </w:pPr>
      <w:r>
        <w:rPr>
          <w:rFonts w:hint="eastAsia"/>
        </w:rPr>
        <w:t>3.2.（1.1）.2 刺激/响应序列</w:t>
      </w:r>
    </w:p>
    <w:p w14:paraId="34C772E3" w14:textId="77777777" w:rsidR="005333DF" w:rsidRDefault="005333DF" w:rsidP="005333DF">
      <w:pPr>
        <w:spacing w:line="220" w:lineRule="atLeast"/>
      </w:pPr>
      <w:r>
        <w:rPr>
          <w:rFonts w:hint="eastAsia"/>
        </w:rPr>
        <w:t>刺激：寄件人输入快递单号</w:t>
      </w:r>
    </w:p>
    <w:p w14:paraId="628F3E1D" w14:textId="77777777" w:rsidR="005333DF" w:rsidRDefault="005333DF" w:rsidP="005333DF">
      <w:pPr>
        <w:spacing w:line="220" w:lineRule="atLeast"/>
      </w:pPr>
      <w:r>
        <w:rPr>
          <w:rFonts w:hint="eastAsia"/>
        </w:rPr>
        <w:t>响应：系统显示该快件的货运状态和历史轨迹</w:t>
      </w:r>
    </w:p>
    <w:p w14:paraId="2C4EBB99" w14:textId="77777777" w:rsidR="005333DF" w:rsidRDefault="005333DF" w:rsidP="005333DF">
      <w:pPr>
        <w:spacing w:line="220" w:lineRule="atLeast"/>
      </w:pPr>
      <w:r>
        <w:rPr>
          <w:rFonts w:hint="eastAsia"/>
        </w:rPr>
        <w:t>响应：寄件人关闭物流查询页面</w:t>
      </w:r>
    </w:p>
    <w:p w14:paraId="637FA6FC" w14:textId="77777777" w:rsidR="005333DF" w:rsidRDefault="005333DF" w:rsidP="005333DF">
      <w:pPr>
        <w:spacing w:line="220" w:lineRule="atLeast"/>
      </w:pPr>
      <w:r>
        <w:rPr>
          <w:rFonts w:hint="eastAsia"/>
        </w:rPr>
        <w:t>刺激：系统关闭当前查询任务，开始下一次查询</w:t>
      </w:r>
    </w:p>
    <w:p w14:paraId="3335F98C" w14:textId="77777777" w:rsidR="005333DF" w:rsidRDefault="005333DF" w:rsidP="005333DF">
      <w:pPr>
        <w:spacing w:line="220" w:lineRule="atLeast"/>
      </w:pPr>
      <w:r>
        <w:rPr>
          <w:rFonts w:hint="eastAsia"/>
        </w:rPr>
        <w:t>3.2.（1.1）.3 相关功能需求</w:t>
      </w:r>
    </w:p>
    <w:tbl>
      <w:tblPr>
        <w:tblStyle w:val="a3"/>
        <w:tblW w:w="0" w:type="auto"/>
        <w:tblInd w:w="-113" w:type="dxa"/>
        <w:tblLook w:val="04A0" w:firstRow="1" w:lastRow="0" w:firstColumn="1" w:lastColumn="0" w:noHBand="0" w:noVBand="1"/>
      </w:tblPr>
      <w:tblGrid>
        <w:gridCol w:w="2494"/>
        <w:gridCol w:w="5915"/>
      </w:tblGrid>
      <w:tr w:rsidR="005333DF" w14:paraId="0C1062DC" w14:textId="77777777" w:rsidTr="00E321A1">
        <w:tc>
          <w:tcPr>
            <w:tcW w:w="2465" w:type="dxa"/>
          </w:tcPr>
          <w:p w14:paraId="38B34E32" w14:textId="77777777" w:rsidR="005333DF" w:rsidRDefault="005333DF" w:rsidP="00E321A1">
            <w:pPr>
              <w:spacing w:line="220" w:lineRule="atLeast"/>
            </w:pPr>
            <w:r>
              <w:rPr>
                <w:rFonts w:hint="eastAsia"/>
              </w:rPr>
              <w:t>编号</w:t>
            </w:r>
          </w:p>
        </w:tc>
        <w:tc>
          <w:tcPr>
            <w:tcW w:w="6057" w:type="dxa"/>
          </w:tcPr>
          <w:p w14:paraId="51CBA1F0" w14:textId="77777777" w:rsidR="005333DF" w:rsidRDefault="005333DF" w:rsidP="00E321A1">
            <w:pPr>
              <w:spacing w:line="220" w:lineRule="atLeast"/>
            </w:pPr>
            <w:r>
              <w:rPr>
                <w:rFonts w:hint="eastAsia"/>
              </w:rPr>
              <w:t>需求描述</w:t>
            </w:r>
          </w:p>
        </w:tc>
      </w:tr>
      <w:tr w:rsidR="005333DF" w14:paraId="010621CA" w14:textId="77777777" w:rsidTr="00E321A1">
        <w:tc>
          <w:tcPr>
            <w:tcW w:w="2465" w:type="dxa"/>
          </w:tcPr>
          <w:p w14:paraId="6BAD5043" w14:textId="77777777" w:rsidR="005333DF" w:rsidRDefault="005333DF" w:rsidP="00E321A1">
            <w:pPr>
              <w:spacing w:line="220" w:lineRule="atLeast"/>
            </w:pPr>
            <w:r>
              <w:rPr>
                <w:rFonts w:hint="eastAsia"/>
              </w:rPr>
              <w:t>Sender.Input</w:t>
            </w:r>
          </w:p>
          <w:p w14:paraId="72ECF8F9" w14:textId="77777777" w:rsidR="005333DF" w:rsidRDefault="005333DF" w:rsidP="00E321A1">
            <w:pPr>
              <w:spacing w:line="220" w:lineRule="atLeast"/>
            </w:pPr>
          </w:p>
          <w:p w14:paraId="0818522F" w14:textId="77777777" w:rsidR="005333DF" w:rsidRDefault="005333DF" w:rsidP="00E321A1">
            <w:pPr>
              <w:spacing w:line="220" w:lineRule="atLeast"/>
            </w:pPr>
            <w:r>
              <w:rPr>
                <w:rFonts w:hint="eastAsia"/>
              </w:rPr>
              <w:t>Sender.Input.Search</w:t>
            </w:r>
          </w:p>
          <w:p w14:paraId="281593F1" w14:textId="77777777" w:rsidR="005333DF" w:rsidRDefault="005333DF" w:rsidP="00E321A1">
            <w:pPr>
              <w:spacing w:line="220" w:lineRule="atLeast"/>
            </w:pPr>
          </w:p>
          <w:p w14:paraId="5ED9473C" w14:textId="77777777" w:rsidR="005333DF" w:rsidRDefault="005333DF" w:rsidP="00E321A1">
            <w:pPr>
              <w:spacing w:line="220" w:lineRule="atLeast"/>
            </w:pPr>
          </w:p>
          <w:p w14:paraId="508EBBF6" w14:textId="77777777" w:rsidR="005333DF" w:rsidRDefault="005333DF" w:rsidP="00E321A1">
            <w:pPr>
              <w:spacing w:line="220" w:lineRule="atLeast"/>
            </w:pPr>
            <w:r>
              <w:rPr>
                <w:rFonts w:hint="eastAsia"/>
              </w:rPr>
              <w:t>Sender.Input.Cancle</w:t>
            </w:r>
          </w:p>
          <w:p w14:paraId="0ECDAD2E" w14:textId="77777777" w:rsidR="005333DF" w:rsidRDefault="005333DF" w:rsidP="00E321A1">
            <w:pPr>
              <w:spacing w:line="220" w:lineRule="atLeast"/>
            </w:pPr>
          </w:p>
          <w:p w14:paraId="037964E7" w14:textId="77777777" w:rsidR="005333DF" w:rsidRDefault="005333DF" w:rsidP="00E321A1">
            <w:pPr>
              <w:spacing w:line="220" w:lineRule="atLeast"/>
            </w:pPr>
            <w:r>
              <w:rPr>
                <w:rFonts w:hint="eastAsia"/>
              </w:rPr>
              <w:t>Sender.Input.Invalid</w:t>
            </w:r>
          </w:p>
        </w:tc>
        <w:tc>
          <w:tcPr>
            <w:tcW w:w="6057" w:type="dxa"/>
          </w:tcPr>
          <w:p w14:paraId="6320A551" w14:textId="77777777" w:rsidR="005333DF" w:rsidRDefault="005333DF" w:rsidP="00E321A1">
            <w:pPr>
              <w:spacing w:line="220" w:lineRule="atLeast"/>
            </w:pPr>
            <w:r>
              <w:rPr>
                <w:rFonts w:hint="eastAsia"/>
              </w:rPr>
              <w:lastRenderedPageBreak/>
              <w:t>系统应该允许寄件人在查询物流信息时进行键盘输入</w:t>
            </w:r>
          </w:p>
          <w:p w14:paraId="7673057D" w14:textId="77777777" w:rsidR="005333DF" w:rsidRDefault="005333DF" w:rsidP="00E321A1">
            <w:pPr>
              <w:spacing w:line="220" w:lineRule="atLeast"/>
            </w:pPr>
            <w:r>
              <w:rPr>
                <w:rFonts w:hint="eastAsia"/>
              </w:rPr>
              <w:lastRenderedPageBreak/>
              <w:t>在寄件人输入结束单号输入的命令时，系统要查询快件信息任务并显示，参见</w:t>
            </w:r>
            <w:r>
              <w:rPr>
                <w:rFonts w:hint="eastAsia"/>
              </w:rPr>
              <w:t>Sender.Search</w:t>
            </w:r>
          </w:p>
          <w:p w14:paraId="35A69049" w14:textId="77777777" w:rsidR="005333DF" w:rsidRDefault="005333DF" w:rsidP="00E321A1">
            <w:pPr>
              <w:spacing w:line="220" w:lineRule="atLeast"/>
            </w:pPr>
            <w:r>
              <w:rPr>
                <w:rFonts w:hint="eastAsia"/>
              </w:rPr>
              <w:t>在寄件人输入取消命令时，系统返回主页面</w:t>
            </w:r>
            <w:r>
              <w:rPr>
                <w:rFonts w:hint="eastAsia"/>
              </w:rPr>
              <w:t>,</w:t>
            </w:r>
            <w:r>
              <w:rPr>
                <w:rFonts w:hint="eastAsia"/>
              </w:rPr>
              <w:t>关闭本次查询任务，参见</w:t>
            </w:r>
            <w:r>
              <w:rPr>
                <w:rFonts w:hint="eastAsia"/>
              </w:rPr>
              <w:t>Sender.Close</w:t>
            </w:r>
          </w:p>
          <w:p w14:paraId="51FA0E5F" w14:textId="77777777" w:rsidR="005333DF" w:rsidRDefault="005333DF" w:rsidP="00E321A1">
            <w:pPr>
              <w:spacing w:line="220" w:lineRule="atLeast"/>
            </w:pPr>
            <w:r>
              <w:rPr>
                <w:rFonts w:hint="eastAsia"/>
              </w:rPr>
              <w:t>在寄件人输入其他标识时，系统显示输入错误</w:t>
            </w:r>
          </w:p>
        </w:tc>
      </w:tr>
      <w:tr w:rsidR="005333DF" w14:paraId="64C11D81" w14:textId="77777777" w:rsidTr="00E321A1">
        <w:tc>
          <w:tcPr>
            <w:tcW w:w="2465" w:type="dxa"/>
          </w:tcPr>
          <w:p w14:paraId="634AFC9A" w14:textId="77777777" w:rsidR="005333DF" w:rsidRPr="002F0610" w:rsidRDefault="005333DF" w:rsidP="00E321A1">
            <w:pPr>
              <w:spacing w:line="220" w:lineRule="atLeast"/>
            </w:pPr>
            <w:r w:rsidRPr="002F0610">
              <w:rPr>
                <w:rFonts w:hint="eastAsia"/>
              </w:rPr>
              <w:lastRenderedPageBreak/>
              <w:t>Sender.Search.Notstart</w:t>
            </w:r>
          </w:p>
          <w:p w14:paraId="4EC97EF4" w14:textId="77777777" w:rsidR="005333DF" w:rsidRPr="002F0610" w:rsidRDefault="005333DF" w:rsidP="00E321A1">
            <w:pPr>
              <w:spacing w:line="220" w:lineRule="atLeast"/>
            </w:pPr>
          </w:p>
          <w:p w14:paraId="2318483C" w14:textId="77777777" w:rsidR="005333DF" w:rsidRPr="002F0610" w:rsidRDefault="005333DF" w:rsidP="00E321A1">
            <w:pPr>
              <w:spacing w:line="220" w:lineRule="atLeast"/>
            </w:pPr>
          </w:p>
          <w:p w14:paraId="7597E75B" w14:textId="77777777" w:rsidR="005333DF" w:rsidRDefault="005333DF" w:rsidP="00E321A1">
            <w:pPr>
              <w:spacing w:line="220" w:lineRule="atLeast"/>
            </w:pPr>
            <w:r w:rsidRPr="002F0610">
              <w:rPr>
                <w:rFonts w:hint="eastAsia"/>
              </w:rPr>
              <w:t xml:space="preserve">Sender.Search.Valid </w:t>
            </w:r>
          </w:p>
          <w:p w14:paraId="5F938BC9" w14:textId="77777777" w:rsidR="005333DF" w:rsidRDefault="005333DF" w:rsidP="00E321A1">
            <w:pPr>
              <w:spacing w:line="220" w:lineRule="atLeast"/>
            </w:pPr>
          </w:p>
          <w:p w14:paraId="3A66966E" w14:textId="77777777" w:rsidR="005333DF" w:rsidRDefault="005333DF" w:rsidP="00E321A1">
            <w:pPr>
              <w:spacing w:line="220" w:lineRule="atLeast"/>
            </w:pPr>
          </w:p>
          <w:p w14:paraId="0CA5CFD5" w14:textId="77777777" w:rsidR="005333DF" w:rsidRPr="002F0610" w:rsidRDefault="005333DF" w:rsidP="00E321A1">
            <w:pPr>
              <w:spacing w:line="220" w:lineRule="atLeast"/>
            </w:pPr>
            <w:r>
              <w:rPr>
                <w:rFonts w:hint="eastAsia"/>
              </w:rPr>
              <w:t>Sender.Search.Invalid</w:t>
            </w:r>
          </w:p>
        </w:tc>
        <w:tc>
          <w:tcPr>
            <w:tcW w:w="6057" w:type="dxa"/>
          </w:tcPr>
          <w:p w14:paraId="5022D800" w14:textId="77777777" w:rsidR="005333DF" w:rsidRDefault="005333DF" w:rsidP="00E321A1">
            <w:pPr>
              <w:spacing w:line="220" w:lineRule="atLeast"/>
            </w:pPr>
            <w:r>
              <w:rPr>
                <w:rFonts w:hint="eastAsia"/>
              </w:rPr>
              <w:t>在寄件人未输入任何单号就结束快递单号输入时，系统不做任何处理</w:t>
            </w:r>
          </w:p>
          <w:p w14:paraId="63C545A0" w14:textId="77777777" w:rsidR="005333DF" w:rsidRDefault="005333DF" w:rsidP="00E321A1">
            <w:pPr>
              <w:spacing w:line="220" w:lineRule="atLeast"/>
            </w:pPr>
            <w:r>
              <w:rPr>
                <w:rFonts w:hint="eastAsia"/>
              </w:rPr>
              <w:t>在寄件人输入单号并确定后，系统进行查询任务并显示物流状态</w:t>
            </w:r>
          </w:p>
          <w:p w14:paraId="220CEBDC" w14:textId="77777777" w:rsidR="005333DF" w:rsidRDefault="005333DF" w:rsidP="00E321A1">
            <w:pPr>
              <w:spacing w:line="220" w:lineRule="atLeast"/>
            </w:pPr>
            <w:r>
              <w:rPr>
                <w:rFonts w:hint="eastAsia"/>
              </w:rPr>
              <w:t>在寄件人输入其他标识时，系统显示输入错误</w:t>
            </w:r>
          </w:p>
        </w:tc>
      </w:tr>
      <w:tr w:rsidR="005333DF" w14:paraId="4128034C" w14:textId="77777777" w:rsidTr="00E321A1">
        <w:tc>
          <w:tcPr>
            <w:tcW w:w="2465" w:type="dxa"/>
          </w:tcPr>
          <w:p w14:paraId="5F95BBBF" w14:textId="77777777" w:rsidR="005333DF" w:rsidRDefault="005333DF" w:rsidP="00E321A1">
            <w:pPr>
              <w:spacing w:line="220" w:lineRule="atLeast"/>
            </w:pPr>
            <w:r>
              <w:rPr>
                <w:rFonts w:hint="eastAsia"/>
              </w:rPr>
              <w:t>Sender.Close.Next</w:t>
            </w:r>
          </w:p>
        </w:tc>
        <w:tc>
          <w:tcPr>
            <w:tcW w:w="6057" w:type="dxa"/>
          </w:tcPr>
          <w:p w14:paraId="0E507F15" w14:textId="77777777" w:rsidR="005333DF" w:rsidRDefault="005333DF" w:rsidP="00E321A1">
            <w:pPr>
              <w:spacing w:line="220" w:lineRule="atLeast"/>
            </w:pPr>
            <w:r>
              <w:rPr>
                <w:rFonts w:hint="eastAsia"/>
              </w:rPr>
              <w:t>系统关闭本次查询任务，开始新的查询任务</w:t>
            </w:r>
          </w:p>
        </w:tc>
      </w:tr>
    </w:tbl>
    <w:p w14:paraId="7CE62293" w14:textId="6F613C09" w:rsidR="005333DF" w:rsidRDefault="005333DF" w:rsidP="005333DF">
      <w:pPr>
        <w:spacing w:line="220" w:lineRule="atLeast"/>
        <w:rPr>
          <w:rFonts w:hint="eastAsia"/>
        </w:rPr>
      </w:pPr>
    </w:p>
    <w:p w14:paraId="23C95398" w14:textId="77777777" w:rsidR="005333DF" w:rsidRPr="00971608" w:rsidRDefault="005333DF" w:rsidP="00971608">
      <w:pPr>
        <w:rPr>
          <w:b/>
        </w:rPr>
      </w:pPr>
      <w:r w:rsidRPr="00971608">
        <w:rPr>
          <w:rFonts w:hint="eastAsia"/>
          <w:b/>
        </w:rPr>
        <w:t>3.2.（5.1）出库管理</w:t>
      </w:r>
    </w:p>
    <w:p w14:paraId="7D98C129" w14:textId="77777777" w:rsidR="005333DF" w:rsidRDefault="005333DF" w:rsidP="005333DF">
      <w:pPr>
        <w:spacing w:line="220" w:lineRule="atLeast"/>
      </w:pPr>
      <w:r>
        <w:rPr>
          <w:rFonts w:hint="eastAsia"/>
        </w:rPr>
        <w:t>3.2.（5.1）.1特性描述</w:t>
      </w:r>
    </w:p>
    <w:p w14:paraId="68374504" w14:textId="77777777" w:rsidR="005333DF" w:rsidRDefault="005333DF" w:rsidP="005333DF">
      <w:pPr>
        <w:spacing w:line="220" w:lineRule="atLeast"/>
      </w:pPr>
      <w:r>
        <w:rPr>
          <w:rFonts w:hint="eastAsia"/>
        </w:rPr>
        <w:t>在快递离开中转中心仓库时，一个经过验证的仓库管理人员要进行出库管理，生成出库单。</w:t>
      </w:r>
    </w:p>
    <w:p w14:paraId="2B5FA5DD" w14:textId="77777777" w:rsidR="005333DF" w:rsidRDefault="005333DF" w:rsidP="005333DF">
      <w:pPr>
        <w:spacing w:line="220" w:lineRule="atLeast"/>
      </w:pPr>
      <w:r>
        <w:rPr>
          <w:rFonts w:hint="eastAsia"/>
        </w:rPr>
        <w:t>优先级=高</w:t>
      </w:r>
    </w:p>
    <w:p w14:paraId="0F6AC8FC" w14:textId="77777777" w:rsidR="005333DF" w:rsidRDefault="005333DF" w:rsidP="005333DF">
      <w:pPr>
        <w:spacing w:line="220" w:lineRule="atLeast"/>
      </w:pPr>
      <w:r>
        <w:rPr>
          <w:rFonts w:hint="eastAsia"/>
        </w:rPr>
        <w:t>3.2.（5.1）.2 刺激/响应序列</w:t>
      </w:r>
    </w:p>
    <w:p w14:paraId="0EAD19C8" w14:textId="77777777" w:rsidR="005333DF" w:rsidRDefault="005333DF" w:rsidP="005333DF">
      <w:pPr>
        <w:spacing w:line="220" w:lineRule="atLeast"/>
      </w:pPr>
      <w:r>
        <w:rPr>
          <w:rFonts w:hint="eastAsia"/>
        </w:rPr>
        <w:t>刺激：仓库管理人员选择生成出库单</w:t>
      </w:r>
    </w:p>
    <w:p w14:paraId="21C2C3E8" w14:textId="77777777" w:rsidR="005333DF" w:rsidRDefault="005333DF" w:rsidP="005333DF">
      <w:pPr>
        <w:spacing w:line="220" w:lineRule="atLeast"/>
      </w:pPr>
      <w:r>
        <w:rPr>
          <w:rFonts w:hint="eastAsia"/>
        </w:rPr>
        <w:t>响应：系统显示中转单信息</w:t>
      </w:r>
    </w:p>
    <w:p w14:paraId="47E2623D" w14:textId="77777777" w:rsidR="005333DF" w:rsidRDefault="005333DF" w:rsidP="005333DF">
      <w:pPr>
        <w:spacing w:line="220" w:lineRule="atLeast"/>
      </w:pPr>
      <w:r>
        <w:rPr>
          <w:rFonts w:hint="eastAsia"/>
        </w:rPr>
        <w:t>刺激：仓库管理人员确认出库单信息</w:t>
      </w:r>
    </w:p>
    <w:p w14:paraId="52DF9886" w14:textId="77777777" w:rsidR="005333DF" w:rsidRDefault="005333DF" w:rsidP="005333DF">
      <w:pPr>
        <w:spacing w:line="220" w:lineRule="atLeast"/>
      </w:pPr>
      <w:r>
        <w:rPr>
          <w:rFonts w:hint="eastAsia"/>
        </w:rPr>
        <w:t>响应：系统确认生成出库单单据，更新数据，打印单据，关闭当前出库任务，开始下一次出库管理。</w:t>
      </w:r>
    </w:p>
    <w:p w14:paraId="66EB28C4" w14:textId="77777777" w:rsidR="005333DF" w:rsidRDefault="005333DF" w:rsidP="005333DF">
      <w:pPr>
        <w:spacing w:line="220" w:lineRule="atLeast"/>
      </w:pPr>
      <w:r>
        <w:rPr>
          <w:rFonts w:hint="eastAsia"/>
        </w:rPr>
        <w:t>3.2.（5.1）.3 相关功能需求</w:t>
      </w:r>
    </w:p>
    <w:tbl>
      <w:tblPr>
        <w:tblStyle w:val="a3"/>
        <w:tblW w:w="0" w:type="auto"/>
        <w:tblInd w:w="-113" w:type="dxa"/>
        <w:tblLook w:val="04A0" w:firstRow="1" w:lastRow="0" w:firstColumn="1" w:lastColumn="0" w:noHBand="0" w:noVBand="1"/>
      </w:tblPr>
      <w:tblGrid>
        <w:gridCol w:w="3019"/>
        <w:gridCol w:w="5390"/>
      </w:tblGrid>
      <w:tr w:rsidR="005333DF" w14:paraId="370FD82A" w14:textId="77777777" w:rsidTr="00E321A1">
        <w:tc>
          <w:tcPr>
            <w:tcW w:w="2481" w:type="dxa"/>
          </w:tcPr>
          <w:p w14:paraId="6687CA1B" w14:textId="77777777" w:rsidR="005333DF" w:rsidRDefault="005333DF" w:rsidP="00E321A1">
            <w:r w:rsidRPr="002F0610">
              <w:t>Storekeeper </w:t>
            </w:r>
            <w:r>
              <w:rPr>
                <w:rFonts w:hint="eastAsia"/>
              </w:rPr>
              <w:t>.Choose</w:t>
            </w:r>
          </w:p>
          <w:p w14:paraId="02616506" w14:textId="77777777" w:rsidR="005333DF" w:rsidRDefault="005333DF" w:rsidP="00E321A1"/>
          <w:p w14:paraId="6D6D4A47" w14:textId="77777777" w:rsidR="005333DF" w:rsidRPr="002F0610" w:rsidRDefault="005333DF" w:rsidP="00E321A1">
            <w:r w:rsidRPr="002F0610">
              <w:t>Storekeeper </w:t>
            </w:r>
            <w:r>
              <w:rPr>
                <w:rFonts w:hint="eastAsia"/>
              </w:rPr>
              <w:t>.Choose.C</w:t>
            </w:r>
            <w:r>
              <w:t>a</w:t>
            </w:r>
            <w:r>
              <w:rPr>
                <w:rFonts w:hint="eastAsia"/>
              </w:rPr>
              <w:t>ncle</w:t>
            </w:r>
          </w:p>
        </w:tc>
        <w:tc>
          <w:tcPr>
            <w:tcW w:w="6041" w:type="dxa"/>
          </w:tcPr>
          <w:p w14:paraId="14C7815B" w14:textId="77777777" w:rsidR="005333DF" w:rsidRDefault="005333DF" w:rsidP="00E321A1">
            <w:pPr>
              <w:spacing w:line="220" w:lineRule="atLeast"/>
            </w:pPr>
            <w:r>
              <w:rPr>
                <w:rFonts w:hint="eastAsia"/>
              </w:rPr>
              <w:t>仓库管理人员选择生成出库单</w:t>
            </w:r>
          </w:p>
          <w:p w14:paraId="44BA3854" w14:textId="77777777" w:rsidR="005333DF" w:rsidRDefault="005333DF" w:rsidP="00E321A1">
            <w:pPr>
              <w:spacing w:line="220" w:lineRule="atLeast"/>
            </w:pPr>
            <w:r>
              <w:rPr>
                <w:rFonts w:hint="eastAsia"/>
              </w:rPr>
              <w:t>在仓库管理人员取消选择时，系统关闭当前出库任务，返回主页面等待下一次选择</w:t>
            </w:r>
          </w:p>
        </w:tc>
      </w:tr>
      <w:tr w:rsidR="005333DF" w14:paraId="211E994B" w14:textId="77777777" w:rsidTr="00E321A1">
        <w:tc>
          <w:tcPr>
            <w:tcW w:w="2481" w:type="dxa"/>
          </w:tcPr>
          <w:p w14:paraId="75E4A171" w14:textId="77777777" w:rsidR="005333DF" w:rsidRDefault="005333DF" w:rsidP="00E321A1">
            <w:r w:rsidRPr="00350541">
              <w:t>Storekeeper </w:t>
            </w:r>
            <w:r>
              <w:rPr>
                <w:rFonts w:hint="eastAsia"/>
              </w:rPr>
              <w:t>.Revise</w:t>
            </w:r>
          </w:p>
          <w:p w14:paraId="5F125240" w14:textId="77777777" w:rsidR="005333DF" w:rsidRDefault="005333DF" w:rsidP="00E321A1"/>
          <w:p w14:paraId="5CEA5829" w14:textId="77777777" w:rsidR="005333DF" w:rsidRDefault="005333DF" w:rsidP="00E321A1">
            <w:r w:rsidRPr="002F0610">
              <w:t>Storekeeper </w:t>
            </w:r>
            <w:r>
              <w:rPr>
                <w:rFonts w:hint="eastAsia"/>
              </w:rPr>
              <w:t>.Revise.Confirm</w:t>
            </w:r>
          </w:p>
          <w:p w14:paraId="254500DA" w14:textId="77777777" w:rsidR="005333DF" w:rsidRDefault="005333DF" w:rsidP="00E321A1"/>
          <w:p w14:paraId="633E6A82" w14:textId="77777777" w:rsidR="005333DF" w:rsidRPr="00350541" w:rsidRDefault="005333DF" w:rsidP="00E321A1">
            <w:r w:rsidRPr="002F0610">
              <w:t>Storekeeper </w:t>
            </w:r>
            <w:r>
              <w:rPr>
                <w:rFonts w:hint="eastAsia"/>
              </w:rPr>
              <w:t>.Revise.Invalid</w:t>
            </w:r>
          </w:p>
        </w:tc>
        <w:tc>
          <w:tcPr>
            <w:tcW w:w="6041" w:type="dxa"/>
          </w:tcPr>
          <w:p w14:paraId="6C88E9B8" w14:textId="77777777" w:rsidR="005333DF" w:rsidRDefault="005333DF" w:rsidP="00E321A1">
            <w:pPr>
              <w:spacing w:line="220" w:lineRule="atLeast"/>
            </w:pPr>
            <w:r>
              <w:rPr>
                <w:rFonts w:hint="eastAsia"/>
              </w:rPr>
              <w:t>仓库管理人员对本次出库单所有信息进行修改</w:t>
            </w:r>
          </w:p>
          <w:p w14:paraId="5B7B38A5" w14:textId="77777777" w:rsidR="005333DF" w:rsidRDefault="005333DF" w:rsidP="00E321A1">
            <w:pPr>
              <w:spacing w:line="220" w:lineRule="atLeast"/>
            </w:pPr>
            <w:r>
              <w:rPr>
                <w:rFonts w:hint="eastAsia"/>
              </w:rPr>
              <w:t>仓库管理人员结束修改并确认，系统返回确认任务，参见</w:t>
            </w:r>
            <w:r w:rsidRPr="002F0610">
              <w:t>Storekeeper </w:t>
            </w:r>
            <w:r>
              <w:rPr>
                <w:rFonts w:hint="eastAsia"/>
              </w:rPr>
              <w:t>.Confirm</w:t>
            </w:r>
          </w:p>
          <w:p w14:paraId="2138F513" w14:textId="77777777" w:rsidR="005333DF" w:rsidRDefault="005333DF" w:rsidP="00E321A1">
            <w:pPr>
              <w:spacing w:line="220" w:lineRule="atLeast"/>
            </w:pPr>
            <w:r>
              <w:rPr>
                <w:rFonts w:hint="eastAsia"/>
              </w:rPr>
              <w:t>仓库管理人员输入错误标识，系统显示输入无效</w:t>
            </w:r>
          </w:p>
        </w:tc>
      </w:tr>
      <w:tr w:rsidR="005333DF" w14:paraId="6BFBBF04" w14:textId="77777777" w:rsidTr="00E321A1">
        <w:tc>
          <w:tcPr>
            <w:tcW w:w="2481" w:type="dxa"/>
          </w:tcPr>
          <w:p w14:paraId="2DEB9F59" w14:textId="77777777" w:rsidR="005333DF" w:rsidRDefault="005333DF" w:rsidP="00E321A1">
            <w:pPr>
              <w:spacing w:line="220" w:lineRule="atLeast"/>
            </w:pPr>
            <w:r>
              <w:rPr>
                <w:rFonts w:hint="eastAsia"/>
              </w:rPr>
              <w:t>Storekeeper.</w:t>
            </w:r>
            <w:r w:rsidRPr="00350541">
              <w:t>Confirm</w:t>
            </w:r>
          </w:p>
          <w:p w14:paraId="434CEFA6" w14:textId="77777777" w:rsidR="005333DF" w:rsidRDefault="005333DF" w:rsidP="00E321A1">
            <w:pPr>
              <w:spacing w:line="220" w:lineRule="atLeast"/>
            </w:pPr>
          </w:p>
          <w:p w14:paraId="799296BB" w14:textId="77777777" w:rsidR="005333DF" w:rsidRDefault="005333DF" w:rsidP="00E321A1">
            <w:pPr>
              <w:spacing w:line="220" w:lineRule="atLeast"/>
            </w:pPr>
            <w:r w:rsidRPr="002F0610">
              <w:t>Storekeeper </w:t>
            </w:r>
            <w:r>
              <w:rPr>
                <w:rFonts w:hint="eastAsia"/>
              </w:rPr>
              <w:t>.Confirm.Cancle</w:t>
            </w:r>
          </w:p>
        </w:tc>
        <w:tc>
          <w:tcPr>
            <w:tcW w:w="6041" w:type="dxa"/>
          </w:tcPr>
          <w:p w14:paraId="07AD8590" w14:textId="77777777" w:rsidR="005333DF" w:rsidRDefault="005333DF" w:rsidP="00E321A1">
            <w:pPr>
              <w:spacing w:line="220" w:lineRule="atLeast"/>
            </w:pPr>
            <w:r>
              <w:rPr>
                <w:rFonts w:hint="eastAsia"/>
              </w:rPr>
              <w:t>仓库管理人员对本次出库进行确认</w:t>
            </w:r>
          </w:p>
          <w:p w14:paraId="26E9A215" w14:textId="77777777" w:rsidR="005333DF" w:rsidRDefault="005333DF" w:rsidP="00E321A1">
            <w:pPr>
              <w:spacing w:line="220" w:lineRule="atLeast"/>
            </w:pPr>
            <w:r>
              <w:rPr>
                <w:rFonts w:hint="eastAsia"/>
              </w:rPr>
              <w:t>仓库管理人员取消确认时，系统返回修改任务，参见</w:t>
            </w:r>
            <w:r w:rsidRPr="002F0610">
              <w:t>Storekeeper </w:t>
            </w:r>
            <w:r>
              <w:rPr>
                <w:rFonts w:hint="eastAsia"/>
              </w:rPr>
              <w:t>.Revise</w:t>
            </w:r>
          </w:p>
        </w:tc>
      </w:tr>
      <w:tr w:rsidR="005333DF" w14:paraId="3F127754" w14:textId="77777777" w:rsidTr="00E321A1">
        <w:tc>
          <w:tcPr>
            <w:tcW w:w="2481" w:type="dxa"/>
          </w:tcPr>
          <w:p w14:paraId="33DBEFEB" w14:textId="77777777" w:rsidR="005333DF" w:rsidRDefault="005333DF" w:rsidP="00E321A1">
            <w:pPr>
              <w:spacing w:line="220" w:lineRule="atLeast"/>
            </w:pPr>
            <w:r>
              <w:rPr>
                <w:rFonts w:hint="eastAsia"/>
              </w:rPr>
              <w:t>Storekeeper.</w:t>
            </w:r>
            <w:r w:rsidRPr="00350541">
              <w:t>C</w:t>
            </w:r>
            <w:r>
              <w:rPr>
                <w:rFonts w:hint="eastAsia"/>
              </w:rPr>
              <w:t>lose.Print</w:t>
            </w:r>
          </w:p>
          <w:p w14:paraId="178FE0C4" w14:textId="77777777" w:rsidR="005333DF" w:rsidRDefault="005333DF" w:rsidP="00E321A1">
            <w:pPr>
              <w:spacing w:line="220" w:lineRule="atLeast"/>
            </w:pPr>
            <w:r>
              <w:rPr>
                <w:rFonts w:hint="eastAsia"/>
              </w:rPr>
              <w:t>Storekeeper.</w:t>
            </w:r>
            <w:r w:rsidRPr="00350541">
              <w:t>C</w:t>
            </w:r>
            <w:r>
              <w:rPr>
                <w:rFonts w:hint="eastAsia"/>
              </w:rPr>
              <w:t>lose.Next</w:t>
            </w:r>
          </w:p>
        </w:tc>
        <w:tc>
          <w:tcPr>
            <w:tcW w:w="6041" w:type="dxa"/>
          </w:tcPr>
          <w:p w14:paraId="05AE833E" w14:textId="77777777" w:rsidR="005333DF" w:rsidRDefault="005333DF" w:rsidP="00E321A1">
            <w:pPr>
              <w:spacing w:line="220" w:lineRule="atLeast"/>
            </w:pPr>
            <w:r>
              <w:rPr>
                <w:rFonts w:hint="eastAsia"/>
              </w:rPr>
              <w:t>系统打印出库单据，参见</w:t>
            </w:r>
            <w:r>
              <w:rPr>
                <w:rFonts w:hint="eastAsia"/>
              </w:rPr>
              <w:t>IC1</w:t>
            </w:r>
          </w:p>
          <w:p w14:paraId="12ED924E" w14:textId="77777777" w:rsidR="005333DF" w:rsidRDefault="005333DF" w:rsidP="00E321A1">
            <w:pPr>
              <w:spacing w:line="220" w:lineRule="atLeast"/>
            </w:pPr>
            <w:r>
              <w:rPr>
                <w:rFonts w:hint="eastAsia"/>
              </w:rPr>
              <w:t>系统关闭本次出库任务，等待用户的下一次选择</w:t>
            </w:r>
          </w:p>
        </w:tc>
      </w:tr>
    </w:tbl>
    <w:p w14:paraId="788E34A0" w14:textId="77777777" w:rsidR="005333DF" w:rsidRDefault="005333DF" w:rsidP="00CD7A89"/>
    <w:p w14:paraId="0200F3BB" w14:textId="11FB80F0" w:rsidR="00CD7A89" w:rsidRPr="00971608" w:rsidRDefault="00CD7A89" w:rsidP="00CD7A89">
      <w:pPr>
        <w:rPr>
          <w:b/>
        </w:rPr>
      </w:pPr>
      <w:r w:rsidRPr="00971608">
        <w:rPr>
          <w:b/>
        </w:rPr>
        <w:t>3.2.(8.1</w:t>
      </w:r>
      <w:r w:rsidRPr="00971608">
        <w:rPr>
          <w:rFonts w:hint="eastAsia"/>
          <w:b/>
        </w:rPr>
        <w:t>).1账户密码权限管理</w:t>
      </w:r>
    </w:p>
    <w:p w14:paraId="7992FC5C" w14:textId="77777777" w:rsidR="00CD7A89" w:rsidRDefault="00CD7A89" w:rsidP="00CD7A89">
      <w:r>
        <w:t>3.2.(8.1</w:t>
      </w:r>
      <w:r>
        <w:rPr>
          <w:rFonts w:hint="eastAsia"/>
        </w:rPr>
        <w:t>).1.</w:t>
      </w:r>
      <w:r>
        <w:t>1特性描述</w:t>
      </w:r>
    </w:p>
    <w:p w14:paraId="16E854CE" w14:textId="77777777" w:rsidR="00CD7A89" w:rsidRDefault="00CD7A89" w:rsidP="00CD7A89">
      <w:r>
        <w:rPr>
          <w:rFonts w:hint="eastAsia"/>
        </w:rPr>
        <w:t>在用户创建，用户职位发生变动时给予用户新的权限和信息</w:t>
      </w:r>
    </w:p>
    <w:p w14:paraId="6A0A254C" w14:textId="77777777" w:rsidR="00CD7A89" w:rsidRDefault="00CD7A89" w:rsidP="00CD7A89">
      <w:r>
        <w:lastRenderedPageBreak/>
        <w:t>3.2.</w:t>
      </w:r>
      <w:r>
        <w:rPr>
          <w:rFonts w:hint="eastAsia"/>
        </w:rPr>
        <w:t>(</w:t>
      </w:r>
      <w:r>
        <w:t>8.1</w:t>
      </w:r>
      <w:r>
        <w:rPr>
          <w:rFonts w:hint="eastAsia"/>
        </w:rPr>
        <w:t>)</w:t>
      </w:r>
      <w:r>
        <w:t>.1.2 刺激响应序列</w:t>
      </w:r>
    </w:p>
    <w:p w14:paraId="2245B2DF" w14:textId="77777777" w:rsidR="00CD7A89" w:rsidRDefault="00CD7A89" w:rsidP="00CD7A89">
      <w:r>
        <w:t>刺激：管理员要求创建一个新用户</w:t>
      </w:r>
    </w:p>
    <w:p w14:paraId="66EBDBD1" w14:textId="77777777" w:rsidR="00CD7A89" w:rsidRDefault="00CD7A89" w:rsidP="00CD7A89">
      <w:r>
        <w:t>响应：</w:t>
      </w:r>
      <w:r>
        <w:rPr>
          <w:rFonts w:hint="eastAsia"/>
        </w:rPr>
        <w:t>系统提示管理员输入用户的权限等信息</w:t>
      </w:r>
    </w:p>
    <w:p w14:paraId="015CD3B8" w14:textId="77777777" w:rsidR="00CD7A89" w:rsidRDefault="00CD7A89" w:rsidP="00CD7A89">
      <w:r>
        <w:t>刺激：管理员要求修改一个用户的信息</w:t>
      </w:r>
    </w:p>
    <w:p w14:paraId="6132F7CF" w14:textId="77777777" w:rsidR="00CD7A89" w:rsidRDefault="00CD7A89" w:rsidP="00CD7A89">
      <w:r>
        <w:rPr>
          <w:rFonts w:hint="eastAsia"/>
        </w:rPr>
        <w:t>响应：系统要求输入该用户编号</w:t>
      </w:r>
    </w:p>
    <w:p w14:paraId="7B59A25A" w14:textId="77777777" w:rsidR="00CD7A89" w:rsidRDefault="00CD7A89" w:rsidP="00CD7A89">
      <w:r>
        <w:t>刺激：管理员输入该用户编号</w:t>
      </w:r>
    </w:p>
    <w:p w14:paraId="38B6606A" w14:textId="77777777" w:rsidR="00CD7A89" w:rsidRDefault="00CD7A89" w:rsidP="00CD7A89">
      <w:r>
        <w:t>响应：系统显示该用户信息并允许管理员修改</w:t>
      </w:r>
    </w:p>
    <w:p w14:paraId="479D96F4" w14:textId="77777777" w:rsidR="00CD7A89" w:rsidRDefault="00CD7A89" w:rsidP="00CD7A89">
      <w:r>
        <w:t>刺激：管理员输入用户</w:t>
      </w:r>
      <w:r>
        <w:rPr>
          <w:rFonts w:hint="eastAsia"/>
        </w:rPr>
        <w:t>的权限等信息</w:t>
      </w:r>
    </w:p>
    <w:p w14:paraId="03B4DD52" w14:textId="77777777" w:rsidR="00CD7A89" w:rsidRDefault="00CD7A89" w:rsidP="00CD7A89">
      <w:r>
        <w:t>响应：系统存入该用户的权限等信息</w:t>
      </w:r>
    </w:p>
    <w:p w14:paraId="4C9B3BA0" w14:textId="77777777" w:rsidR="00CD7A89" w:rsidRDefault="00CD7A89" w:rsidP="00CD7A89">
      <w:r>
        <w:t>3.2.(8.1).1.3相关功能需求</w:t>
      </w:r>
    </w:p>
    <w:tbl>
      <w:tblPr>
        <w:tblStyle w:val="a3"/>
        <w:tblW w:w="0" w:type="auto"/>
        <w:tblInd w:w="0" w:type="dxa"/>
        <w:tblLook w:val="04A0" w:firstRow="1" w:lastRow="0" w:firstColumn="1" w:lastColumn="0" w:noHBand="0" w:noVBand="1"/>
      </w:tblPr>
      <w:tblGrid>
        <w:gridCol w:w="5020"/>
        <w:gridCol w:w="3276"/>
      </w:tblGrid>
      <w:tr w:rsidR="00CD7A89" w14:paraId="67B74EEF" w14:textId="77777777" w:rsidTr="00E321A1">
        <w:tc>
          <w:tcPr>
            <w:tcW w:w="4312" w:type="dxa"/>
          </w:tcPr>
          <w:p w14:paraId="7A4B42BC" w14:textId="77777777" w:rsidR="00CD7A89" w:rsidRDefault="00CD7A89" w:rsidP="00E321A1">
            <w:r>
              <w:t>Controller.click</w:t>
            </w:r>
          </w:p>
          <w:p w14:paraId="344C2FCB" w14:textId="77777777" w:rsidR="00CD7A89" w:rsidRDefault="00CD7A89" w:rsidP="00E321A1"/>
          <w:p w14:paraId="69D23E35" w14:textId="77777777" w:rsidR="00CD7A89" w:rsidRDefault="00CD7A89" w:rsidP="00E321A1">
            <w:r>
              <w:t>Controller.click.createUser</w:t>
            </w:r>
          </w:p>
          <w:p w14:paraId="41A971B0" w14:textId="77777777" w:rsidR="00CD7A89" w:rsidRDefault="00CD7A89" w:rsidP="00E321A1"/>
          <w:p w14:paraId="1C7B3F23" w14:textId="77777777" w:rsidR="00CD7A89" w:rsidRDefault="00CD7A89" w:rsidP="00E321A1"/>
          <w:p w14:paraId="3F31DF28" w14:textId="77777777" w:rsidR="00CD7A89" w:rsidRDefault="00CD7A89" w:rsidP="00E321A1">
            <w:r>
              <w:rPr>
                <w:rFonts w:hint="eastAsia"/>
              </w:rPr>
              <w:t>Controller.click.modifyUser</w:t>
            </w:r>
          </w:p>
          <w:p w14:paraId="774AD945" w14:textId="77777777" w:rsidR="00CD7A89" w:rsidRDefault="00CD7A89" w:rsidP="00E321A1"/>
          <w:p w14:paraId="0D7E20CF" w14:textId="77777777" w:rsidR="00CD7A89" w:rsidRDefault="00CD7A89" w:rsidP="00E321A1">
            <w:r>
              <w:t>Controller.click.inputNumber</w:t>
            </w:r>
          </w:p>
        </w:tc>
        <w:tc>
          <w:tcPr>
            <w:tcW w:w="3984" w:type="dxa"/>
          </w:tcPr>
          <w:p w14:paraId="3ABD58AD" w14:textId="77777777" w:rsidR="00CD7A89" w:rsidRDefault="00CD7A89" w:rsidP="00E321A1">
            <w:r>
              <w:rPr>
                <w:rFonts w:hint="eastAsia"/>
              </w:rPr>
              <w:t>系统允许管理员点击创建用户与修改用户信息</w:t>
            </w:r>
          </w:p>
          <w:p w14:paraId="0CFFB686" w14:textId="77777777" w:rsidR="00CD7A89" w:rsidRDefault="00CD7A89" w:rsidP="00E321A1">
            <w:r>
              <w:t>在管理员请求点击创建用户时系统要求输入用户的信息，参见</w:t>
            </w:r>
            <w:r>
              <w:rPr>
                <w:rFonts w:hint="eastAsia"/>
              </w:rPr>
              <w:t>Controller.createUser</w:t>
            </w:r>
          </w:p>
          <w:p w14:paraId="4909E5B5" w14:textId="77777777" w:rsidR="00CD7A89" w:rsidRDefault="00CD7A89" w:rsidP="00E321A1">
            <w:r>
              <w:t>在管理员请求点击创建用户时系统要求输入用户的编号</w:t>
            </w:r>
          </w:p>
          <w:p w14:paraId="1BBE1EFB" w14:textId="77777777" w:rsidR="00CD7A89" w:rsidRDefault="00CD7A89" w:rsidP="00E321A1">
            <w:r>
              <w:t>在管理员输入用户的编号后，系统显示该用户的信息并允许管理员进行修改，参见</w:t>
            </w:r>
            <w:r>
              <w:t>Controller.inputNumber</w:t>
            </w:r>
          </w:p>
        </w:tc>
      </w:tr>
      <w:tr w:rsidR="00CD7A89" w14:paraId="4BE314F6" w14:textId="77777777" w:rsidTr="00E321A1">
        <w:tc>
          <w:tcPr>
            <w:tcW w:w="4312" w:type="dxa"/>
          </w:tcPr>
          <w:p w14:paraId="7E5C1929" w14:textId="77777777" w:rsidR="00CD7A89" w:rsidRDefault="00CD7A89" w:rsidP="00E321A1">
            <w:r>
              <w:t>Controller.createUser.createInfo</w:t>
            </w:r>
          </w:p>
          <w:p w14:paraId="2E3E4124" w14:textId="77777777" w:rsidR="00CD7A89" w:rsidRDefault="00CD7A89" w:rsidP="00E321A1"/>
          <w:p w14:paraId="2555D6AD" w14:textId="77777777" w:rsidR="00CD7A89" w:rsidRDefault="00CD7A89" w:rsidP="00E321A1">
            <w:r>
              <w:t>Controller.createUser.Valid</w:t>
            </w:r>
          </w:p>
          <w:p w14:paraId="69196118" w14:textId="77777777" w:rsidR="00CD7A89" w:rsidRDefault="00CD7A89" w:rsidP="00E321A1"/>
          <w:p w14:paraId="0DAEC30B" w14:textId="77777777" w:rsidR="00CD7A89" w:rsidRDefault="00CD7A89" w:rsidP="00E321A1">
            <w:r>
              <w:t>Controller.createUser.InValid</w:t>
            </w:r>
          </w:p>
          <w:p w14:paraId="047D3100" w14:textId="77777777" w:rsidR="00CD7A89" w:rsidRDefault="00CD7A89" w:rsidP="00E321A1"/>
          <w:p w14:paraId="51CD82B9" w14:textId="77777777" w:rsidR="00CD7A89" w:rsidRDefault="00CD7A89" w:rsidP="00E321A1">
            <w:r>
              <w:t>Controller.createUser.Cancel</w:t>
            </w:r>
          </w:p>
        </w:tc>
        <w:tc>
          <w:tcPr>
            <w:tcW w:w="3984" w:type="dxa"/>
          </w:tcPr>
          <w:p w14:paraId="541CD61D" w14:textId="77777777" w:rsidR="00CD7A89" w:rsidRDefault="00CD7A89" w:rsidP="00E321A1">
            <w:r>
              <w:rPr>
                <w:rFonts w:hint="eastAsia"/>
              </w:rPr>
              <w:t>系统显示用户信息的列表并允许管理员进行输入</w:t>
            </w:r>
          </w:p>
          <w:p w14:paraId="714EE761" w14:textId="77777777" w:rsidR="00CD7A89" w:rsidRDefault="00CD7A89" w:rsidP="00E321A1">
            <w:r>
              <w:t>管理员停止修改后，系统重新显示该用户的信息并将信息存入系统中</w:t>
            </w:r>
          </w:p>
          <w:p w14:paraId="7B0F7410" w14:textId="77777777" w:rsidR="00CD7A89" w:rsidRDefault="00CD7A89" w:rsidP="00E321A1">
            <w:r>
              <w:t>在管理员输入其他输入时，系统提示输入无效</w:t>
            </w:r>
          </w:p>
          <w:p w14:paraId="1AE48586" w14:textId="77777777" w:rsidR="00CD7A89" w:rsidRDefault="00CD7A89" w:rsidP="00E321A1">
            <w:r>
              <w:t>管理员取消输入时，系统关闭创建用户的界面，回到管理员初始界面</w:t>
            </w:r>
          </w:p>
        </w:tc>
      </w:tr>
      <w:tr w:rsidR="00CD7A89" w14:paraId="693A5D42" w14:textId="77777777" w:rsidTr="00E321A1">
        <w:tc>
          <w:tcPr>
            <w:tcW w:w="4312" w:type="dxa"/>
          </w:tcPr>
          <w:p w14:paraId="61A7EC72" w14:textId="77777777" w:rsidR="00CD7A89" w:rsidRDefault="00CD7A89" w:rsidP="00E321A1">
            <w:r>
              <w:rPr>
                <w:rFonts w:hint="eastAsia"/>
              </w:rPr>
              <w:t>Controller.input</w:t>
            </w:r>
            <w:r>
              <w:t>Number.ValidNumber</w:t>
            </w:r>
          </w:p>
          <w:p w14:paraId="0226AB68" w14:textId="77777777" w:rsidR="00CD7A89" w:rsidRDefault="00CD7A89" w:rsidP="00E321A1"/>
          <w:p w14:paraId="208A6E07" w14:textId="77777777" w:rsidR="00CD7A89" w:rsidRDefault="00CD7A89" w:rsidP="00E321A1">
            <w:r>
              <w:rPr>
                <w:rFonts w:hint="eastAsia"/>
              </w:rPr>
              <w:t>Controller.input</w:t>
            </w:r>
            <w:r>
              <w:t>Number.ValidNumber.ValidInfo</w:t>
            </w:r>
          </w:p>
          <w:p w14:paraId="79ABD3B1" w14:textId="77777777" w:rsidR="00CD7A89" w:rsidRDefault="00CD7A89" w:rsidP="00E321A1">
            <w:r>
              <w:t>Controller.inputNumber.ValidNumber.InvalidInfo</w:t>
            </w:r>
          </w:p>
          <w:p w14:paraId="4FE51347" w14:textId="77777777" w:rsidR="00CD7A89" w:rsidRDefault="00CD7A89" w:rsidP="00E321A1">
            <w:r>
              <w:rPr>
                <w:rFonts w:hint="eastAsia"/>
              </w:rPr>
              <w:t>Con</w:t>
            </w:r>
            <w:r>
              <w:t>troller.inputNumber.Cancel</w:t>
            </w:r>
          </w:p>
          <w:p w14:paraId="22216CE0" w14:textId="77777777" w:rsidR="00CD7A89" w:rsidRDefault="00CD7A89" w:rsidP="00E321A1">
            <w:r>
              <w:t>Controller.inputNumber.InvalidNumber</w:t>
            </w:r>
          </w:p>
        </w:tc>
        <w:tc>
          <w:tcPr>
            <w:tcW w:w="3984" w:type="dxa"/>
          </w:tcPr>
          <w:p w14:paraId="775A9E4B" w14:textId="77777777" w:rsidR="00CD7A89" w:rsidRDefault="00CD7A89" w:rsidP="00E321A1">
            <w:r>
              <w:rPr>
                <w:rFonts w:hint="eastAsia"/>
              </w:rPr>
              <w:t>系</w:t>
            </w:r>
            <w:r>
              <w:t>统显示该用户的信息并允许管理员进行修改</w:t>
            </w:r>
          </w:p>
          <w:p w14:paraId="6A77AA0A" w14:textId="77777777" w:rsidR="00CD7A89" w:rsidRDefault="00CD7A89" w:rsidP="00E321A1">
            <w:r>
              <w:rPr>
                <w:rFonts w:hint="eastAsia"/>
              </w:rPr>
              <w:t>参见</w:t>
            </w:r>
            <w:r>
              <w:rPr>
                <w:rFonts w:hint="eastAsia"/>
              </w:rPr>
              <w:t>Con</w:t>
            </w:r>
            <w:r>
              <w:t>troller.createUser.Valid</w:t>
            </w:r>
          </w:p>
          <w:p w14:paraId="0BC33926" w14:textId="77777777" w:rsidR="00CD7A89" w:rsidRDefault="00CD7A89" w:rsidP="00E321A1">
            <w:r>
              <w:t>参见</w:t>
            </w:r>
            <w:r>
              <w:t>Controller.createUser.InValid</w:t>
            </w:r>
          </w:p>
          <w:p w14:paraId="5B740F6A" w14:textId="77777777" w:rsidR="00CD7A89" w:rsidRDefault="00CD7A89" w:rsidP="00E321A1">
            <w:r>
              <w:rPr>
                <w:rFonts w:hint="eastAsia"/>
              </w:rPr>
              <w:t>参见</w:t>
            </w:r>
            <w:r>
              <w:rPr>
                <w:rFonts w:hint="eastAsia"/>
              </w:rPr>
              <w:t>Controller.create</w:t>
            </w:r>
            <w:r>
              <w:t>User.Cancel</w:t>
            </w:r>
          </w:p>
          <w:p w14:paraId="0E804095" w14:textId="77777777" w:rsidR="00CD7A89" w:rsidRDefault="00CD7A89" w:rsidP="00E321A1">
            <w:r>
              <w:t>系统提示不存在该用户并显示输入无效</w:t>
            </w:r>
          </w:p>
        </w:tc>
      </w:tr>
    </w:tbl>
    <w:p w14:paraId="723D30A3" w14:textId="0AC20AA7" w:rsidR="00CD7A89" w:rsidRPr="00CD7A89" w:rsidRDefault="00CD7A89" w:rsidP="00CD7A89">
      <w:pPr>
        <w:rPr>
          <w:rFonts w:hint="eastAsia"/>
          <w:b/>
        </w:rPr>
      </w:pPr>
    </w:p>
    <w:p w14:paraId="7AC905A9" w14:textId="0EB06C83" w:rsidR="00CD7A89" w:rsidRPr="001611B1" w:rsidRDefault="00CD7A89" w:rsidP="00CD7A89">
      <w:pPr>
        <w:rPr>
          <w:rFonts w:hint="eastAsia"/>
          <w:b/>
        </w:rPr>
      </w:pPr>
      <w:r w:rsidRPr="00971608">
        <w:rPr>
          <w:b/>
        </w:rPr>
        <w:t>3.2.</w:t>
      </w:r>
      <w:r w:rsidRPr="00971608">
        <w:rPr>
          <w:rFonts w:hint="eastAsia"/>
          <w:b/>
        </w:rPr>
        <w:t>(</w:t>
      </w:r>
      <w:r w:rsidRPr="00971608">
        <w:rPr>
          <w:b/>
        </w:rPr>
        <w:t>3.2</w:t>
      </w:r>
      <w:r w:rsidRPr="00971608">
        <w:rPr>
          <w:rFonts w:hint="eastAsia"/>
          <w:b/>
        </w:rPr>
        <w:t>)</w:t>
      </w:r>
      <w:r w:rsidRPr="00971608">
        <w:rPr>
          <w:b/>
        </w:rPr>
        <w:t>.1接收与派件</w:t>
      </w:r>
    </w:p>
    <w:p w14:paraId="0CEB1A56" w14:textId="77777777" w:rsidR="00CD7A89" w:rsidRDefault="00CD7A89" w:rsidP="00CD7A89">
      <w:r>
        <w:t>3.2.</w:t>
      </w:r>
      <w:r>
        <w:rPr>
          <w:rFonts w:hint="eastAsia"/>
        </w:rPr>
        <w:t>(</w:t>
      </w:r>
      <w:r>
        <w:t>3.2</w:t>
      </w:r>
      <w:r>
        <w:rPr>
          <w:rFonts w:hint="eastAsia"/>
        </w:rPr>
        <w:t>)</w:t>
      </w:r>
      <w:r>
        <w:t>.1</w:t>
      </w:r>
      <w:r>
        <w:rPr>
          <w:rFonts w:hint="eastAsia"/>
        </w:rPr>
        <w:t>.1特性描述</w:t>
      </w:r>
    </w:p>
    <w:p w14:paraId="5BF752B9" w14:textId="7389CB2A" w:rsidR="00CD7A89" w:rsidRDefault="00CD7A89" w:rsidP="00CD7A89">
      <w:pPr>
        <w:rPr>
          <w:rFonts w:hint="eastAsia"/>
        </w:rPr>
      </w:pPr>
      <w:r>
        <w:lastRenderedPageBreak/>
        <w:t>在货物送达时快速准确的生成接收单，并生成给快递员的派件。</w:t>
      </w:r>
    </w:p>
    <w:p w14:paraId="3A2D6297" w14:textId="77777777" w:rsidR="00CD7A89" w:rsidRDefault="00CD7A89" w:rsidP="00CD7A89">
      <w:r>
        <w:t>3.2.</w:t>
      </w:r>
      <w:r>
        <w:rPr>
          <w:rFonts w:hint="eastAsia"/>
        </w:rPr>
        <w:t>(</w:t>
      </w:r>
      <w:r>
        <w:t>3.2</w:t>
      </w:r>
      <w:r>
        <w:rPr>
          <w:rFonts w:hint="eastAsia"/>
        </w:rPr>
        <w:t>)</w:t>
      </w:r>
      <w:r>
        <w:t>.1.2刺激/响应序列</w:t>
      </w:r>
    </w:p>
    <w:p w14:paraId="7A2C1D75" w14:textId="77777777" w:rsidR="00CD7A89" w:rsidRDefault="00CD7A89" w:rsidP="00CD7A89">
      <w:r>
        <w:t>刺激：营业厅业务员输入送达货物的编号</w:t>
      </w:r>
    </w:p>
    <w:p w14:paraId="09731335" w14:textId="77777777" w:rsidR="00CD7A89" w:rsidRDefault="00CD7A89" w:rsidP="00CD7A89">
      <w:r>
        <w:t>响应：系统显示货物的信息，并且在系统中记录该系统标号表示本营业厅已经接收该货物</w:t>
      </w:r>
    </w:p>
    <w:p w14:paraId="1EB49BEB" w14:textId="77777777" w:rsidR="00CD7A89" w:rsidRDefault="00CD7A89" w:rsidP="00CD7A89">
      <w:r>
        <w:t>刺激：</w:t>
      </w:r>
      <w:r>
        <w:rPr>
          <w:rFonts w:hint="eastAsia"/>
        </w:rPr>
        <w:t>营业厅业务员停止输入并</w:t>
      </w:r>
      <w:r>
        <w:t>点击打印接收单</w:t>
      </w:r>
    </w:p>
    <w:p w14:paraId="11CE3AAD" w14:textId="77777777" w:rsidR="00CD7A89" w:rsidRDefault="00CD7A89" w:rsidP="00CD7A89">
      <w:r>
        <w:t>响应：系统打印接收单</w:t>
      </w:r>
    </w:p>
    <w:p w14:paraId="2FADAA15" w14:textId="77777777" w:rsidR="00CD7A89" w:rsidRDefault="00CD7A89" w:rsidP="00CD7A89">
      <w:r>
        <w:t>刺激：营业厅业务员依次选择送达的货物并且输入快递员的编号（到达日期的信息由系统自动生成）</w:t>
      </w:r>
    </w:p>
    <w:p w14:paraId="3462BA0D" w14:textId="77777777" w:rsidR="00CD7A89" w:rsidRDefault="00CD7A89" w:rsidP="00CD7A89">
      <w:r>
        <w:t>响应：系统记录该快递员并且与对应的货物绑定</w:t>
      </w:r>
    </w:p>
    <w:p w14:paraId="4A885712" w14:textId="77777777" w:rsidR="00CD7A89" w:rsidRDefault="00CD7A89" w:rsidP="00CD7A89">
      <w:r>
        <w:t>刺激：营业厅业务员点击打印派件单</w:t>
      </w:r>
    </w:p>
    <w:p w14:paraId="52A5BEDF" w14:textId="44D5574E" w:rsidR="00CD7A89" w:rsidRDefault="00CD7A89" w:rsidP="00CD7A89">
      <w:pPr>
        <w:rPr>
          <w:rFonts w:hint="eastAsia"/>
        </w:rPr>
      </w:pPr>
      <w:r>
        <w:t>响应：系统打印派件单</w:t>
      </w:r>
    </w:p>
    <w:p w14:paraId="5AE4313B" w14:textId="2BCC1BF9" w:rsidR="00CD7A89" w:rsidRDefault="00CD7A89" w:rsidP="00CD7A89">
      <w:pPr>
        <w:rPr>
          <w:rFonts w:hint="eastAsia"/>
        </w:rPr>
      </w:pPr>
      <w:r>
        <w:t>3.2.</w:t>
      </w:r>
      <w:r>
        <w:rPr>
          <w:rFonts w:hint="eastAsia"/>
        </w:rPr>
        <w:t>(</w:t>
      </w:r>
      <w:r>
        <w:t>3.2</w:t>
      </w:r>
      <w:r>
        <w:rPr>
          <w:rFonts w:hint="eastAsia"/>
        </w:rPr>
        <w:t>)</w:t>
      </w:r>
      <w:r>
        <w:t>.1.3相关功能需求</w:t>
      </w:r>
    </w:p>
    <w:tbl>
      <w:tblPr>
        <w:tblStyle w:val="a3"/>
        <w:tblW w:w="0" w:type="auto"/>
        <w:tblInd w:w="0" w:type="dxa"/>
        <w:tblLook w:val="04A0" w:firstRow="1" w:lastRow="0" w:firstColumn="1" w:lastColumn="0" w:noHBand="0" w:noVBand="1"/>
      </w:tblPr>
      <w:tblGrid>
        <w:gridCol w:w="4148"/>
        <w:gridCol w:w="4148"/>
      </w:tblGrid>
      <w:tr w:rsidR="00CD7A89" w14:paraId="590A2DE8" w14:textId="77777777" w:rsidTr="00E321A1">
        <w:tc>
          <w:tcPr>
            <w:tcW w:w="4148" w:type="dxa"/>
          </w:tcPr>
          <w:p w14:paraId="7F41878F" w14:textId="77777777" w:rsidR="00CD7A89" w:rsidRDefault="00CD7A89" w:rsidP="00E321A1">
            <w:r>
              <w:t>Courier.input</w:t>
            </w:r>
            <w:r>
              <w:tab/>
            </w:r>
          </w:p>
          <w:p w14:paraId="0FFA8512" w14:textId="77777777" w:rsidR="00CD7A89" w:rsidRDefault="00CD7A89" w:rsidP="00E321A1">
            <w:r>
              <w:t>Courier.print</w:t>
            </w:r>
          </w:p>
          <w:p w14:paraId="18CFAA6E" w14:textId="77777777" w:rsidR="00CD7A89" w:rsidRDefault="00CD7A89" w:rsidP="00E321A1">
            <w:r>
              <w:rPr>
                <w:rFonts w:hint="eastAsia"/>
              </w:rPr>
              <w:t>Cour</w:t>
            </w:r>
            <w:r>
              <w:t>ier.input.reciever</w:t>
            </w:r>
            <w:r>
              <w:tab/>
            </w:r>
          </w:p>
          <w:p w14:paraId="71C9FBD9" w14:textId="77777777" w:rsidR="00CD7A89" w:rsidRDefault="00CD7A89" w:rsidP="00E321A1"/>
          <w:p w14:paraId="6CCFB561" w14:textId="77777777" w:rsidR="00CD7A89" w:rsidRDefault="00CD7A89" w:rsidP="00E321A1"/>
          <w:p w14:paraId="776E4CAF" w14:textId="77777777" w:rsidR="00CD7A89" w:rsidRDefault="00CD7A89" w:rsidP="00E321A1"/>
          <w:p w14:paraId="5D80DEEB" w14:textId="77777777" w:rsidR="00CD7A89" w:rsidRDefault="00CD7A89" w:rsidP="00E321A1">
            <w:r>
              <w:t>Courier.print.ReciveList</w:t>
            </w:r>
          </w:p>
          <w:p w14:paraId="33F4B543" w14:textId="77777777" w:rsidR="00CD7A89" w:rsidRDefault="00CD7A89" w:rsidP="00E321A1"/>
          <w:p w14:paraId="4DDAA7A7" w14:textId="77777777" w:rsidR="00CD7A89" w:rsidRDefault="00CD7A89" w:rsidP="00E321A1">
            <w:r>
              <w:t>Courier.input.courierNumber</w:t>
            </w:r>
          </w:p>
          <w:p w14:paraId="585E831D" w14:textId="77777777" w:rsidR="00CD7A89" w:rsidRDefault="00CD7A89" w:rsidP="00E321A1"/>
          <w:p w14:paraId="3CD8DA62" w14:textId="77777777" w:rsidR="00CD7A89" w:rsidRDefault="00CD7A89" w:rsidP="00E321A1"/>
          <w:p w14:paraId="663EBC30" w14:textId="77777777" w:rsidR="00CD7A89" w:rsidRDefault="00CD7A89" w:rsidP="00E321A1">
            <w:r>
              <w:t>Courier.print.allocateGoods</w:t>
            </w:r>
          </w:p>
        </w:tc>
        <w:tc>
          <w:tcPr>
            <w:tcW w:w="4148" w:type="dxa"/>
          </w:tcPr>
          <w:p w14:paraId="0FC66E6F" w14:textId="77777777" w:rsidR="00CD7A89" w:rsidRDefault="00CD7A89" w:rsidP="00E321A1">
            <w:r>
              <w:rPr>
                <w:rFonts w:hint="eastAsia"/>
              </w:rPr>
              <w:t>系统允许营业厅业务员进行键盘输入</w:t>
            </w:r>
          </w:p>
          <w:p w14:paraId="4A874881" w14:textId="77777777" w:rsidR="00CD7A89" w:rsidRDefault="00CD7A89" w:rsidP="00E321A1">
            <w:r>
              <w:rPr>
                <w:rFonts w:hint="eastAsia"/>
              </w:rPr>
              <w:t>系统支持打印操作</w:t>
            </w:r>
          </w:p>
          <w:p w14:paraId="42F54ED6" w14:textId="77777777" w:rsidR="00CD7A89" w:rsidRDefault="00CD7A89" w:rsidP="00E321A1">
            <w:r>
              <w:t>在营业厅业务员输入送达货物的编号后，系统要显示货物的信息记录该系统标号表示本营业厅已经接收该货物，参见</w:t>
            </w:r>
            <w:r>
              <w:t>Courier.reciever</w:t>
            </w:r>
          </w:p>
          <w:p w14:paraId="57DE36A4" w14:textId="77777777" w:rsidR="00CD7A89" w:rsidRDefault="00CD7A89" w:rsidP="00E321A1">
            <w:r>
              <w:t>在营业厅业务员要求打印接收单时，系统打印接收单</w:t>
            </w:r>
          </w:p>
          <w:p w14:paraId="02E315B0" w14:textId="77777777" w:rsidR="00CD7A89" w:rsidRDefault="00CD7A89" w:rsidP="00E321A1">
            <w:r>
              <w:rPr>
                <w:rFonts w:hint="eastAsia"/>
              </w:rPr>
              <w:t>在营业厅业务员要求输入快递员编号时，系统将快递员编号与货物绑定，参见</w:t>
            </w:r>
            <w:r>
              <w:t>Courier. courierNumber</w:t>
            </w:r>
          </w:p>
          <w:p w14:paraId="5CC3A7D3" w14:textId="77777777" w:rsidR="00CD7A89" w:rsidRPr="00C52EC0" w:rsidRDefault="00CD7A89" w:rsidP="00E321A1">
            <w:r>
              <w:t>在营业厅业务员要求打印派件单时，系统打印派件单</w:t>
            </w:r>
          </w:p>
        </w:tc>
      </w:tr>
      <w:tr w:rsidR="00CD7A89" w14:paraId="2D9D3B41" w14:textId="77777777" w:rsidTr="00E321A1">
        <w:tc>
          <w:tcPr>
            <w:tcW w:w="4148" w:type="dxa"/>
          </w:tcPr>
          <w:p w14:paraId="76900F78" w14:textId="77777777" w:rsidR="00CD7A89" w:rsidRDefault="00CD7A89" w:rsidP="00E321A1">
            <w:r>
              <w:rPr>
                <w:rFonts w:hint="eastAsia"/>
              </w:rPr>
              <w:t>Courier.reciever.</w:t>
            </w:r>
            <w:r>
              <w:t>Valid</w:t>
            </w:r>
          </w:p>
          <w:p w14:paraId="0FAE67E8" w14:textId="77777777" w:rsidR="00CD7A89" w:rsidRDefault="00CD7A89" w:rsidP="00E321A1">
            <w:r>
              <w:t>Courier.reciever.Valid.save</w:t>
            </w:r>
          </w:p>
          <w:p w14:paraId="30D4E5C1" w14:textId="77777777" w:rsidR="00CD7A89" w:rsidRDefault="00CD7A89" w:rsidP="00E321A1">
            <w:r>
              <w:t>Courier.reciever.Invalid</w:t>
            </w:r>
          </w:p>
          <w:p w14:paraId="727EF8F9" w14:textId="77777777" w:rsidR="00CD7A89" w:rsidRDefault="00CD7A89" w:rsidP="00E321A1"/>
          <w:p w14:paraId="0C225CD3" w14:textId="77777777" w:rsidR="00CD7A89" w:rsidRDefault="00CD7A89" w:rsidP="00E321A1"/>
          <w:p w14:paraId="1D4FC194" w14:textId="77777777" w:rsidR="00CD7A89" w:rsidRPr="00C52EC0" w:rsidRDefault="00CD7A89" w:rsidP="00E321A1">
            <w:r>
              <w:t>Courier.reciever.Cancel</w:t>
            </w:r>
          </w:p>
        </w:tc>
        <w:tc>
          <w:tcPr>
            <w:tcW w:w="4148" w:type="dxa"/>
          </w:tcPr>
          <w:p w14:paraId="17C203B7" w14:textId="77777777" w:rsidR="00CD7A89" w:rsidRDefault="00CD7A89" w:rsidP="00E321A1">
            <w:r>
              <w:t>在收银员输入符合要求的货物编号后，系统显示该货物的信息</w:t>
            </w:r>
          </w:p>
          <w:p w14:paraId="091538C2" w14:textId="77777777" w:rsidR="00CD7A89" w:rsidRDefault="00CD7A89" w:rsidP="00E321A1">
            <w:r>
              <w:rPr>
                <w:rFonts w:hint="eastAsia"/>
              </w:rPr>
              <w:t>系统存入该货物信息表示已经接收该货物</w:t>
            </w:r>
          </w:p>
          <w:p w14:paraId="0E2F2393" w14:textId="77777777" w:rsidR="00CD7A89" w:rsidRDefault="00CD7A89" w:rsidP="00E321A1">
            <w:r>
              <w:t>当输入编号不存在或不符合规格时，系统提示输入无效，请重新检查您的输入</w:t>
            </w:r>
          </w:p>
          <w:p w14:paraId="4174819D" w14:textId="77777777" w:rsidR="00CD7A89" w:rsidRDefault="00CD7A89" w:rsidP="00E321A1">
            <w:r>
              <w:rPr>
                <w:rFonts w:hint="eastAsia"/>
              </w:rPr>
              <w:t>在营业厅业务员取消输入时，系统关闭输入任务，返回此用例的初始界面</w:t>
            </w:r>
          </w:p>
        </w:tc>
      </w:tr>
      <w:tr w:rsidR="00CD7A89" w14:paraId="026386A0" w14:textId="77777777" w:rsidTr="00E321A1">
        <w:tc>
          <w:tcPr>
            <w:tcW w:w="4148" w:type="dxa"/>
          </w:tcPr>
          <w:p w14:paraId="03F6F094" w14:textId="77777777" w:rsidR="00CD7A89" w:rsidRDefault="00CD7A89" w:rsidP="00E321A1">
            <w:r>
              <w:rPr>
                <w:rFonts w:hint="eastAsia"/>
              </w:rPr>
              <w:t>Courier</w:t>
            </w:r>
            <w:r>
              <w:t>.courierNumber.noGoods</w:t>
            </w:r>
          </w:p>
          <w:p w14:paraId="33780794" w14:textId="77777777" w:rsidR="00CD7A89" w:rsidRDefault="00CD7A89" w:rsidP="00E321A1"/>
          <w:p w14:paraId="1EC779E1" w14:textId="77777777" w:rsidR="00CD7A89" w:rsidRDefault="00CD7A89" w:rsidP="00E321A1"/>
          <w:p w14:paraId="659B80A8" w14:textId="77777777" w:rsidR="00CD7A89" w:rsidRDefault="00CD7A89" w:rsidP="00E321A1">
            <w:r>
              <w:rPr>
                <w:rFonts w:hint="eastAsia"/>
              </w:rPr>
              <w:t>Courier.courierNumber.Invalid</w:t>
            </w:r>
          </w:p>
          <w:p w14:paraId="19A397A8" w14:textId="77777777" w:rsidR="00CD7A89" w:rsidRDefault="00CD7A89" w:rsidP="00E321A1"/>
          <w:p w14:paraId="33FDCDB7" w14:textId="77777777" w:rsidR="00CD7A89" w:rsidRDefault="00CD7A89" w:rsidP="00E321A1">
            <w:r>
              <w:t>Courier.courierNumber.Valid</w:t>
            </w:r>
          </w:p>
          <w:p w14:paraId="2AC9BC79" w14:textId="77777777" w:rsidR="00CD7A89" w:rsidRDefault="00CD7A89" w:rsidP="00E321A1"/>
        </w:tc>
        <w:tc>
          <w:tcPr>
            <w:tcW w:w="4148" w:type="dxa"/>
          </w:tcPr>
          <w:p w14:paraId="18504361" w14:textId="77777777" w:rsidR="00CD7A89" w:rsidRDefault="00CD7A89" w:rsidP="00E321A1">
            <w:r>
              <w:rPr>
                <w:rFonts w:hint="eastAsia"/>
              </w:rPr>
              <w:t>如果还没有输入货物信息，则系统提示输入无效，因为尚未输入货物信息，并要求重新输入</w:t>
            </w:r>
          </w:p>
          <w:p w14:paraId="5A359669" w14:textId="77777777" w:rsidR="00CD7A89" w:rsidRDefault="00CD7A89" w:rsidP="00E321A1">
            <w:r>
              <w:t>在营业厅业务员输入其它标识</w:t>
            </w:r>
            <w:r>
              <w:rPr>
                <w:rFonts w:hint="eastAsia"/>
              </w:rPr>
              <w:t>时，系统提示输入无效</w:t>
            </w:r>
          </w:p>
          <w:p w14:paraId="54D8207F" w14:textId="77777777" w:rsidR="00CD7A89" w:rsidRPr="00AE0672" w:rsidRDefault="00CD7A89" w:rsidP="00E321A1">
            <w:r>
              <w:rPr>
                <w:rFonts w:hint="eastAsia"/>
              </w:rPr>
              <w:t>系统将货物号码与快递员进行绑定，将绑定信息存入系统</w:t>
            </w:r>
          </w:p>
        </w:tc>
      </w:tr>
    </w:tbl>
    <w:p w14:paraId="32387BE4" w14:textId="55A37282" w:rsidR="00CD7A89" w:rsidRDefault="00CD7A89" w:rsidP="001F2A13">
      <w:pPr>
        <w:rPr>
          <w:rFonts w:hint="eastAsia"/>
          <w:b/>
        </w:rPr>
      </w:pPr>
    </w:p>
    <w:p w14:paraId="5B6C0745" w14:textId="6A008D45" w:rsidR="001F2A13" w:rsidRPr="003652C5" w:rsidRDefault="001F2A13" w:rsidP="001F2A13">
      <w:pPr>
        <w:rPr>
          <w:b/>
        </w:rPr>
      </w:pPr>
      <w:r w:rsidRPr="003652C5">
        <w:rPr>
          <w:b/>
        </w:rPr>
        <w:t xml:space="preserve">3.2.(2.1) </w:t>
      </w:r>
      <w:r w:rsidRPr="003652C5">
        <w:rPr>
          <w:rFonts w:hint="eastAsia"/>
          <w:b/>
        </w:rPr>
        <w:t>自动报价和预估时间</w:t>
      </w:r>
    </w:p>
    <w:p w14:paraId="5A5FB948" w14:textId="77777777" w:rsidR="001F2A13" w:rsidRDefault="001F2A13" w:rsidP="001F2A13">
      <w:r>
        <w:t xml:space="preserve">3.2.(2.1).1 </w:t>
      </w:r>
      <w:r>
        <w:rPr>
          <w:rFonts w:hint="eastAsia"/>
        </w:rPr>
        <w:t>特性描述</w:t>
      </w:r>
    </w:p>
    <w:p w14:paraId="2553E97B" w14:textId="77777777" w:rsidR="001F2A13" w:rsidRDefault="001F2A13" w:rsidP="001F2A13">
      <w:pPr>
        <w:ind w:firstLineChars="200" w:firstLine="420"/>
      </w:pPr>
      <w:r>
        <w:rPr>
          <w:rFonts w:hint="eastAsia"/>
        </w:rPr>
        <w:lastRenderedPageBreak/>
        <w:t>在一个已经验证过的快递员揽件回到营业厅后，开始输入订单信息，系统根据托运信息计算出快件运费和运送时间反馈给快递员并生成寄件单</w:t>
      </w:r>
    </w:p>
    <w:p w14:paraId="1F30E3DC" w14:textId="77777777" w:rsidR="001F2A13" w:rsidRDefault="001F2A13" w:rsidP="001F2A13">
      <w:r>
        <w:t>3.2.(2.1).</w:t>
      </w:r>
      <w:r>
        <w:rPr>
          <w:rFonts w:hint="eastAsia"/>
        </w:rPr>
        <w:t>2 刺激/响应序列</w:t>
      </w:r>
    </w:p>
    <w:p w14:paraId="31A23009" w14:textId="77777777" w:rsidR="001F2A13" w:rsidRDefault="001F2A13" w:rsidP="001F2A13">
      <w:r>
        <w:rPr>
          <w:rFonts w:hint="eastAsia"/>
        </w:rPr>
        <w:t>刺激：快递员点击“自动报价与预估时间”按钮；</w:t>
      </w:r>
    </w:p>
    <w:p w14:paraId="36199D31" w14:textId="77777777" w:rsidR="001F2A13" w:rsidRDefault="001F2A13" w:rsidP="001F2A13">
      <w:r>
        <w:rPr>
          <w:rFonts w:hint="eastAsia"/>
        </w:rPr>
        <w:t>响应：系统显示寄件单信息输入界面。</w:t>
      </w:r>
    </w:p>
    <w:p w14:paraId="0FB02510" w14:textId="77777777" w:rsidR="001F2A13" w:rsidRDefault="001F2A13" w:rsidP="001F2A13">
      <w:r>
        <w:rPr>
          <w:rFonts w:hint="eastAsia"/>
        </w:rPr>
        <w:t>刺激：快递员输入</w:t>
      </w:r>
      <w:r w:rsidRPr="003B4F1E">
        <w:rPr>
          <w:rFonts w:hint="eastAsia"/>
        </w:rPr>
        <w:t>寄件人姓名、住址、单位、电话、手机；</w:t>
      </w:r>
    </w:p>
    <w:p w14:paraId="738A9C7E" w14:textId="77777777" w:rsidR="001F2A13" w:rsidRDefault="001F2A13" w:rsidP="001F2A13">
      <w:pPr>
        <w:ind w:firstLineChars="800" w:firstLine="1680"/>
      </w:pPr>
      <w:r w:rsidRPr="003B4F1E">
        <w:rPr>
          <w:rFonts w:hint="eastAsia"/>
        </w:rPr>
        <w:t>收件人姓名、住址、单位、电话、手机；</w:t>
      </w:r>
    </w:p>
    <w:p w14:paraId="27A28B21" w14:textId="77777777" w:rsidR="001F2A13" w:rsidRDefault="001F2A13" w:rsidP="001F2A13">
      <w:pPr>
        <w:ind w:firstLineChars="800" w:firstLine="1680"/>
      </w:pPr>
      <w:r>
        <w:rPr>
          <w:rFonts w:hint="eastAsia"/>
        </w:rPr>
        <w:t>托运货物信息（</w:t>
      </w:r>
      <w:r w:rsidRPr="003B4F1E">
        <w:rPr>
          <w:rFonts w:hint="eastAsia"/>
        </w:rPr>
        <w:t>件数、实际重量、体积、内件品名）；</w:t>
      </w:r>
    </w:p>
    <w:p w14:paraId="21C0467C" w14:textId="77777777" w:rsidR="001F2A13" w:rsidRDefault="001F2A13" w:rsidP="001F2A13">
      <w:pPr>
        <w:ind w:firstLineChars="800" w:firstLine="1680"/>
      </w:pPr>
      <w:r w:rsidRPr="003B4F1E">
        <w:rPr>
          <w:rFonts w:hint="eastAsia"/>
        </w:rPr>
        <w:t>经济快递，标准快递，特快专递；</w:t>
      </w:r>
    </w:p>
    <w:p w14:paraId="685CC030" w14:textId="77777777" w:rsidR="001F2A13" w:rsidRDefault="001F2A13" w:rsidP="001F2A13">
      <w:pPr>
        <w:ind w:firstLineChars="800" w:firstLine="1680"/>
      </w:pPr>
      <w:r w:rsidRPr="003B4F1E">
        <w:rPr>
          <w:rFonts w:hint="eastAsia"/>
        </w:rPr>
        <w:t>包装费（纸箱（5元）、木箱（10元）、快递袋（1元）、其它）；</w:t>
      </w:r>
    </w:p>
    <w:p w14:paraId="4945D3AB" w14:textId="77777777" w:rsidR="001F2A13" w:rsidRDefault="001F2A13" w:rsidP="001F2A13">
      <w:pPr>
        <w:ind w:firstLineChars="800" w:firstLine="1680"/>
      </w:pPr>
      <w:r>
        <w:rPr>
          <w:rFonts w:hint="eastAsia"/>
        </w:rPr>
        <w:t>快件编号</w:t>
      </w:r>
      <w:r w:rsidRPr="003B4F1E">
        <w:rPr>
          <w:rFonts w:hint="eastAsia"/>
        </w:rPr>
        <w:t>（10位数）；</w:t>
      </w:r>
    </w:p>
    <w:p w14:paraId="16D625FC" w14:textId="77777777" w:rsidR="001F2A13" w:rsidRDefault="001F2A13" w:rsidP="001F2A13">
      <w:r>
        <w:rPr>
          <w:rFonts w:hint="eastAsia"/>
        </w:rPr>
        <w:t xml:space="preserve"> </w:t>
      </w:r>
      <w:r>
        <w:t xml:space="preserve">     </w:t>
      </w:r>
      <w:r>
        <w:rPr>
          <w:rFonts w:hint="eastAsia"/>
        </w:rPr>
        <w:t>并点击确认按钮；</w:t>
      </w:r>
    </w:p>
    <w:p w14:paraId="307BE660" w14:textId="77777777" w:rsidR="001F2A13" w:rsidRDefault="001F2A13" w:rsidP="001F2A13">
      <w:r>
        <w:rPr>
          <w:rFonts w:hint="eastAsia"/>
        </w:rPr>
        <w:t>响应：系统根据包装费和寄件人收件人的住址计算出的运费生成</w:t>
      </w:r>
      <w:r w:rsidRPr="003B4F1E">
        <w:rPr>
          <w:rFonts w:hint="eastAsia"/>
        </w:rPr>
        <w:t>费用合计</w:t>
      </w:r>
      <w:r>
        <w:rPr>
          <w:rFonts w:hint="eastAsia"/>
        </w:rPr>
        <w:t>，根据寄件人收件人的地址计算出预估时间，输出这两个值，根据费用合计和上面的输入信息生成寄件单。</w:t>
      </w:r>
    </w:p>
    <w:p w14:paraId="1C41C2B3" w14:textId="77777777" w:rsidR="001F2A13" w:rsidRDefault="001F2A13" w:rsidP="001F2A13">
      <w:r>
        <w:rPr>
          <w:rFonts w:hint="eastAsia"/>
        </w:rPr>
        <w:t>刺激：快递员点击返回按钮；</w:t>
      </w:r>
    </w:p>
    <w:p w14:paraId="21D70DFE" w14:textId="77777777" w:rsidR="001F2A13" w:rsidRDefault="001F2A13" w:rsidP="001F2A13">
      <w:r>
        <w:rPr>
          <w:rFonts w:hint="eastAsia"/>
        </w:rPr>
        <w:t>响应：系统返回到快递员开始界面</w:t>
      </w:r>
    </w:p>
    <w:p w14:paraId="52408F41" w14:textId="77777777" w:rsidR="001F2A13" w:rsidRDefault="001F2A13" w:rsidP="001F2A13">
      <w:r>
        <w:rPr>
          <w:rFonts w:hint="eastAsia"/>
        </w:rPr>
        <w:t>刺激：托运信息填写不完整就点击了确认按钮</w:t>
      </w:r>
    </w:p>
    <w:p w14:paraId="11C4A37B" w14:textId="77777777" w:rsidR="001F2A13" w:rsidRDefault="001F2A13" w:rsidP="001F2A13">
      <w:r>
        <w:rPr>
          <w:rFonts w:hint="eastAsia"/>
        </w:rPr>
        <w:t>响应：系统提示信息不完整，继续输入</w:t>
      </w:r>
    </w:p>
    <w:p w14:paraId="3FC06A9E" w14:textId="77777777" w:rsidR="001F2A13" w:rsidRDefault="001F2A13" w:rsidP="001F2A13">
      <w:r>
        <w:t xml:space="preserve">3.2.(2.1).3 </w:t>
      </w:r>
      <w:r>
        <w:rPr>
          <w:rFonts w:hint="eastAsia"/>
        </w:rPr>
        <w:t>相关功能需求</w:t>
      </w:r>
    </w:p>
    <w:tbl>
      <w:tblPr>
        <w:tblStyle w:val="a3"/>
        <w:tblW w:w="0" w:type="auto"/>
        <w:tblInd w:w="0" w:type="dxa"/>
        <w:tblLook w:val="04A0" w:firstRow="1" w:lastRow="0" w:firstColumn="1" w:lastColumn="0" w:noHBand="0" w:noVBand="1"/>
      </w:tblPr>
      <w:tblGrid>
        <w:gridCol w:w="4194"/>
        <w:gridCol w:w="4102"/>
      </w:tblGrid>
      <w:tr w:rsidR="001F2A13" w14:paraId="43D700A5" w14:textId="77777777" w:rsidTr="00277F47">
        <w:tc>
          <w:tcPr>
            <w:tcW w:w="4261" w:type="dxa"/>
          </w:tcPr>
          <w:p w14:paraId="53C70D6F" w14:textId="77777777" w:rsidR="001F2A13" w:rsidRDefault="001F2A13" w:rsidP="00277F47">
            <w:r w:rsidRPr="002E0F2E">
              <w:t>Courier</w:t>
            </w:r>
            <w:r>
              <w:t>.ComputePrice</w:t>
            </w:r>
          </w:p>
        </w:tc>
        <w:tc>
          <w:tcPr>
            <w:tcW w:w="4261" w:type="dxa"/>
          </w:tcPr>
          <w:p w14:paraId="165B3398" w14:textId="77777777" w:rsidR="001F2A13" w:rsidRDefault="001F2A13" w:rsidP="00277F47">
            <w:r>
              <w:rPr>
                <w:rFonts w:hint="eastAsia"/>
              </w:rPr>
              <w:t>输入必要的订单信息后，快递员点击确认按钮，系统计算并输出快件价格</w:t>
            </w:r>
          </w:p>
        </w:tc>
      </w:tr>
      <w:tr w:rsidR="001F2A13" w14:paraId="323CF13D" w14:textId="77777777" w:rsidTr="00277F47">
        <w:tc>
          <w:tcPr>
            <w:tcW w:w="4261" w:type="dxa"/>
          </w:tcPr>
          <w:p w14:paraId="2A409D26" w14:textId="77777777" w:rsidR="001F2A13" w:rsidRDefault="001F2A13" w:rsidP="00277F47">
            <w:r>
              <w:rPr>
                <w:rFonts w:hint="eastAsia"/>
              </w:rPr>
              <w:t>Courier</w:t>
            </w:r>
            <w:r>
              <w:t>.ComputeTime</w:t>
            </w:r>
          </w:p>
        </w:tc>
        <w:tc>
          <w:tcPr>
            <w:tcW w:w="4261" w:type="dxa"/>
          </w:tcPr>
          <w:p w14:paraId="0BD9812A" w14:textId="77777777" w:rsidR="001F2A13" w:rsidRDefault="001F2A13" w:rsidP="00277F47">
            <w:r w:rsidRPr="00F70FCE">
              <w:rPr>
                <w:rFonts w:hint="eastAsia"/>
              </w:rPr>
              <w:t>输入必要的订单信息后，快递员点击确认按钮，系统计算并输出</w:t>
            </w:r>
            <w:r>
              <w:rPr>
                <w:rFonts w:hint="eastAsia"/>
              </w:rPr>
              <w:t>运输时间</w:t>
            </w:r>
          </w:p>
        </w:tc>
      </w:tr>
      <w:tr w:rsidR="001F2A13" w14:paraId="7B8A5076" w14:textId="77777777" w:rsidTr="00277F47">
        <w:tc>
          <w:tcPr>
            <w:tcW w:w="4261" w:type="dxa"/>
          </w:tcPr>
          <w:p w14:paraId="66FF87DA" w14:textId="77777777" w:rsidR="001F2A13" w:rsidRDefault="001F2A13" w:rsidP="00277F47">
            <w:r>
              <w:rPr>
                <w:rFonts w:hint="eastAsia"/>
              </w:rPr>
              <w:t>Courier</w:t>
            </w:r>
            <w:r>
              <w:t>.Input</w:t>
            </w:r>
          </w:p>
        </w:tc>
        <w:tc>
          <w:tcPr>
            <w:tcW w:w="4261" w:type="dxa"/>
          </w:tcPr>
          <w:p w14:paraId="740B961A" w14:textId="77777777" w:rsidR="001F2A13" w:rsidRDefault="001F2A13" w:rsidP="00277F47">
            <w:r>
              <w:rPr>
                <w:rFonts w:hint="eastAsia"/>
              </w:rPr>
              <w:t>进入寄件单信息输入界面后，系统允许快递员输入信息</w:t>
            </w:r>
          </w:p>
        </w:tc>
      </w:tr>
      <w:tr w:rsidR="001F2A13" w14:paraId="6985F3B1" w14:textId="77777777" w:rsidTr="00277F47">
        <w:tc>
          <w:tcPr>
            <w:tcW w:w="4261" w:type="dxa"/>
          </w:tcPr>
          <w:p w14:paraId="043DCA2A" w14:textId="77777777" w:rsidR="001F2A13" w:rsidRDefault="001F2A13" w:rsidP="00277F47">
            <w:r>
              <w:rPr>
                <w:rFonts w:hint="eastAsia"/>
              </w:rPr>
              <w:t>Courier</w:t>
            </w:r>
            <w:r>
              <w:t>.I</w:t>
            </w:r>
            <w:r>
              <w:rPr>
                <w:rFonts w:hint="eastAsia"/>
              </w:rPr>
              <w:t>nput</w:t>
            </w:r>
            <w:r>
              <w:t>.</w:t>
            </w:r>
            <w:r>
              <w:rPr>
                <w:rFonts w:hint="eastAsia"/>
              </w:rPr>
              <w:t>Notcomplete</w:t>
            </w:r>
          </w:p>
        </w:tc>
        <w:tc>
          <w:tcPr>
            <w:tcW w:w="4261" w:type="dxa"/>
          </w:tcPr>
          <w:p w14:paraId="51815425" w14:textId="77777777" w:rsidR="001F2A13" w:rsidRDefault="001F2A13" w:rsidP="00277F47">
            <w:r>
              <w:rPr>
                <w:rFonts w:hint="eastAsia"/>
              </w:rPr>
              <w:t>输入的托运信息不完整就点击确定，系统提示继续输入</w:t>
            </w:r>
          </w:p>
        </w:tc>
      </w:tr>
      <w:tr w:rsidR="001F2A13" w14:paraId="74D29630" w14:textId="77777777" w:rsidTr="00277F47">
        <w:tc>
          <w:tcPr>
            <w:tcW w:w="4261" w:type="dxa"/>
          </w:tcPr>
          <w:p w14:paraId="52E2CEDA" w14:textId="77777777" w:rsidR="001F2A13" w:rsidRDefault="001F2A13" w:rsidP="00277F47">
            <w:r>
              <w:rPr>
                <w:rFonts w:hint="eastAsia"/>
              </w:rPr>
              <w:t>Courier.Input.Start</w:t>
            </w:r>
          </w:p>
        </w:tc>
        <w:tc>
          <w:tcPr>
            <w:tcW w:w="4261" w:type="dxa"/>
          </w:tcPr>
          <w:p w14:paraId="62265D35" w14:textId="77777777" w:rsidR="001F2A13" w:rsidRDefault="001F2A13" w:rsidP="00277F47">
            <w:r>
              <w:rPr>
                <w:rFonts w:hint="eastAsia"/>
              </w:rPr>
              <w:t>点击“自动报价和预估时间后”，系统跳转到托运信息输入界面</w:t>
            </w:r>
          </w:p>
        </w:tc>
      </w:tr>
      <w:tr w:rsidR="001F2A13" w14:paraId="2E23657D" w14:textId="77777777" w:rsidTr="00277F47">
        <w:tc>
          <w:tcPr>
            <w:tcW w:w="4261" w:type="dxa"/>
          </w:tcPr>
          <w:p w14:paraId="4DD8AAC5" w14:textId="77777777" w:rsidR="001F2A13" w:rsidRDefault="001F2A13" w:rsidP="00277F47">
            <w:r>
              <w:rPr>
                <w:rFonts w:hint="eastAsia"/>
              </w:rPr>
              <w:t>Courier</w:t>
            </w:r>
            <w:r>
              <w:t>.</w:t>
            </w:r>
            <w:r>
              <w:rPr>
                <w:rFonts w:hint="eastAsia"/>
              </w:rPr>
              <w:t>Input.</w:t>
            </w:r>
            <w:r>
              <w:t>End</w:t>
            </w:r>
          </w:p>
        </w:tc>
        <w:tc>
          <w:tcPr>
            <w:tcW w:w="4261" w:type="dxa"/>
          </w:tcPr>
          <w:p w14:paraId="0C1C20CF" w14:textId="77777777" w:rsidR="001F2A13" w:rsidRDefault="001F2A13" w:rsidP="00277F47">
            <w:r>
              <w:rPr>
                <w:rFonts w:hint="eastAsia"/>
              </w:rPr>
              <w:t>输完信息后确认后系统显示运费和时间，点击返回按钮，结束自动报价和预估时间功能服务，返回到快递员开始界面</w:t>
            </w:r>
          </w:p>
        </w:tc>
      </w:tr>
      <w:tr w:rsidR="001F2A13" w14:paraId="40B5B1A7" w14:textId="77777777" w:rsidTr="00277F47">
        <w:tc>
          <w:tcPr>
            <w:tcW w:w="4261" w:type="dxa"/>
          </w:tcPr>
          <w:p w14:paraId="1EF94068" w14:textId="77777777" w:rsidR="001F2A13" w:rsidRDefault="001F2A13" w:rsidP="00277F47">
            <w:r>
              <w:rPr>
                <w:rFonts w:hint="eastAsia"/>
              </w:rPr>
              <w:t>Courier</w:t>
            </w:r>
            <w:r>
              <w:t>.Update</w:t>
            </w:r>
          </w:p>
        </w:tc>
        <w:tc>
          <w:tcPr>
            <w:tcW w:w="4261" w:type="dxa"/>
          </w:tcPr>
          <w:p w14:paraId="5B28A102" w14:textId="77777777" w:rsidR="001F2A13" w:rsidRDefault="001F2A13" w:rsidP="00277F47">
            <w:r>
              <w:rPr>
                <w:rFonts w:hint="eastAsia"/>
              </w:rPr>
              <w:t>点击确认之后，如果信息没有缺失未填的，生成寄件单，更新寄件单文件</w:t>
            </w:r>
          </w:p>
        </w:tc>
      </w:tr>
    </w:tbl>
    <w:p w14:paraId="156D2B0A" w14:textId="77777777" w:rsidR="001F2A13" w:rsidRDefault="001F2A13" w:rsidP="001F2A13"/>
    <w:p w14:paraId="1818CA2B" w14:textId="77777777" w:rsidR="001F2A13" w:rsidRPr="003652C5" w:rsidRDefault="001F2A13" w:rsidP="001F2A13">
      <w:pPr>
        <w:rPr>
          <w:b/>
        </w:rPr>
      </w:pPr>
      <w:r w:rsidRPr="003652C5">
        <w:rPr>
          <w:b/>
        </w:rPr>
        <w:t xml:space="preserve">3.2.(3.3) </w:t>
      </w:r>
      <w:r w:rsidRPr="003652C5">
        <w:rPr>
          <w:rFonts w:hint="eastAsia"/>
          <w:b/>
        </w:rPr>
        <w:t>生成收款单</w:t>
      </w:r>
    </w:p>
    <w:p w14:paraId="0A109B8E" w14:textId="77777777" w:rsidR="001F2A13" w:rsidRDefault="001F2A13" w:rsidP="001F2A13">
      <w:r>
        <w:t xml:space="preserve">3.2.(3.3).1 </w:t>
      </w:r>
      <w:r>
        <w:rPr>
          <w:rFonts w:hint="eastAsia"/>
        </w:rPr>
        <w:t>特性描述</w:t>
      </w:r>
    </w:p>
    <w:p w14:paraId="3A2C5873" w14:textId="77777777" w:rsidR="001F2A13" w:rsidRDefault="001F2A13" w:rsidP="001F2A13">
      <w:pPr>
        <w:ind w:firstLineChars="200" w:firstLine="420"/>
      </w:pPr>
      <w:r>
        <w:rPr>
          <w:rFonts w:hint="eastAsia"/>
        </w:rPr>
        <w:t>每天营业厅业务员为快递员收取的快递费用建立收款单，包含收款日期、收款金额、收款快递员、对应的所有快递订单号。</w:t>
      </w:r>
    </w:p>
    <w:p w14:paraId="524A00A7" w14:textId="77777777" w:rsidR="001F2A13" w:rsidRDefault="001F2A13" w:rsidP="001F2A13">
      <w:r>
        <w:t xml:space="preserve">3.2.(3.3).2 </w:t>
      </w:r>
      <w:r>
        <w:rPr>
          <w:rFonts w:hint="eastAsia"/>
        </w:rPr>
        <w:t>刺激/响应序列</w:t>
      </w:r>
    </w:p>
    <w:p w14:paraId="7C07EE71" w14:textId="77777777" w:rsidR="001F2A13" w:rsidRDefault="001F2A13" w:rsidP="001F2A13">
      <w:r>
        <w:rPr>
          <w:rFonts w:hint="eastAsia"/>
        </w:rPr>
        <w:t>刺激：输入建立收款单命令</w:t>
      </w:r>
    </w:p>
    <w:p w14:paraId="575354D8" w14:textId="77777777" w:rsidR="001F2A13" w:rsidRDefault="001F2A13" w:rsidP="001F2A13">
      <w:r>
        <w:rPr>
          <w:rFonts w:hint="eastAsia"/>
        </w:rPr>
        <w:t>响应：系统查询当天记录寄件单的文件，找出所有当天的寄件单，然后生成对应的收款单，写入收款单文件中，更新收款单文件后，弹出“建立收款单成功”提示</w:t>
      </w:r>
    </w:p>
    <w:p w14:paraId="32EABC9C" w14:textId="77777777" w:rsidR="001F2A13" w:rsidRDefault="001F2A13" w:rsidP="001F2A13">
      <w:r>
        <w:rPr>
          <w:rFonts w:hint="eastAsia"/>
        </w:rPr>
        <w:lastRenderedPageBreak/>
        <w:t>刺激：生成收款单成功之后，点击返回按钮</w:t>
      </w:r>
    </w:p>
    <w:p w14:paraId="725273DA" w14:textId="77777777" w:rsidR="001F2A13" w:rsidRDefault="001F2A13" w:rsidP="001F2A13">
      <w:r>
        <w:rPr>
          <w:rFonts w:hint="eastAsia"/>
        </w:rPr>
        <w:t>响应：返回营业厅业务员初始界面</w:t>
      </w:r>
    </w:p>
    <w:p w14:paraId="60336176" w14:textId="77777777" w:rsidR="001F2A13" w:rsidRDefault="001F2A13" w:rsidP="001F2A13">
      <w:r>
        <w:t xml:space="preserve">3.2.(3.3).3 </w:t>
      </w:r>
      <w:r>
        <w:rPr>
          <w:rFonts w:hint="eastAsia"/>
        </w:rPr>
        <w:t>相关功能需求</w:t>
      </w:r>
    </w:p>
    <w:tbl>
      <w:tblPr>
        <w:tblStyle w:val="a3"/>
        <w:tblW w:w="0" w:type="auto"/>
        <w:tblInd w:w="0" w:type="dxa"/>
        <w:tblLook w:val="04A0" w:firstRow="1" w:lastRow="0" w:firstColumn="1" w:lastColumn="0" w:noHBand="0" w:noVBand="1"/>
      </w:tblPr>
      <w:tblGrid>
        <w:gridCol w:w="4212"/>
        <w:gridCol w:w="4084"/>
      </w:tblGrid>
      <w:tr w:rsidR="001F2A13" w14:paraId="7F87C3A7" w14:textId="77777777" w:rsidTr="00277F47">
        <w:tc>
          <w:tcPr>
            <w:tcW w:w="4212" w:type="dxa"/>
          </w:tcPr>
          <w:p w14:paraId="2E2EE208" w14:textId="77777777" w:rsidR="001F2A13" w:rsidRDefault="001F2A13" w:rsidP="00277F47">
            <w:r>
              <w:rPr>
                <w:rFonts w:hint="eastAsia"/>
              </w:rPr>
              <w:t>BusinessHall</w:t>
            </w:r>
            <w:r>
              <w:t>.</w:t>
            </w:r>
            <w:r>
              <w:rPr>
                <w:rFonts w:hint="eastAsia"/>
              </w:rPr>
              <w:t>CashRegister.Update</w:t>
            </w:r>
          </w:p>
        </w:tc>
        <w:tc>
          <w:tcPr>
            <w:tcW w:w="4084" w:type="dxa"/>
          </w:tcPr>
          <w:p w14:paraId="57A2118A" w14:textId="77777777" w:rsidR="001F2A13" w:rsidRDefault="001F2A13" w:rsidP="00277F47">
            <w:r>
              <w:rPr>
                <w:rFonts w:hint="eastAsia"/>
              </w:rPr>
              <w:t>生成收款单后更新收款单文件</w:t>
            </w:r>
          </w:p>
        </w:tc>
      </w:tr>
      <w:tr w:rsidR="001F2A13" w14:paraId="34E473F3" w14:textId="77777777" w:rsidTr="00277F47">
        <w:tc>
          <w:tcPr>
            <w:tcW w:w="4212" w:type="dxa"/>
          </w:tcPr>
          <w:p w14:paraId="1669ECC9" w14:textId="77777777" w:rsidR="001F2A13" w:rsidRDefault="001F2A13" w:rsidP="00277F47">
            <w:r>
              <w:rPr>
                <w:rFonts w:hint="eastAsia"/>
              </w:rPr>
              <w:t>BusinessHall</w:t>
            </w:r>
            <w:r>
              <w:t>.</w:t>
            </w:r>
            <w:r>
              <w:rPr>
                <w:rFonts w:hint="eastAsia"/>
              </w:rPr>
              <w:t>CashRegister</w:t>
            </w:r>
            <w:r>
              <w:t>.Build.End</w:t>
            </w:r>
          </w:p>
        </w:tc>
        <w:tc>
          <w:tcPr>
            <w:tcW w:w="4084" w:type="dxa"/>
          </w:tcPr>
          <w:p w14:paraId="78AD8C18" w14:textId="77777777" w:rsidR="001F2A13" w:rsidRDefault="001F2A13" w:rsidP="00277F47">
            <w:r>
              <w:rPr>
                <w:rFonts w:hint="eastAsia"/>
              </w:rPr>
              <w:t>生成收款单并更新完文件之后，点击返回按钮，返回到营业厅业务员的开始界面</w:t>
            </w:r>
          </w:p>
        </w:tc>
      </w:tr>
      <w:tr w:rsidR="001F2A13" w14:paraId="7A2CA55A" w14:textId="77777777" w:rsidTr="00277F47">
        <w:tc>
          <w:tcPr>
            <w:tcW w:w="4212" w:type="dxa"/>
          </w:tcPr>
          <w:p w14:paraId="3B40F53D" w14:textId="77777777" w:rsidR="001F2A13" w:rsidRDefault="001F2A13" w:rsidP="00277F47">
            <w:r>
              <w:rPr>
                <w:rFonts w:hint="eastAsia"/>
              </w:rPr>
              <w:t>BusinessHall</w:t>
            </w:r>
            <w:r>
              <w:t>.</w:t>
            </w:r>
            <w:r>
              <w:rPr>
                <w:rFonts w:hint="eastAsia"/>
              </w:rPr>
              <w:t>Cash</w:t>
            </w:r>
            <w:r>
              <w:t>Register.Build</w:t>
            </w:r>
          </w:p>
        </w:tc>
        <w:tc>
          <w:tcPr>
            <w:tcW w:w="4084" w:type="dxa"/>
          </w:tcPr>
          <w:p w14:paraId="460CF555" w14:textId="77777777" w:rsidR="001F2A13" w:rsidRDefault="001F2A13" w:rsidP="00277F47">
            <w:r>
              <w:rPr>
                <w:rFonts w:hint="eastAsia"/>
              </w:rPr>
              <w:t>输入建立收款单命令之后，系统查询当天寄件单信息，为每个快递员生成当天的收款单</w:t>
            </w:r>
          </w:p>
        </w:tc>
      </w:tr>
    </w:tbl>
    <w:p w14:paraId="1DD067FB" w14:textId="77777777" w:rsidR="001F2A13" w:rsidRPr="004E03C6" w:rsidRDefault="001F2A13" w:rsidP="001F2A13"/>
    <w:p w14:paraId="5F31CC71" w14:textId="77777777" w:rsidR="001F2A13" w:rsidRPr="003652C5" w:rsidRDefault="001F2A13" w:rsidP="001F2A13">
      <w:pPr>
        <w:rPr>
          <w:b/>
        </w:rPr>
      </w:pPr>
      <w:r w:rsidRPr="003652C5">
        <w:rPr>
          <w:b/>
        </w:rPr>
        <w:t xml:space="preserve">3.2.(4.1) </w:t>
      </w:r>
      <w:r w:rsidRPr="003652C5">
        <w:rPr>
          <w:rFonts w:hint="eastAsia"/>
          <w:b/>
        </w:rPr>
        <w:t>交通装运管理</w:t>
      </w:r>
    </w:p>
    <w:p w14:paraId="147CF71A" w14:textId="77777777" w:rsidR="001F2A13" w:rsidRDefault="001F2A13" w:rsidP="001F2A13">
      <w:pPr>
        <w:rPr>
          <w:ins w:id="1" w:author="张健" w:date="2015-10-07T15:22:00Z"/>
        </w:rPr>
      </w:pPr>
      <w:r>
        <w:t xml:space="preserve">3.2.(4.1).1 </w:t>
      </w:r>
      <w:r>
        <w:rPr>
          <w:rFonts w:hint="eastAsia"/>
        </w:rPr>
        <w:t>特性描述</w:t>
      </w:r>
    </w:p>
    <w:p w14:paraId="19205114" w14:textId="77777777" w:rsidR="001F2A13" w:rsidRDefault="001F2A13" w:rsidP="001F2A13">
      <w:r>
        <w:rPr>
          <w:rFonts w:hint="eastAsia"/>
        </w:rPr>
        <w:t>中转中心业务员，目标是记录出库的快件的装运日期、本中转中心航运/货运/汽运编号、航班号/车次号、出发地、到达地、货柜号/车厢号/无、监装员、无/无/押运员、本次装箱所有快件变号、运费，生成中转单</w:t>
      </w:r>
    </w:p>
    <w:p w14:paraId="07D31B53" w14:textId="77777777" w:rsidR="001F2A13" w:rsidRDefault="001F2A13" w:rsidP="001F2A13">
      <w:r>
        <w:t xml:space="preserve">3.2.(4.1).2 </w:t>
      </w:r>
      <w:r>
        <w:rPr>
          <w:rFonts w:hint="eastAsia"/>
        </w:rPr>
        <w:t>刺激/响应序列</w:t>
      </w:r>
    </w:p>
    <w:p w14:paraId="48CBF553" w14:textId="77777777" w:rsidR="001F2A13" w:rsidRDefault="001F2A13" w:rsidP="001F2A13">
      <w:r>
        <w:rPr>
          <w:rFonts w:hint="eastAsia"/>
        </w:rPr>
        <w:t>刺激：点击“交通装运管理”按钮</w:t>
      </w:r>
    </w:p>
    <w:p w14:paraId="538F5781" w14:textId="77777777" w:rsidR="001F2A13" w:rsidRDefault="001F2A13" w:rsidP="001F2A13">
      <w:r>
        <w:rPr>
          <w:rFonts w:hint="eastAsia"/>
        </w:rPr>
        <w:t>响应：系统显示“飞机装运管理”、“火车装运管理”、“汽车装运管理”选择界面</w:t>
      </w:r>
    </w:p>
    <w:p w14:paraId="3D1CCE59" w14:textId="77777777" w:rsidR="001F2A13" w:rsidRDefault="001F2A13" w:rsidP="001F2A13">
      <w:r>
        <w:rPr>
          <w:rFonts w:hint="eastAsia"/>
        </w:rPr>
        <w:t>刺激：点击“飞机装运管理”按钮</w:t>
      </w:r>
    </w:p>
    <w:p w14:paraId="1525080C" w14:textId="77777777" w:rsidR="001F2A13" w:rsidRDefault="001F2A13" w:rsidP="001F2A13">
      <w:r>
        <w:rPr>
          <w:rFonts w:hint="eastAsia"/>
        </w:rPr>
        <w:t>响应：系统显示飞机装运信息输入界面，其中装运时间，本中转中心历史航运次数（中转中心编号+日期+历史航运次数编号），出发地已经自动生成</w:t>
      </w:r>
    </w:p>
    <w:p w14:paraId="48B2746C" w14:textId="77777777" w:rsidR="001F2A13" w:rsidRDefault="001F2A13" w:rsidP="001F2A13">
      <w:r>
        <w:rPr>
          <w:rFonts w:hint="eastAsia"/>
        </w:rPr>
        <w:t>刺激：填写到达地、货柜号、监装员姓名、运费，点击确认</w:t>
      </w:r>
    </w:p>
    <w:p w14:paraId="012938B1" w14:textId="77777777" w:rsidR="001F2A13" w:rsidRDefault="001F2A13" w:rsidP="001F2A13">
      <w:r>
        <w:rPr>
          <w:rFonts w:hint="eastAsia"/>
        </w:rPr>
        <w:t>响应：系统提示“录入成功，生成中转单”</w:t>
      </w:r>
    </w:p>
    <w:p w14:paraId="25708F88" w14:textId="77777777" w:rsidR="001F2A13" w:rsidRDefault="001F2A13" w:rsidP="001F2A13">
      <w:r>
        <w:rPr>
          <w:rFonts w:hint="eastAsia"/>
        </w:rPr>
        <w:t>刺激：点击返回按钮</w:t>
      </w:r>
    </w:p>
    <w:p w14:paraId="6A3F14D8" w14:textId="77777777" w:rsidR="001F2A13" w:rsidRDefault="001F2A13" w:rsidP="001F2A13">
      <w:r>
        <w:rPr>
          <w:rFonts w:hint="eastAsia"/>
        </w:rPr>
        <w:t>响应：终止交通装运管理服务，返回到中转中心业务员开始界面</w:t>
      </w:r>
    </w:p>
    <w:p w14:paraId="110F8FE8" w14:textId="77777777" w:rsidR="001F2A13" w:rsidRDefault="001F2A13" w:rsidP="001F2A13">
      <w:r>
        <w:rPr>
          <w:rFonts w:hint="eastAsia"/>
        </w:rPr>
        <w:t>刺激：信息未填写完全，却点击确认</w:t>
      </w:r>
    </w:p>
    <w:p w14:paraId="1D106298" w14:textId="77777777" w:rsidR="001F2A13" w:rsidRDefault="001F2A13" w:rsidP="001F2A13">
      <w:r>
        <w:rPr>
          <w:rFonts w:hint="eastAsia"/>
        </w:rPr>
        <w:t>响应：系统提示“漏填信息，请补全！”</w:t>
      </w:r>
    </w:p>
    <w:p w14:paraId="18A3143F" w14:textId="77777777" w:rsidR="001F2A13" w:rsidRDefault="001F2A13" w:rsidP="001F2A13">
      <w:r>
        <w:t>3.2.(4.1).3</w:t>
      </w:r>
      <w:r>
        <w:rPr>
          <w:rFonts w:hint="eastAsia"/>
        </w:rPr>
        <w:t xml:space="preserve"> 相关功能需求</w:t>
      </w:r>
    </w:p>
    <w:tbl>
      <w:tblPr>
        <w:tblStyle w:val="a3"/>
        <w:tblW w:w="0" w:type="auto"/>
        <w:tblInd w:w="0" w:type="dxa"/>
        <w:tblLook w:val="04A0" w:firstRow="1" w:lastRow="0" w:firstColumn="1" w:lastColumn="0" w:noHBand="0" w:noVBand="1"/>
      </w:tblPr>
      <w:tblGrid>
        <w:gridCol w:w="4652"/>
        <w:gridCol w:w="3644"/>
      </w:tblGrid>
      <w:tr w:rsidR="001F2A13" w14:paraId="0C73D1DD" w14:textId="77777777" w:rsidTr="00277F47">
        <w:tc>
          <w:tcPr>
            <w:tcW w:w="4261" w:type="dxa"/>
          </w:tcPr>
          <w:p w14:paraId="434C831D" w14:textId="77777777" w:rsidR="001F2A13" w:rsidRDefault="001F2A13" w:rsidP="00277F47">
            <w:r>
              <w:rPr>
                <w:rFonts w:hint="eastAsia"/>
              </w:rPr>
              <w:t>Transfer.</w:t>
            </w:r>
            <w:r>
              <w:t>TransportManngement.Start</w:t>
            </w:r>
          </w:p>
        </w:tc>
        <w:tc>
          <w:tcPr>
            <w:tcW w:w="4261" w:type="dxa"/>
          </w:tcPr>
          <w:p w14:paraId="694EBB49" w14:textId="77777777" w:rsidR="001F2A13" w:rsidRPr="00436197" w:rsidRDefault="001F2A13" w:rsidP="00277F47">
            <w:r>
              <w:rPr>
                <w:rFonts w:hint="eastAsia"/>
              </w:rPr>
              <w:t>点击“交通装运管理”按钮，系统显示“飞机装运管理”、“火车装运管理”、“汽车装运管理”选择界面</w:t>
            </w:r>
          </w:p>
        </w:tc>
      </w:tr>
      <w:tr w:rsidR="001F2A13" w14:paraId="4A8E2CB4" w14:textId="77777777" w:rsidTr="00277F47">
        <w:tc>
          <w:tcPr>
            <w:tcW w:w="4261" w:type="dxa"/>
          </w:tcPr>
          <w:p w14:paraId="5246C5CE" w14:textId="77777777" w:rsidR="001F2A13" w:rsidRDefault="001F2A13" w:rsidP="00277F47">
            <w:r>
              <w:rPr>
                <w:rFonts w:hint="eastAsia"/>
              </w:rPr>
              <w:t>Transfer.</w:t>
            </w:r>
            <w:r>
              <w:t>TransportManngement.</w:t>
            </w:r>
            <w:r>
              <w:rPr>
                <w:rFonts w:hint="eastAsia"/>
              </w:rPr>
              <w:t>Cal</w:t>
            </w:r>
          </w:p>
        </w:tc>
        <w:tc>
          <w:tcPr>
            <w:tcW w:w="4261" w:type="dxa"/>
          </w:tcPr>
          <w:p w14:paraId="001F445C" w14:textId="77777777" w:rsidR="001F2A13" w:rsidRDefault="001F2A13" w:rsidP="00277F47">
            <w:r>
              <w:rPr>
                <w:rFonts w:hint="eastAsia"/>
              </w:rPr>
              <w:t>根据相关信息自动计算出装运时间、本中转中心历史航运次数（中转中心编号</w:t>
            </w:r>
            <w:r>
              <w:rPr>
                <w:rFonts w:hint="eastAsia"/>
              </w:rPr>
              <w:t>+</w:t>
            </w:r>
            <w:r>
              <w:rPr>
                <w:rFonts w:hint="eastAsia"/>
              </w:rPr>
              <w:t>日期</w:t>
            </w:r>
            <w:r>
              <w:rPr>
                <w:rFonts w:hint="eastAsia"/>
              </w:rPr>
              <w:t>+</w:t>
            </w:r>
            <w:r>
              <w:rPr>
                <w:rFonts w:hint="eastAsia"/>
              </w:rPr>
              <w:t>历史航运次数编号），出发地</w:t>
            </w:r>
          </w:p>
        </w:tc>
      </w:tr>
      <w:tr w:rsidR="001F2A13" w14:paraId="40303BE8" w14:textId="77777777" w:rsidTr="00277F47">
        <w:tc>
          <w:tcPr>
            <w:tcW w:w="4261" w:type="dxa"/>
          </w:tcPr>
          <w:p w14:paraId="4B55C078" w14:textId="77777777" w:rsidR="001F2A13" w:rsidRDefault="001F2A13" w:rsidP="00277F47">
            <w:r>
              <w:rPr>
                <w:rFonts w:hint="eastAsia"/>
              </w:rPr>
              <w:t>Transfer.</w:t>
            </w:r>
            <w:r>
              <w:t>TransportManngement.</w:t>
            </w:r>
            <w:r>
              <w:rPr>
                <w:rFonts w:hint="eastAsia"/>
              </w:rPr>
              <w:t>Search</w:t>
            </w:r>
          </w:p>
        </w:tc>
        <w:tc>
          <w:tcPr>
            <w:tcW w:w="4261" w:type="dxa"/>
          </w:tcPr>
          <w:p w14:paraId="33C5A3F8" w14:textId="77777777" w:rsidR="001F2A13" w:rsidRDefault="001F2A13" w:rsidP="00277F47">
            <w:r>
              <w:rPr>
                <w:rFonts w:hint="eastAsia"/>
              </w:rPr>
              <w:t>能够查询本中转中心的各种类型（航运</w:t>
            </w:r>
            <w:r>
              <w:rPr>
                <w:rFonts w:hint="eastAsia"/>
              </w:rPr>
              <w:t>/</w:t>
            </w:r>
            <w:r>
              <w:rPr>
                <w:rFonts w:hint="eastAsia"/>
              </w:rPr>
              <w:t>火车</w:t>
            </w:r>
            <w:r>
              <w:rPr>
                <w:rFonts w:hint="eastAsia"/>
              </w:rPr>
              <w:t>/</w:t>
            </w:r>
            <w:r>
              <w:rPr>
                <w:rFonts w:hint="eastAsia"/>
              </w:rPr>
              <w:t>汽运）的历史中转单，能够访问到本中转中心所在地</w:t>
            </w:r>
          </w:p>
        </w:tc>
      </w:tr>
      <w:tr w:rsidR="001F2A13" w14:paraId="37062CE8" w14:textId="77777777" w:rsidTr="00277F47">
        <w:tc>
          <w:tcPr>
            <w:tcW w:w="4261" w:type="dxa"/>
          </w:tcPr>
          <w:p w14:paraId="157712D1" w14:textId="77777777" w:rsidR="001F2A13" w:rsidRPr="00673F14" w:rsidRDefault="001F2A13" w:rsidP="00277F47">
            <w:r>
              <w:rPr>
                <w:rFonts w:hint="eastAsia"/>
              </w:rPr>
              <w:t>Transfer.</w:t>
            </w:r>
            <w:r>
              <w:t>TransportManngement.</w:t>
            </w:r>
            <w:r>
              <w:rPr>
                <w:rFonts w:hint="eastAsia"/>
              </w:rPr>
              <w:t>Input</w:t>
            </w:r>
          </w:p>
        </w:tc>
        <w:tc>
          <w:tcPr>
            <w:tcW w:w="4261" w:type="dxa"/>
          </w:tcPr>
          <w:p w14:paraId="1419A61C" w14:textId="77777777" w:rsidR="001F2A13" w:rsidRDefault="001F2A13" w:rsidP="00277F47">
            <w:r>
              <w:rPr>
                <w:rFonts w:hint="eastAsia"/>
              </w:rPr>
              <w:t>系统不能自动生成的部分，用户能够手动输入</w:t>
            </w:r>
          </w:p>
        </w:tc>
      </w:tr>
      <w:tr w:rsidR="001F2A13" w14:paraId="72A3BB98" w14:textId="77777777" w:rsidTr="00277F47">
        <w:tc>
          <w:tcPr>
            <w:tcW w:w="4261" w:type="dxa"/>
          </w:tcPr>
          <w:p w14:paraId="02F5849F" w14:textId="77777777" w:rsidR="001F2A13" w:rsidRDefault="001F2A13" w:rsidP="00277F47">
            <w:r>
              <w:rPr>
                <w:rFonts w:hint="eastAsia"/>
              </w:rPr>
              <w:t>Transfer.</w:t>
            </w:r>
            <w:r>
              <w:t>TransportManngement.</w:t>
            </w:r>
            <w:r>
              <w:rPr>
                <w:rFonts w:hint="eastAsia"/>
              </w:rPr>
              <w:t>NoComplete</w:t>
            </w:r>
          </w:p>
        </w:tc>
        <w:tc>
          <w:tcPr>
            <w:tcW w:w="4261" w:type="dxa"/>
          </w:tcPr>
          <w:p w14:paraId="1FED6E0D" w14:textId="77777777" w:rsidR="001F2A13" w:rsidRDefault="001F2A13" w:rsidP="00277F47">
            <w:r>
              <w:rPr>
                <w:rFonts w:hint="eastAsia"/>
              </w:rPr>
              <w:t>输入信息不完整，系统提示用户</w:t>
            </w:r>
            <w:r>
              <w:rPr>
                <w:rFonts w:hint="eastAsia"/>
              </w:rPr>
              <w:lastRenderedPageBreak/>
              <w:t>输入完整</w:t>
            </w:r>
          </w:p>
        </w:tc>
      </w:tr>
      <w:tr w:rsidR="001F2A13" w14:paraId="2BC861FE" w14:textId="77777777" w:rsidTr="00277F47">
        <w:tc>
          <w:tcPr>
            <w:tcW w:w="4261" w:type="dxa"/>
          </w:tcPr>
          <w:p w14:paraId="0E60A305" w14:textId="77777777" w:rsidR="001F2A13" w:rsidRDefault="001F2A13" w:rsidP="00277F47">
            <w:r>
              <w:rPr>
                <w:rFonts w:hint="eastAsia"/>
              </w:rPr>
              <w:lastRenderedPageBreak/>
              <w:t>Transfer.</w:t>
            </w:r>
            <w:r>
              <w:t>TransportManngement.</w:t>
            </w:r>
            <w:r>
              <w:rPr>
                <w:rFonts w:hint="eastAsia"/>
              </w:rPr>
              <w:t>Complete</w:t>
            </w:r>
          </w:p>
        </w:tc>
        <w:tc>
          <w:tcPr>
            <w:tcW w:w="4261" w:type="dxa"/>
          </w:tcPr>
          <w:p w14:paraId="2C5AA067" w14:textId="77777777" w:rsidR="001F2A13" w:rsidRDefault="001F2A13" w:rsidP="00277F47">
            <w:r>
              <w:rPr>
                <w:rFonts w:hint="eastAsia"/>
              </w:rPr>
              <w:t>输入信息完整，系统生成中转单</w:t>
            </w:r>
          </w:p>
        </w:tc>
      </w:tr>
      <w:tr w:rsidR="001F2A13" w14:paraId="5CCE7638" w14:textId="77777777" w:rsidTr="00277F47">
        <w:tc>
          <w:tcPr>
            <w:tcW w:w="4261" w:type="dxa"/>
          </w:tcPr>
          <w:p w14:paraId="41640731" w14:textId="77777777" w:rsidR="001F2A13" w:rsidRDefault="001F2A13" w:rsidP="00277F47">
            <w:r>
              <w:rPr>
                <w:rFonts w:hint="eastAsia"/>
              </w:rPr>
              <w:t>Transfer.</w:t>
            </w:r>
            <w:r>
              <w:t>TransportManngement.</w:t>
            </w:r>
            <w:r>
              <w:rPr>
                <w:rFonts w:hint="eastAsia"/>
              </w:rPr>
              <w:t>Update</w:t>
            </w:r>
          </w:p>
        </w:tc>
        <w:tc>
          <w:tcPr>
            <w:tcW w:w="4261" w:type="dxa"/>
          </w:tcPr>
          <w:p w14:paraId="3574CC4D" w14:textId="77777777" w:rsidR="001F2A13" w:rsidRDefault="001F2A13" w:rsidP="00277F47">
            <w:r>
              <w:rPr>
                <w:rFonts w:hint="eastAsia"/>
              </w:rPr>
              <w:t>生成中转单后更新中转单文件</w:t>
            </w:r>
          </w:p>
        </w:tc>
      </w:tr>
      <w:tr w:rsidR="001F2A13" w14:paraId="6C5820C8" w14:textId="77777777" w:rsidTr="00277F47">
        <w:tc>
          <w:tcPr>
            <w:tcW w:w="4261" w:type="dxa"/>
          </w:tcPr>
          <w:p w14:paraId="779A30C9" w14:textId="77777777" w:rsidR="001F2A13" w:rsidRDefault="001F2A13" w:rsidP="00277F47">
            <w:r>
              <w:rPr>
                <w:rFonts w:hint="eastAsia"/>
              </w:rPr>
              <w:t>Transfer.</w:t>
            </w:r>
            <w:r>
              <w:t>TransportManngement.</w:t>
            </w:r>
            <w:r>
              <w:rPr>
                <w:rFonts w:hint="eastAsia"/>
              </w:rPr>
              <w:t>End</w:t>
            </w:r>
          </w:p>
        </w:tc>
        <w:tc>
          <w:tcPr>
            <w:tcW w:w="4261" w:type="dxa"/>
          </w:tcPr>
          <w:p w14:paraId="714E852E" w14:textId="77777777" w:rsidR="001F2A13" w:rsidRDefault="001F2A13" w:rsidP="00277F47">
            <w:r>
              <w:rPr>
                <w:rFonts w:hint="eastAsia"/>
              </w:rPr>
              <w:t>操作过程中任意时刻可以点击返回取消操作，回到中转中心业务员开始界面</w:t>
            </w:r>
          </w:p>
        </w:tc>
      </w:tr>
    </w:tbl>
    <w:p w14:paraId="0BEE883A" w14:textId="77777777" w:rsidR="001F2A13" w:rsidRPr="0038596A" w:rsidRDefault="001F2A13" w:rsidP="001F2A13">
      <w:pPr>
        <w:rPr>
          <w:ins w:id="2" w:author="张健" w:date="2015-10-07T15:16:00Z"/>
        </w:rPr>
      </w:pPr>
    </w:p>
    <w:p w14:paraId="58ECDE61" w14:textId="77777777" w:rsidR="001F2A13" w:rsidRPr="003652C5" w:rsidRDefault="001F2A13" w:rsidP="001F2A13">
      <w:pPr>
        <w:rPr>
          <w:b/>
        </w:rPr>
      </w:pPr>
      <w:r w:rsidRPr="003652C5">
        <w:rPr>
          <w:b/>
        </w:rPr>
        <w:t xml:space="preserve">3.2.(5.5) </w:t>
      </w:r>
      <w:r w:rsidRPr="003652C5">
        <w:rPr>
          <w:rFonts w:hint="eastAsia"/>
          <w:b/>
        </w:rPr>
        <w:t>账户信息初始化</w:t>
      </w:r>
    </w:p>
    <w:p w14:paraId="121C09C1" w14:textId="77777777" w:rsidR="001F2A13" w:rsidRDefault="001F2A13" w:rsidP="001F2A13">
      <w:r>
        <w:t xml:space="preserve">3.2.(5.5).1 </w:t>
      </w:r>
      <w:r>
        <w:rPr>
          <w:rFonts w:hint="eastAsia"/>
        </w:rPr>
        <w:t>特性描述</w:t>
      </w:r>
    </w:p>
    <w:p w14:paraId="58AEF4C6" w14:textId="77777777" w:rsidR="001F2A13" w:rsidRDefault="001F2A13" w:rsidP="001F2A13">
      <w:r>
        <w:rPr>
          <w:rFonts w:hint="eastAsia"/>
        </w:rPr>
        <w:t>中转中心仓库管理人员在期初对库存信息进行初始化操作</w:t>
      </w:r>
    </w:p>
    <w:p w14:paraId="4AF12A98" w14:textId="77777777" w:rsidR="001F2A13" w:rsidRDefault="001F2A13" w:rsidP="001F2A13">
      <w:r>
        <w:t xml:space="preserve">3.2.(5.5).2 </w:t>
      </w:r>
      <w:r>
        <w:rPr>
          <w:rFonts w:hint="eastAsia"/>
        </w:rPr>
        <w:t>刺激/响应序列</w:t>
      </w:r>
    </w:p>
    <w:p w14:paraId="20FBDAD1" w14:textId="77777777" w:rsidR="001F2A13" w:rsidRDefault="001F2A13" w:rsidP="001F2A13">
      <w:r>
        <w:rPr>
          <w:rFonts w:hint="eastAsia"/>
        </w:rPr>
        <w:t>刺激：点击“库存信息初始化”按钮</w:t>
      </w:r>
    </w:p>
    <w:p w14:paraId="79065658" w14:textId="77777777" w:rsidR="001F2A13" w:rsidRDefault="001F2A13" w:rsidP="001F2A13">
      <w:r>
        <w:rPr>
          <w:rFonts w:hint="eastAsia"/>
        </w:rPr>
        <w:t>响应：系统删除系统里之前的记录，并提示“归零成功”</w:t>
      </w:r>
    </w:p>
    <w:p w14:paraId="032B66AF" w14:textId="77777777" w:rsidR="001F2A13" w:rsidRDefault="001F2A13" w:rsidP="001F2A13">
      <w:r>
        <w:rPr>
          <w:rFonts w:hint="eastAsia"/>
        </w:rPr>
        <w:t>刺激：点击“新建库存记录”</w:t>
      </w:r>
    </w:p>
    <w:p w14:paraId="330EECAA" w14:textId="77777777" w:rsidR="001F2A13" w:rsidRDefault="001F2A13" w:rsidP="001F2A13">
      <w:r>
        <w:rPr>
          <w:rFonts w:hint="eastAsia"/>
        </w:rPr>
        <w:t>响应：系统显示输入库存记录的界面</w:t>
      </w:r>
    </w:p>
    <w:p w14:paraId="5E9A0C3A" w14:textId="77777777" w:rsidR="001F2A13" w:rsidRDefault="001F2A13" w:rsidP="001F2A13">
      <w:r>
        <w:rPr>
          <w:rFonts w:hint="eastAsia"/>
        </w:rPr>
        <w:t>刺激：输入库存记录信息，点击确认</w:t>
      </w:r>
    </w:p>
    <w:p w14:paraId="56D3EF13" w14:textId="77777777" w:rsidR="001F2A13" w:rsidRDefault="001F2A13" w:rsidP="001F2A13">
      <w:r>
        <w:rPr>
          <w:rFonts w:hint="eastAsia"/>
        </w:rPr>
        <w:t>响应：系统新建一条库存记录，快件被记录到系统中去</w:t>
      </w:r>
    </w:p>
    <w:p w14:paraId="1B879C39" w14:textId="77777777" w:rsidR="001F2A13" w:rsidRDefault="001F2A13" w:rsidP="001F2A13">
      <w:r>
        <w:rPr>
          <w:rFonts w:hint="eastAsia"/>
        </w:rPr>
        <w:t>刺激：输入库存信息不完整，点击了确认</w:t>
      </w:r>
    </w:p>
    <w:p w14:paraId="3C80F4E6" w14:textId="77777777" w:rsidR="001F2A13" w:rsidRDefault="001F2A13" w:rsidP="001F2A13">
      <w:r>
        <w:rPr>
          <w:rFonts w:hint="eastAsia"/>
        </w:rPr>
        <w:t>响应：系统提示“信息不完整，请补充完整”</w:t>
      </w:r>
    </w:p>
    <w:p w14:paraId="3A3FEC41" w14:textId="77777777" w:rsidR="001F2A13" w:rsidRDefault="001F2A13" w:rsidP="001F2A13">
      <w:r>
        <w:rPr>
          <w:rFonts w:hint="eastAsia"/>
        </w:rPr>
        <w:t>刺激：点击返回</w:t>
      </w:r>
    </w:p>
    <w:p w14:paraId="41574524" w14:textId="77777777" w:rsidR="001F2A13" w:rsidRDefault="001F2A13" w:rsidP="001F2A13">
      <w:r>
        <w:rPr>
          <w:rFonts w:hint="eastAsia"/>
        </w:rPr>
        <w:t>响应：返回到仓库管理人员开始界面</w:t>
      </w:r>
    </w:p>
    <w:p w14:paraId="4C045383" w14:textId="77777777" w:rsidR="001F2A13" w:rsidRDefault="001F2A13" w:rsidP="001F2A13">
      <w:r>
        <w:t xml:space="preserve">3.2.(5.5).3 </w:t>
      </w:r>
      <w:r>
        <w:rPr>
          <w:rFonts w:hint="eastAsia"/>
        </w:rPr>
        <w:t>相关功能需求</w:t>
      </w:r>
    </w:p>
    <w:tbl>
      <w:tblPr>
        <w:tblStyle w:val="a3"/>
        <w:tblW w:w="0" w:type="auto"/>
        <w:tblInd w:w="0" w:type="dxa"/>
        <w:tblLook w:val="04A0" w:firstRow="1" w:lastRow="0" w:firstColumn="1" w:lastColumn="0" w:noHBand="0" w:noVBand="1"/>
      </w:tblPr>
      <w:tblGrid>
        <w:gridCol w:w="4248"/>
        <w:gridCol w:w="4048"/>
      </w:tblGrid>
      <w:tr w:rsidR="001F2A13" w14:paraId="31B26CED" w14:textId="77777777" w:rsidTr="00277F47">
        <w:tc>
          <w:tcPr>
            <w:tcW w:w="4261" w:type="dxa"/>
          </w:tcPr>
          <w:p w14:paraId="5D04B5D5" w14:textId="77777777" w:rsidR="001F2A13" w:rsidRDefault="001F2A13" w:rsidP="00277F47">
            <w:r>
              <w:rPr>
                <w:rFonts w:hint="eastAsia"/>
              </w:rPr>
              <w:t>Storage</w:t>
            </w:r>
            <w:r>
              <w:t>.Initialization.Start</w:t>
            </w:r>
          </w:p>
        </w:tc>
        <w:tc>
          <w:tcPr>
            <w:tcW w:w="4261" w:type="dxa"/>
          </w:tcPr>
          <w:p w14:paraId="18C0A624" w14:textId="77777777" w:rsidR="001F2A13" w:rsidRDefault="001F2A13" w:rsidP="00277F47">
            <w:r>
              <w:rPr>
                <w:rFonts w:hint="eastAsia"/>
              </w:rPr>
              <w:t>输入库存信息初始化命令，系统将之前的库存记录全部删除</w:t>
            </w:r>
          </w:p>
        </w:tc>
      </w:tr>
      <w:tr w:rsidR="001F2A13" w14:paraId="7628CD9B" w14:textId="77777777" w:rsidTr="00277F47">
        <w:tc>
          <w:tcPr>
            <w:tcW w:w="4261" w:type="dxa"/>
          </w:tcPr>
          <w:p w14:paraId="25097C44" w14:textId="77777777" w:rsidR="001F2A13" w:rsidRDefault="001F2A13" w:rsidP="00277F47">
            <w:r>
              <w:rPr>
                <w:rFonts w:hint="eastAsia"/>
              </w:rPr>
              <w:t>Storage.Intialization.Input</w:t>
            </w:r>
          </w:p>
        </w:tc>
        <w:tc>
          <w:tcPr>
            <w:tcW w:w="4261" w:type="dxa"/>
          </w:tcPr>
          <w:p w14:paraId="77F11112" w14:textId="77777777" w:rsidR="001F2A13" w:rsidRDefault="001F2A13" w:rsidP="00277F47">
            <w:r>
              <w:rPr>
                <w:rFonts w:hint="eastAsia"/>
              </w:rPr>
              <w:t>允许输入信息来新建库存记录</w:t>
            </w:r>
          </w:p>
        </w:tc>
      </w:tr>
      <w:tr w:rsidR="001F2A13" w14:paraId="35858301" w14:textId="77777777" w:rsidTr="00277F47">
        <w:tc>
          <w:tcPr>
            <w:tcW w:w="4261" w:type="dxa"/>
          </w:tcPr>
          <w:p w14:paraId="1664AD12" w14:textId="77777777" w:rsidR="001F2A13" w:rsidRDefault="001F2A13" w:rsidP="00277F47">
            <w:r>
              <w:rPr>
                <w:rFonts w:hint="eastAsia"/>
              </w:rPr>
              <w:t>Storage.Intialization.Input.NoComplete</w:t>
            </w:r>
          </w:p>
        </w:tc>
        <w:tc>
          <w:tcPr>
            <w:tcW w:w="4261" w:type="dxa"/>
          </w:tcPr>
          <w:p w14:paraId="2F504576" w14:textId="77777777" w:rsidR="001F2A13" w:rsidRDefault="001F2A13" w:rsidP="00277F47">
            <w:r>
              <w:rPr>
                <w:rFonts w:hint="eastAsia"/>
              </w:rPr>
              <w:t>输入信息不完整，给出提示</w:t>
            </w:r>
          </w:p>
        </w:tc>
      </w:tr>
      <w:tr w:rsidR="001F2A13" w14:paraId="06BAB6B3" w14:textId="77777777" w:rsidTr="00277F47">
        <w:tc>
          <w:tcPr>
            <w:tcW w:w="4261" w:type="dxa"/>
          </w:tcPr>
          <w:p w14:paraId="5DFF8D9C" w14:textId="77777777" w:rsidR="001F2A13" w:rsidRDefault="001F2A13" w:rsidP="00277F47">
            <w:r>
              <w:rPr>
                <w:rFonts w:hint="eastAsia"/>
              </w:rPr>
              <w:t>Storage.Intialization.Input.Complete</w:t>
            </w:r>
          </w:p>
        </w:tc>
        <w:tc>
          <w:tcPr>
            <w:tcW w:w="4261" w:type="dxa"/>
          </w:tcPr>
          <w:p w14:paraId="2FE8881E" w14:textId="77777777" w:rsidR="001F2A13" w:rsidRDefault="001F2A13" w:rsidP="00277F47">
            <w:r>
              <w:rPr>
                <w:rFonts w:hint="eastAsia"/>
              </w:rPr>
              <w:t>输入信息完整，新建一条库存记录</w:t>
            </w:r>
          </w:p>
        </w:tc>
      </w:tr>
      <w:tr w:rsidR="001F2A13" w14:paraId="5C3BAC1F" w14:textId="77777777" w:rsidTr="00277F47">
        <w:tc>
          <w:tcPr>
            <w:tcW w:w="4261" w:type="dxa"/>
          </w:tcPr>
          <w:p w14:paraId="43FFB5A9" w14:textId="77777777" w:rsidR="001F2A13" w:rsidRDefault="001F2A13" w:rsidP="00277F47">
            <w:r>
              <w:rPr>
                <w:rFonts w:hint="eastAsia"/>
              </w:rPr>
              <w:t>Storage.Intialization.Update</w:t>
            </w:r>
          </w:p>
        </w:tc>
        <w:tc>
          <w:tcPr>
            <w:tcW w:w="4261" w:type="dxa"/>
          </w:tcPr>
          <w:p w14:paraId="43E8FCEB" w14:textId="77777777" w:rsidR="001F2A13" w:rsidRDefault="001F2A13" w:rsidP="00277F47">
            <w:r>
              <w:rPr>
                <w:rFonts w:hint="eastAsia"/>
              </w:rPr>
              <w:t>更新库存记录文件</w:t>
            </w:r>
          </w:p>
        </w:tc>
      </w:tr>
      <w:tr w:rsidR="001F2A13" w14:paraId="61FDD601" w14:textId="77777777" w:rsidTr="00277F47">
        <w:tc>
          <w:tcPr>
            <w:tcW w:w="4261" w:type="dxa"/>
          </w:tcPr>
          <w:p w14:paraId="7846F88D" w14:textId="77777777" w:rsidR="001F2A13" w:rsidRDefault="001F2A13" w:rsidP="00277F47">
            <w:r>
              <w:rPr>
                <w:rFonts w:hint="eastAsia"/>
              </w:rPr>
              <w:t>Storage.Intialization.End</w:t>
            </w:r>
          </w:p>
        </w:tc>
        <w:tc>
          <w:tcPr>
            <w:tcW w:w="4261" w:type="dxa"/>
          </w:tcPr>
          <w:p w14:paraId="55BA2A83" w14:textId="77777777" w:rsidR="001F2A13" w:rsidRDefault="001F2A13" w:rsidP="00277F47">
            <w:pPr>
              <w:spacing w:before="240"/>
            </w:pPr>
            <w:r>
              <w:rPr>
                <w:rFonts w:hint="eastAsia"/>
              </w:rPr>
              <w:t>点击返回按钮，系统跳转到仓库管理人员的登陆开始界面</w:t>
            </w:r>
          </w:p>
        </w:tc>
      </w:tr>
    </w:tbl>
    <w:p w14:paraId="60322A60" w14:textId="2AA6F481" w:rsidR="001F2A13" w:rsidRPr="001D714A" w:rsidRDefault="001F2A13" w:rsidP="001F2A13">
      <w:pPr>
        <w:rPr>
          <w:rFonts w:hint="eastAsia"/>
        </w:rPr>
      </w:pPr>
    </w:p>
    <w:p w14:paraId="17744545" w14:textId="77777777" w:rsidR="001F2A13" w:rsidRDefault="001F2A13" w:rsidP="001F2A13">
      <w:r>
        <w:rPr>
          <w:rFonts w:hint="eastAsia"/>
        </w:rPr>
        <w:t>3.2.（2.2）</w:t>
      </w:r>
      <w:r>
        <w:t xml:space="preserve"> </w:t>
      </w:r>
      <w:r>
        <w:rPr>
          <w:rFonts w:hint="eastAsia"/>
        </w:rPr>
        <w:t>派件</w:t>
      </w:r>
    </w:p>
    <w:p w14:paraId="62922C2D" w14:textId="77777777" w:rsidR="001F2A13" w:rsidRDefault="001F2A13" w:rsidP="001F2A13">
      <w:r>
        <w:rPr>
          <w:rFonts w:hint="eastAsia"/>
        </w:rPr>
        <w:t>3.2.</w:t>
      </w:r>
      <w:r w:rsidRPr="00B55D79">
        <w:rPr>
          <w:rFonts w:hint="eastAsia"/>
        </w:rPr>
        <w:t xml:space="preserve"> </w:t>
      </w:r>
      <w:r>
        <w:rPr>
          <w:rFonts w:hint="eastAsia"/>
        </w:rPr>
        <w:t>（2.2）.1</w:t>
      </w:r>
      <w:r>
        <w:t xml:space="preserve"> </w:t>
      </w:r>
      <w:r>
        <w:rPr>
          <w:rFonts w:hint="eastAsia"/>
        </w:rPr>
        <w:t>特性描述</w:t>
      </w:r>
    </w:p>
    <w:p w14:paraId="1CB59876" w14:textId="77777777" w:rsidR="001F2A13" w:rsidRDefault="001F2A13" w:rsidP="001F2A13">
      <w:pPr>
        <w:ind w:firstLineChars="200" w:firstLine="420"/>
      </w:pPr>
      <w:r>
        <w:rPr>
          <w:rFonts w:hint="eastAsia"/>
        </w:rPr>
        <w:t>当营业厅有未分配的配件单存在时，一个经过验证的快递员获取自己的配件单，派件完成后输入收件信息，系统单据、快递数据更新。</w:t>
      </w:r>
    </w:p>
    <w:p w14:paraId="7DA69FBC" w14:textId="77777777" w:rsidR="001F2A13" w:rsidRDefault="001F2A13" w:rsidP="001F2A13">
      <w:pPr>
        <w:ind w:firstLineChars="200" w:firstLine="420"/>
      </w:pPr>
      <w:r>
        <w:rPr>
          <w:rFonts w:hint="eastAsia"/>
        </w:rPr>
        <w:t>优先级=高</w:t>
      </w:r>
    </w:p>
    <w:p w14:paraId="7C4AEA53" w14:textId="77777777" w:rsidR="001F2A13" w:rsidRDefault="001F2A13" w:rsidP="001F2A13">
      <w:r>
        <w:rPr>
          <w:rFonts w:hint="eastAsia"/>
        </w:rPr>
        <w:t>3.2.</w:t>
      </w:r>
      <w:r w:rsidRPr="00B55D79">
        <w:rPr>
          <w:rFonts w:hint="eastAsia"/>
        </w:rPr>
        <w:t xml:space="preserve"> </w:t>
      </w:r>
      <w:r>
        <w:rPr>
          <w:rFonts w:hint="eastAsia"/>
        </w:rPr>
        <w:t>（2.2）.2</w:t>
      </w:r>
      <w:r>
        <w:t xml:space="preserve"> </w:t>
      </w:r>
      <w:r>
        <w:rPr>
          <w:rFonts w:hint="eastAsia"/>
        </w:rPr>
        <w:t>刺激/响应序列</w:t>
      </w:r>
    </w:p>
    <w:p w14:paraId="610C7C3E" w14:textId="77777777" w:rsidR="001F2A13" w:rsidRDefault="001F2A13" w:rsidP="001F2A13">
      <w:r>
        <w:rPr>
          <w:rFonts w:hint="eastAsia"/>
        </w:rPr>
        <w:t>刺激：快递员请求派件单</w:t>
      </w:r>
    </w:p>
    <w:p w14:paraId="37074DBC" w14:textId="77777777" w:rsidR="001F2A13" w:rsidRDefault="001F2A13" w:rsidP="001F2A13">
      <w:r>
        <w:rPr>
          <w:rFonts w:hint="eastAsia"/>
        </w:rPr>
        <w:t>响应：系统显示该快递员的未处理派件单</w:t>
      </w:r>
    </w:p>
    <w:p w14:paraId="2E3DFEC3" w14:textId="77777777" w:rsidR="001F2A13" w:rsidRDefault="001F2A13" w:rsidP="001F2A13">
      <w:r>
        <w:rPr>
          <w:rFonts w:hint="eastAsia"/>
        </w:rPr>
        <w:t>刺激：快递员输入收件信息</w:t>
      </w:r>
    </w:p>
    <w:p w14:paraId="1B635409" w14:textId="77777777" w:rsidR="001F2A13" w:rsidRDefault="001F2A13" w:rsidP="001F2A13">
      <w:r>
        <w:rPr>
          <w:rFonts w:hint="eastAsia"/>
        </w:rPr>
        <w:t>响应：系统实时显示</w:t>
      </w:r>
    </w:p>
    <w:p w14:paraId="4C9BA4E7" w14:textId="77777777" w:rsidR="001F2A13" w:rsidRDefault="001F2A13" w:rsidP="001F2A13">
      <w:r>
        <w:rPr>
          <w:rFonts w:hint="eastAsia"/>
        </w:rPr>
        <w:t>刺激：快递员取消输入收件信息</w:t>
      </w:r>
    </w:p>
    <w:p w14:paraId="0A11FE46" w14:textId="77777777" w:rsidR="001F2A13" w:rsidRDefault="001F2A13" w:rsidP="001F2A13">
      <w:r>
        <w:rPr>
          <w:rFonts w:hint="eastAsia"/>
        </w:rPr>
        <w:t>响应：系统清空未确认的信息</w:t>
      </w:r>
    </w:p>
    <w:p w14:paraId="6F547A6D" w14:textId="77777777" w:rsidR="001F2A13" w:rsidRDefault="001F2A13" w:rsidP="001F2A13">
      <w:r>
        <w:rPr>
          <w:rFonts w:hint="eastAsia"/>
        </w:rPr>
        <w:lastRenderedPageBreak/>
        <w:t>刺激：快递员确认收件信息</w:t>
      </w:r>
    </w:p>
    <w:p w14:paraId="16E98DE1" w14:textId="77777777" w:rsidR="001F2A13" w:rsidRDefault="001F2A13" w:rsidP="001F2A13">
      <w:r>
        <w:rPr>
          <w:rFonts w:hint="eastAsia"/>
        </w:rPr>
        <w:t>响应：系统更新数据并显示“保存成功”</w:t>
      </w:r>
    </w:p>
    <w:p w14:paraId="18F4A1F8" w14:textId="77777777" w:rsidR="001F2A13" w:rsidRDefault="001F2A13" w:rsidP="001F2A13">
      <w:r>
        <w:rPr>
          <w:rFonts w:hint="eastAsia"/>
        </w:rPr>
        <w:t>3.2.</w:t>
      </w:r>
      <w:r w:rsidRPr="00B55D79">
        <w:rPr>
          <w:rFonts w:hint="eastAsia"/>
        </w:rPr>
        <w:t xml:space="preserve"> </w:t>
      </w:r>
      <w:r>
        <w:rPr>
          <w:rFonts w:hint="eastAsia"/>
        </w:rPr>
        <w:t>（2.2）.3相关功能需求</w:t>
      </w:r>
    </w:p>
    <w:tbl>
      <w:tblPr>
        <w:tblStyle w:val="a3"/>
        <w:tblW w:w="0" w:type="auto"/>
        <w:tblInd w:w="0" w:type="dxa"/>
        <w:tblLook w:val="04A0" w:firstRow="1" w:lastRow="0" w:firstColumn="1" w:lastColumn="0" w:noHBand="0" w:noVBand="1"/>
      </w:tblPr>
      <w:tblGrid>
        <w:gridCol w:w="3323"/>
        <w:gridCol w:w="4973"/>
      </w:tblGrid>
      <w:tr w:rsidR="001F2A13" w14:paraId="2CF5D249" w14:textId="77777777" w:rsidTr="00277F47">
        <w:tc>
          <w:tcPr>
            <w:tcW w:w="3114" w:type="dxa"/>
          </w:tcPr>
          <w:p w14:paraId="7BF66787" w14:textId="77777777" w:rsidR="001F2A13" w:rsidRDefault="001F2A13" w:rsidP="00277F47">
            <w:r>
              <w:t>C</w:t>
            </w:r>
            <w:r>
              <w:rPr>
                <w:rFonts w:hint="eastAsia"/>
              </w:rPr>
              <w:t>ourier.Input</w:t>
            </w:r>
          </w:p>
          <w:p w14:paraId="36EEAE57" w14:textId="77777777" w:rsidR="001F2A13" w:rsidRDefault="001F2A13" w:rsidP="00277F47">
            <w:r>
              <w:t>C</w:t>
            </w:r>
            <w:r>
              <w:rPr>
                <w:rFonts w:hint="eastAsia"/>
              </w:rPr>
              <w:t>ourier.Input</w:t>
            </w:r>
            <w:r>
              <w:t>.ShowWorkList</w:t>
            </w:r>
          </w:p>
          <w:p w14:paraId="7DA302AA" w14:textId="77777777" w:rsidR="001F2A13" w:rsidRDefault="001F2A13" w:rsidP="00277F47"/>
          <w:p w14:paraId="71AA2366" w14:textId="77777777" w:rsidR="001F2A13" w:rsidRDefault="001F2A13" w:rsidP="00277F47">
            <w:r>
              <w:t>C</w:t>
            </w:r>
            <w:r>
              <w:rPr>
                <w:rFonts w:hint="eastAsia"/>
              </w:rPr>
              <w:t>ourier.Input</w:t>
            </w:r>
            <w:r>
              <w:t>.Recipient</w:t>
            </w:r>
          </w:p>
        </w:tc>
        <w:tc>
          <w:tcPr>
            <w:tcW w:w="5182" w:type="dxa"/>
          </w:tcPr>
          <w:p w14:paraId="271CF2C6" w14:textId="77777777" w:rsidR="001F2A13" w:rsidRDefault="001F2A13" w:rsidP="00277F47">
            <w:r>
              <w:rPr>
                <w:rFonts w:hint="eastAsia"/>
              </w:rPr>
              <w:t>系统允许快递员以某种方式输入指令</w:t>
            </w:r>
          </w:p>
          <w:p w14:paraId="1C9A4D01" w14:textId="77777777" w:rsidR="001F2A13" w:rsidRDefault="001F2A13" w:rsidP="00277F47">
            <w:r>
              <w:rPr>
                <w:rFonts w:hint="eastAsia"/>
              </w:rPr>
              <w:t>快递员输入请求派件单指令时，系统显示此人未处理的派件单，参见</w:t>
            </w:r>
            <w:r>
              <w:t>C</w:t>
            </w:r>
            <w:r>
              <w:rPr>
                <w:rFonts w:hint="eastAsia"/>
              </w:rPr>
              <w:t>ourier</w:t>
            </w:r>
            <w:r>
              <w:t>.ShowWorkList</w:t>
            </w:r>
          </w:p>
          <w:p w14:paraId="6688E63E" w14:textId="77777777" w:rsidR="001F2A13" w:rsidRDefault="001F2A13" w:rsidP="00277F47">
            <w:r>
              <w:rPr>
                <w:rFonts w:hint="eastAsia"/>
              </w:rPr>
              <w:t>快递员输入输入收件信息指令时，系统执行记录收件信息任务，参见</w:t>
            </w:r>
            <w:r>
              <w:t>C</w:t>
            </w:r>
            <w:r>
              <w:rPr>
                <w:rFonts w:hint="eastAsia"/>
              </w:rPr>
              <w:t>ourier</w:t>
            </w:r>
            <w:r>
              <w:t>.Recipient</w:t>
            </w:r>
          </w:p>
        </w:tc>
      </w:tr>
      <w:tr w:rsidR="001F2A13" w14:paraId="2C790102" w14:textId="77777777" w:rsidTr="00277F47">
        <w:tc>
          <w:tcPr>
            <w:tcW w:w="3114" w:type="dxa"/>
          </w:tcPr>
          <w:p w14:paraId="6D90F45D" w14:textId="77777777" w:rsidR="001F2A13" w:rsidRDefault="001F2A13" w:rsidP="00277F47">
            <w:r>
              <w:t>C</w:t>
            </w:r>
            <w:r>
              <w:rPr>
                <w:rFonts w:hint="eastAsia"/>
              </w:rPr>
              <w:t>ourier</w:t>
            </w:r>
            <w:r>
              <w:t>.ShowWorkList.Get</w:t>
            </w:r>
          </w:p>
          <w:p w14:paraId="6CFB7650" w14:textId="77777777" w:rsidR="001F2A13" w:rsidRDefault="001F2A13" w:rsidP="00277F47">
            <w:r>
              <w:t>C</w:t>
            </w:r>
            <w:r>
              <w:rPr>
                <w:rFonts w:hint="eastAsia"/>
              </w:rPr>
              <w:t>ourier</w:t>
            </w:r>
            <w:r>
              <w:t>.ShowWorkList.Show</w:t>
            </w:r>
          </w:p>
        </w:tc>
        <w:tc>
          <w:tcPr>
            <w:tcW w:w="5182" w:type="dxa"/>
          </w:tcPr>
          <w:p w14:paraId="05F6D5E0" w14:textId="77777777" w:rsidR="001F2A13" w:rsidRDefault="001F2A13" w:rsidP="00277F47">
            <w:r>
              <w:rPr>
                <w:rFonts w:hint="eastAsia"/>
              </w:rPr>
              <w:t>系统从服务器文件中读取派件单数据</w:t>
            </w:r>
          </w:p>
          <w:p w14:paraId="69779AC2" w14:textId="77777777" w:rsidR="001F2A13" w:rsidRDefault="001F2A13" w:rsidP="00277F47">
            <w:r>
              <w:rPr>
                <w:rFonts w:hint="eastAsia"/>
              </w:rPr>
              <w:t>系统显示对应的派件单</w:t>
            </w:r>
          </w:p>
        </w:tc>
      </w:tr>
      <w:tr w:rsidR="001F2A13" w14:paraId="727F9DE7" w14:textId="77777777" w:rsidTr="00277F47">
        <w:tc>
          <w:tcPr>
            <w:tcW w:w="3114" w:type="dxa"/>
          </w:tcPr>
          <w:p w14:paraId="39287F38" w14:textId="77777777" w:rsidR="001F2A13" w:rsidRDefault="001F2A13" w:rsidP="00277F47">
            <w:r>
              <w:t>C</w:t>
            </w:r>
            <w:r>
              <w:rPr>
                <w:rFonts w:hint="eastAsia"/>
              </w:rPr>
              <w:t>ourier</w:t>
            </w:r>
            <w:r>
              <w:t>.Recipient.Null</w:t>
            </w:r>
          </w:p>
          <w:p w14:paraId="61A56AD9" w14:textId="77777777" w:rsidR="001F2A13" w:rsidRDefault="001F2A13" w:rsidP="00277F47">
            <w:r>
              <w:t>C</w:t>
            </w:r>
            <w:r>
              <w:rPr>
                <w:rFonts w:hint="eastAsia"/>
              </w:rPr>
              <w:t>ourier</w:t>
            </w:r>
            <w:r>
              <w:t>.Recipient.Date</w:t>
            </w:r>
          </w:p>
          <w:p w14:paraId="2200E911" w14:textId="77777777" w:rsidR="001F2A13" w:rsidRDefault="001F2A13" w:rsidP="00277F47">
            <w:r>
              <w:t>C</w:t>
            </w:r>
            <w:r>
              <w:rPr>
                <w:rFonts w:hint="eastAsia"/>
              </w:rPr>
              <w:t>ourier</w:t>
            </w:r>
            <w:r>
              <w:t>.Recipient.Number.Valid</w:t>
            </w:r>
          </w:p>
          <w:p w14:paraId="17F9E9AD" w14:textId="77777777" w:rsidR="001F2A13" w:rsidRDefault="001F2A13" w:rsidP="00277F47"/>
          <w:p w14:paraId="698643AC" w14:textId="77777777" w:rsidR="001F2A13" w:rsidRDefault="001F2A13" w:rsidP="00277F47">
            <w:r>
              <w:t>C</w:t>
            </w:r>
            <w:r>
              <w:rPr>
                <w:rFonts w:hint="eastAsia"/>
              </w:rPr>
              <w:t>ourier</w:t>
            </w:r>
            <w:r>
              <w:t>.Recipient</w:t>
            </w:r>
            <w:r>
              <w:rPr>
                <w:rFonts w:hint="eastAsia"/>
              </w:rPr>
              <w:t>.Can</w:t>
            </w:r>
            <w:r>
              <w:t>cle</w:t>
            </w:r>
          </w:p>
          <w:p w14:paraId="5EDF15AB" w14:textId="77777777" w:rsidR="001F2A13" w:rsidRPr="004F485D" w:rsidRDefault="001F2A13" w:rsidP="00277F47">
            <w:r>
              <w:t>C</w:t>
            </w:r>
            <w:r>
              <w:rPr>
                <w:rFonts w:hint="eastAsia"/>
              </w:rPr>
              <w:t>ourier</w:t>
            </w:r>
            <w:r>
              <w:t>.Recipient</w:t>
            </w:r>
            <w:r>
              <w:rPr>
                <w:rFonts w:hint="eastAsia"/>
              </w:rPr>
              <w:t>.</w:t>
            </w:r>
            <w:r>
              <w:t>End</w:t>
            </w:r>
          </w:p>
        </w:tc>
        <w:tc>
          <w:tcPr>
            <w:tcW w:w="5182" w:type="dxa"/>
          </w:tcPr>
          <w:p w14:paraId="2F4F2873" w14:textId="77777777" w:rsidR="001F2A13" w:rsidRDefault="001F2A13" w:rsidP="00277F47">
            <w:r>
              <w:rPr>
                <w:rFonts w:hint="eastAsia"/>
              </w:rPr>
              <w:t>快递员未输入收件信息就确认，系统不做反应</w:t>
            </w:r>
          </w:p>
          <w:p w14:paraId="0ACF89C4" w14:textId="77777777" w:rsidR="001F2A13" w:rsidRDefault="001F2A13" w:rsidP="00277F47">
            <w:r>
              <w:rPr>
                <w:rFonts w:hint="eastAsia"/>
              </w:rPr>
              <w:t>系统默认收件信息日期为当天且不可更改</w:t>
            </w:r>
          </w:p>
          <w:p w14:paraId="56E4CA57" w14:textId="77777777" w:rsidR="001F2A13" w:rsidRDefault="001F2A13" w:rsidP="00277F47">
            <w:r>
              <w:rPr>
                <w:rFonts w:hint="eastAsia"/>
              </w:rPr>
              <w:t>系统检查派件单是否合规范且存在系统中，若否则显示警告，不做处理</w:t>
            </w:r>
          </w:p>
          <w:p w14:paraId="223356E8" w14:textId="77777777" w:rsidR="001F2A13" w:rsidRDefault="001F2A13" w:rsidP="00277F47">
            <w:r>
              <w:rPr>
                <w:rFonts w:hint="eastAsia"/>
              </w:rPr>
              <w:t>快递员取消输入收件信息，系统清空未确认的信息</w:t>
            </w:r>
          </w:p>
          <w:p w14:paraId="2699B9F4" w14:textId="77777777" w:rsidR="001F2A13" w:rsidRDefault="001F2A13" w:rsidP="00277F47">
            <w:r>
              <w:rPr>
                <w:rFonts w:hint="eastAsia"/>
              </w:rPr>
              <w:t>快递员确认后，系统处理结束任务，参见</w:t>
            </w:r>
            <w:r>
              <w:t>C</w:t>
            </w:r>
            <w:r>
              <w:rPr>
                <w:rFonts w:hint="eastAsia"/>
              </w:rPr>
              <w:t>ourier</w:t>
            </w:r>
            <w:r>
              <w:t>.</w:t>
            </w:r>
            <w:r>
              <w:rPr>
                <w:rFonts w:hint="eastAsia"/>
              </w:rPr>
              <w:t>End</w:t>
            </w:r>
          </w:p>
        </w:tc>
      </w:tr>
      <w:tr w:rsidR="001F2A13" w14:paraId="313C4B05" w14:textId="77777777" w:rsidTr="00277F47">
        <w:tc>
          <w:tcPr>
            <w:tcW w:w="3114" w:type="dxa"/>
          </w:tcPr>
          <w:p w14:paraId="24D9A613" w14:textId="77777777" w:rsidR="001F2A13" w:rsidRDefault="001F2A13" w:rsidP="00277F47">
            <w:r>
              <w:t>C</w:t>
            </w:r>
            <w:r>
              <w:rPr>
                <w:rFonts w:hint="eastAsia"/>
              </w:rPr>
              <w:t>ourier</w:t>
            </w:r>
            <w:r>
              <w:t>.Update</w:t>
            </w:r>
          </w:p>
          <w:p w14:paraId="4CC4E3D2" w14:textId="77777777" w:rsidR="001F2A13" w:rsidRDefault="001F2A13" w:rsidP="00277F47">
            <w:r>
              <w:t>C</w:t>
            </w:r>
            <w:r>
              <w:rPr>
                <w:rFonts w:hint="eastAsia"/>
              </w:rPr>
              <w:t>ourier</w:t>
            </w:r>
            <w:r>
              <w:t>.Update.</w:t>
            </w:r>
            <w:r>
              <w:rPr>
                <w:rFonts w:hint="eastAsia"/>
              </w:rPr>
              <w:t>WorkList</w:t>
            </w:r>
          </w:p>
          <w:p w14:paraId="3864BC9E" w14:textId="77777777" w:rsidR="001F2A13" w:rsidRDefault="001F2A13" w:rsidP="00277F47">
            <w:r>
              <w:t>C</w:t>
            </w:r>
            <w:r>
              <w:rPr>
                <w:rFonts w:hint="eastAsia"/>
              </w:rPr>
              <w:t>ourier</w:t>
            </w:r>
            <w:r>
              <w:t>.Update.Express</w:t>
            </w:r>
          </w:p>
        </w:tc>
        <w:tc>
          <w:tcPr>
            <w:tcW w:w="5182" w:type="dxa"/>
          </w:tcPr>
          <w:p w14:paraId="0BA4BE43" w14:textId="77777777" w:rsidR="001F2A13" w:rsidRDefault="001F2A13" w:rsidP="00277F47">
            <w:r>
              <w:rPr>
                <w:rFonts w:hint="eastAsia"/>
              </w:rPr>
              <w:t>系统将新的数据更新入服务器，并作为一整体操作</w:t>
            </w:r>
          </w:p>
          <w:p w14:paraId="4A23C10B" w14:textId="77777777" w:rsidR="001F2A13" w:rsidRDefault="001F2A13" w:rsidP="00277F47">
            <w:r>
              <w:rPr>
                <w:rFonts w:hint="eastAsia"/>
              </w:rPr>
              <w:t>系统改变派件单状态为“以处理”</w:t>
            </w:r>
          </w:p>
          <w:p w14:paraId="58B19F62" w14:textId="77777777" w:rsidR="001F2A13" w:rsidRDefault="001F2A13" w:rsidP="00277F47">
            <w:r>
              <w:rPr>
                <w:rFonts w:hint="eastAsia"/>
              </w:rPr>
              <w:t>系统改变对应快件状态为“已派送”</w:t>
            </w:r>
          </w:p>
        </w:tc>
      </w:tr>
      <w:tr w:rsidR="001F2A13" w14:paraId="28A0DE87" w14:textId="77777777" w:rsidTr="00277F47">
        <w:tc>
          <w:tcPr>
            <w:tcW w:w="3114" w:type="dxa"/>
          </w:tcPr>
          <w:p w14:paraId="7116BF2D" w14:textId="77777777" w:rsidR="001F2A13" w:rsidRDefault="001F2A13" w:rsidP="00277F47">
            <w:r>
              <w:t>C</w:t>
            </w:r>
            <w:r>
              <w:rPr>
                <w:rFonts w:hint="eastAsia"/>
              </w:rPr>
              <w:t>ourier</w:t>
            </w:r>
            <w:r>
              <w:t>.End</w:t>
            </w:r>
          </w:p>
          <w:p w14:paraId="10B122AD" w14:textId="77777777" w:rsidR="001F2A13" w:rsidRDefault="001F2A13" w:rsidP="00277F47">
            <w:r>
              <w:t>C</w:t>
            </w:r>
            <w:r>
              <w:rPr>
                <w:rFonts w:hint="eastAsia"/>
              </w:rPr>
              <w:t>ourier</w:t>
            </w:r>
            <w:r>
              <w:t>.</w:t>
            </w:r>
            <w:r>
              <w:rPr>
                <w:rFonts w:hint="eastAsia"/>
              </w:rPr>
              <w:t>End.Updete</w:t>
            </w:r>
          </w:p>
          <w:p w14:paraId="768C0E1A" w14:textId="77777777" w:rsidR="001F2A13" w:rsidRDefault="001F2A13" w:rsidP="00277F47">
            <w:r>
              <w:t>C</w:t>
            </w:r>
            <w:r>
              <w:rPr>
                <w:rFonts w:hint="eastAsia"/>
              </w:rPr>
              <w:t>ourier</w:t>
            </w:r>
            <w:r>
              <w:t>.End.Next</w:t>
            </w:r>
          </w:p>
        </w:tc>
        <w:tc>
          <w:tcPr>
            <w:tcW w:w="5182" w:type="dxa"/>
          </w:tcPr>
          <w:p w14:paraId="7605F1AE" w14:textId="77777777" w:rsidR="001F2A13" w:rsidRDefault="001F2A13" w:rsidP="00277F47">
            <w:r>
              <w:rPr>
                <w:rFonts w:hint="eastAsia"/>
              </w:rPr>
              <w:t>系统允许结束派件所有的操作</w:t>
            </w:r>
          </w:p>
          <w:p w14:paraId="5D159253" w14:textId="77777777" w:rsidR="001F2A13" w:rsidRDefault="001F2A13" w:rsidP="00277F47">
            <w:r>
              <w:rPr>
                <w:rFonts w:hint="eastAsia"/>
              </w:rPr>
              <w:t>系统会将改变的数据更新入服务器</w:t>
            </w:r>
          </w:p>
          <w:p w14:paraId="1F9B6C92" w14:textId="77777777" w:rsidR="001F2A13" w:rsidRDefault="001F2A13" w:rsidP="00277F47">
            <w:r>
              <w:rPr>
                <w:rFonts w:hint="eastAsia"/>
              </w:rPr>
              <w:t>系统关闭本次任务，开始下次任务</w:t>
            </w:r>
          </w:p>
        </w:tc>
      </w:tr>
    </w:tbl>
    <w:p w14:paraId="6EACE207" w14:textId="35BB2ECE" w:rsidR="001F2A13" w:rsidRDefault="001F2A13" w:rsidP="001F2A13">
      <w:pPr>
        <w:rPr>
          <w:rFonts w:hint="eastAsia"/>
        </w:rPr>
      </w:pPr>
    </w:p>
    <w:p w14:paraId="79682133" w14:textId="77777777" w:rsidR="001F2A13" w:rsidRPr="00971608" w:rsidRDefault="001F2A13" w:rsidP="001F2A13">
      <w:pPr>
        <w:rPr>
          <w:b/>
        </w:rPr>
      </w:pPr>
      <w:r w:rsidRPr="00971608">
        <w:rPr>
          <w:rFonts w:hint="eastAsia"/>
          <w:b/>
        </w:rPr>
        <w:t>3.2.（4.2）</w:t>
      </w:r>
      <w:r w:rsidRPr="00971608">
        <w:rPr>
          <w:b/>
        </w:rPr>
        <w:t xml:space="preserve"> </w:t>
      </w:r>
      <w:r w:rsidRPr="00971608">
        <w:rPr>
          <w:rFonts w:hint="eastAsia"/>
          <w:b/>
        </w:rPr>
        <w:t>生成中转中心接收单</w:t>
      </w:r>
    </w:p>
    <w:p w14:paraId="2ACE88B5" w14:textId="77777777" w:rsidR="001F2A13" w:rsidRDefault="001F2A13" w:rsidP="001F2A13">
      <w:r>
        <w:rPr>
          <w:rFonts w:hint="eastAsia"/>
        </w:rPr>
        <w:t>3.2.（4.2）.1</w:t>
      </w:r>
      <w:r>
        <w:t xml:space="preserve"> </w:t>
      </w:r>
      <w:r>
        <w:rPr>
          <w:rFonts w:hint="eastAsia"/>
        </w:rPr>
        <w:t>特性描述</w:t>
      </w:r>
    </w:p>
    <w:p w14:paraId="505F3FE0" w14:textId="77777777" w:rsidR="001F2A13" w:rsidRDefault="001F2A13" w:rsidP="001F2A13">
      <w:pPr>
        <w:ind w:firstLineChars="200" w:firstLine="420"/>
      </w:pPr>
      <w:r>
        <w:rPr>
          <w:rFonts w:hint="eastAsia"/>
        </w:rPr>
        <w:t>当来自营业厅或另一中转中心的货物到达时，业务员记录中转中心接收单，将记录同步入服务器并更新快递信息</w:t>
      </w:r>
    </w:p>
    <w:p w14:paraId="71225016" w14:textId="77777777" w:rsidR="001F2A13" w:rsidRDefault="001F2A13" w:rsidP="001F2A13">
      <w:pPr>
        <w:ind w:firstLineChars="200" w:firstLine="420"/>
      </w:pPr>
      <w:r>
        <w:rPr>
          <w:rFonts w:hint="eastAsia"/>
        </w:rPr>
        <w:t>优先级=高</w:t>
      </w:r>
    </w:p>
    <w:p w14:paraId="4C67426B" w14:textId="77777777" w:rsidR="001F2A13" w:rsidRDefault="001F2A13" w:rsidP="001F2A13">
      <w:r>
        <w:rPr>
          <w:rFonts w:hint="eastAsia"/>
        </w:rPr>
        <w:t>3.2.（4.2）.2</w:t>
      </w:r>
      <w:r>
        <w:t xml:space="preserve"> </w:t>
      </w:r>
      <w:r>
        <w:rPr>
          <w:rFonts w:hint="eastAsia"/>
        </w:rPr>
        <w:t>刺激/响应序列</w:t>
      </w:r>
    </w:p>
    <w:p w14:paraId="306BE866" w14:textId="77777777" w:rsidR="001F2A13" w:rsidRDefault="001F2A13" w:rsidP="001F2A13">
      <w:r>
        <w:rPr>
          <w:rFonts w:hint="eastAsia"/>
        </w:rPr>
        <w:t>刺激：业务员请求记录中转中心接收单</w:t>
      </w:r>
    </w:p>
    <w:p w14:paraId="36BF6F9D" w14:textId="77777777" w:rsidR="001F2A13" w:rsidRDefault="001F2A13" w:rsidP="001F2A13">
      <w:r>
        <w:rPr>
          <w:rFonts w:hint="eastAsia"/>
        </w:rPr>
        <w:t>响应：系统显示接受单填写界面</w:t>
      </w:r>
    </w:p>
    <w:p w14:paraId="6929BCB7" w14:textId="77777777" w:rsidR="001F2A13" w:rsidRDefault="001F2A13" w:rsidP="001F2A13">
      <w:r>
        <w:rPr>
          <w:rFonts w:hint="eastAsia"/>
        </w:rPr>
        <w:t>刺激：业务员记录中转中心接收单</w:t>
      </w:r>
    </w:p>
    <w:p w14:paraId="01399ACA" w14:textId="77777777" w:rsidR="001F2A13" w:rsidRDefault="001F2A13" w:rsidP="001F2A13">
      <w:r>
        <w:rPr>
          <w:rFonts w:hint="eastAsia"/>
        </w:rPr>
        <w:t>响应：系统实时显示</w:t>
      </w:r>
    </w:p>
    <w:p w14:paraId="19F3F6DA" w14:textId="77777777" w:rsidR="001F2A13" w:rsidRDefault="001F2A13" w:rsidP="001F2A13">
      <w:r>
        <w:rPr>
          <w:rFonts w:hint="eastAsia"/>
        </w:rPr>
        <w:t>刺激：业务员取消记录中转中心接收单</w:t>
      </w:r>
    </w:p>
    <w:p w14:paraId="3F51B6E7" w14:textId="77777777" w:rsidR="001F2A13" w:rsidRDefault="001F2A13" w:rsidP="001F2A13">
      <w:r>
        <w:rPr>
          <w:rFonts w:hint="eastAsia"/>
        </w:rPr>
        <w:t>响应：系统清空未确认的信息</w:t>
      </w:r>
    </w:p>
    <w:p w14:paraId="3CE2999E" w14:textId="77777777" w:rsidR="001F2A13" w:rsidRDefault="001F2A13" w:rsidP="001F2A13">
      <w:r>
        <w:rPr>
          <w:rFonts w:hint="eastAsia"/>
        </w:rPr>
        <w:t>刺激：业务员确认信息</w:t>
      </w:r>
    </w:p>
    <w:p w14:paraId="5C2C0E86" w14:textId="77777777" w:rsidR="001F2A13" w:rsidRDefault="001F2A13" w:rsidP="001F2A13">
      <w:r>
        <w:rPr>
          <w:rFonts w:hint="eastAsia"/>
        </w:rPr>
        <w:t>响应：系统更新数据并显示“保存成功”</w:t>
      </w:r>
    </w:p>
    <w:p w14:paraId="21361980" w14:textId="77777777" w:rsidR="001F2A13" w:rsidRDefault="001F2A13" w:rsidP="001F2A13">
      <w:r>
        <w:rPr>
          <w:rFonts w:hint="eastAsia"/>
        </w:rPr>
        <w:t>3.2.（4.2）.3相关功能需求</w:t>
      </w:r>
    </w:p>
    <w:tbl>
      <w:tblPr>
        <w:tblStyle w:val="a3"/>
        <w:tblW w:w="0" w:type="auto"/>
        <w:tblInd w:w="0" w:type="dxa"/>
        <w:tblLook w:val="04A0" w:firstRow="1" w:lastRow="0" w:firstColumn="1" w:lastColumn="0" w:noHBand="0" w:noVBand="1"/>
      </w:tblPr>
      <w:tblGrid>
        <w:gridCol w:w="3583"/>
        <w:gridCol w:w="4713"/>
      </w:tblGrid>
      <w:tr w:rsidR="001F2A13" w14:paraId="4EEEFDF0" w14:textId="77777777" w:rsidTr="00277F47">
        <w:tc>
          <w:tcPr>
            <w:tcW w:w="3256" w:type="dxa"/>
          </w:tcPr>
          <w:p w14:paraId="337D0FC7" w14:textId="77777777" w:rsidR="001F2A13" w:rsidRDefault="001F2A13" w:rsidP="00277F47">
            <w:r>
              <w:rPr>
                <w:rFonts w:hint="eastAsia"/>
              </w:rPr>
              <w:t>Transfer.Input</w:t>
            </w:r>
          </w:p>
          <w:p w14:paraId="5FD31BAF" w14:textId="77777777" w:rsidR="001F2A13" w:rsidRDefault="001F2A13" w:rsidP="00277F47">
            <w:r>
              <w:rPr>
                <w:rFonts w:hint="eastAsia"/>
              </w:rPr>
              <w:t>Transfer.Input</w:t>
            </w:r>
            <w:r>
              <w:t>.</w:t>
            </w:r>
            <w:r>
              <w:rPr>
                <w:rFonts w:hint="eastAsia"/>
              </w:rPr>
              <w:t>ReceiveList</w:t>
            </w:r>
          </w:p>
        </w:tc>
        <w:tc>
          <w:tcPr>
            <w:tcW w:w="5040" w:type="dxa"/>
          </w:tcPr>
          <w:p w14:paraId="40D9F2F9" w14:textId="77777777" w:rsidR="001F2A13" w:rsidRDefault="001F2A13" w:rsidP="00277F47">
            <w:r>
              <w:rPr>
                <w:rFonts w:hint="eastAsia"/>
              </w:rPr>
              <w:t>系统允许业务员以某种方式输入指令</w:t>
            </w:r>
          </w:p>
          <w:p w14:paraId="044B119A" w14:textId="77777777" w:rsidR="001F2A13" w:rsidRDefault="001F2A13" w:rsidP="00277F47">
            <w:pPr>
              <w:jc w:val="left"/>
            </w:pPr>
            <w:r>
              <w:rPr>
                <w:rFonts w:hint="eastAsia"/>
              </w:rPr>
              <w:t>业务员输入请求记录中转中心接收单指令时，系统执行记录中转中心接收单任务，</w:t>
            </w:r>
            <w:r>
              <w:rPr>
                <w:rFonts w:hint="eastAsia"/>
              </w:rPr>
              <w:lastRenderedPageBreak/>
              <w:t>参见</w:t>
            </w:r>
            <w:r>
              <w:rPr>
                <w:rFonts w:hint="eastAsia"/>
              </w:rPr>
              <w:t>Transfer.ReceiveList</w:t>
            </w:r>
          </w:p>
        </w:tc>
      </w:tr>
      <w:tr w:rsidR="001F2A13" w14:paraId="7665C9E2" w14:textId="77777777" w:rsidTr="00277F47">
        <w:tc>
          <w:tcPr>
            <w:tcW w:w="3256" w:type="dxa"/>
          </w:tcPr>
          <w:p w14:paraId="4190B47B" w14:textId="77777777" w:rsidR="001F2A13" w:rsidRDefault="001F2A13" w:rsidP="00277F47">
            <w:r>
              <w:rPr>
                <w:rFonts w:hint="eastAsia"/>
              </w:rPr>
              <w:lastRenderedPageBreak/>
              <w:t>Transfer.ReceiveList</w:t>
            </w:r>
            <w:r>
              <w:t>.Null</w:t>
            </w:r>
          </w:p>
          <w:p w14:paraId="6768B9C8" w14:textId="77777777" w:rsidR="001F2A13" w:rsidRDefault="001F2A13" w:rsidP="00277F47">
            <w:r>
              <w:rPr>
                <w:rFonts w:hint="eastAsia"/>
              </w:rPr>
              <w:t>Transfer.ReceiveList</w:t>
            </w:r>
            <w:r>
              <w:t>.Date</w:t>
            </w:r>
          </w:p>
          <w:p w14:paraId="37AC2B76" w14:textId="77777777" w:rsidR="001F2A13" w:rsidRDefault="001F2A13" w:rsidP="00277F47">
            <w:r>
              <w:rPr>
                <w:rFonts w:hint="eastAsia"/>
              </w:rPr>
              <w:t>Transfer.ReceiveList</w:t>
            </w:r>
            <w:r>
              <w:t>.Number.Valid</w:t>
            </w:r>
          </w:p>
          <w:p w14:paraId="630C26BB" w14:textId="77777777" w:rsidR="001F2A13" w:rsidRDefault="001F2A13" w:rsidP="00277F47"/>
          <w:p w14:paraId="6436BE1B" w14:textId="77777777" w:rsidR="001F2A13" w:rsidRDefault="001F2A13" w:rsidP="00277F47">
            <w:r>
              <w:rPr>
                <w:rFonts w:hint="eastAsia"/>
              </w:rPr>
              <w:t>Transfer.ReceiveList.Can</w:t>
            </w:r>
            <w:r>
              <w:t>cle</w:t>
            </w:r>
          </w:p>
          <w:p w14:paraId="2327FA69" w14:textId="77777777" w:rsidR="001F2A13" w:rsidRPr="004F485D" w:rsidRDefault="001F2A13" w:rsidP="00277F47">
            <w:r>
              <w:rPr>
                <w:rFonts w:hint="eastAsia"/>
              </w:rPr>
              <w:t>Transfer.ReceiveList.</w:t>
            </w:r>
            <w:r>
              <w:t>End</w:t>
            </w:r>
          </w:p>
        </w:tc>
        <w:tc>
          <w:tcPr>
            <w:tcW w:w="5040" w:type="dxa"/>
          </w:tcPr>
          <w:p w14:paraId="4FBE5780" w14:textId="77777777" w:rsidR="001F2A13" w:rsidRDefault="001F2A13" w:rsidP="00277F47">
            <w:r>
              <w:rPr>
                <w:rFonts w:hint="eastAsia"/>
              </w:rPr>
              <w:t>业务员未输入收件信息就确认，系统不做反应</w:t>
            </w:r>
          </w:p>
          <w:p w14:paraId="542F9CAB" w14:textId="77777777" w:rsidR="001F2A13" w:rsidRDefault="001F2A13" w:rsidP="00277F47">
            <w:r>
              <w:rPr>
                <w:rFonts w:hint="eastAsia"/>
              </w:rPr>
              <w:t>系统默认到达信息日期为当天且不可更改</w:t>
            </w:r>
          </w:p>
          <w:p w14:paraId="419A3DCA" w14:textId="77777777" w:rsidR="001F2A13" w:rsidRDefault="001F2A13" w:rsidP="00277F47">
            <w:r>
              <w:rPr>
                <w:rFonts w:hint="eastAsia"/>
              </w:rPr>
              <w:t>系统检查中转单是否合规范且存在系统中，若否则显示警告，不做处理</w:t>
            </w:r>
          </w:p>
          <w:p w14:paraId="554136EA" w14:textId="77777777" w:rsidR="001F2A13" w:rsidRDefault="001F2A13" w:rsidP="00277F47">
            <w:r>
              <w:rPr>
                <w:rFonts w:hint="eastAsia"/>
              </w:rPr>
              <w:t>业务员取消输入到达信息，系统清空未确认的信息</w:t>
            </w:r>
          </w:p>
          <w:p w14:paraId="41E48241" w14:textId="77777777" w:rsidR="001F2A13" w:rsidRDefault="001F2A13" w:rsidP="00277F47">
            <w:r>
              <w:rPr>
                <w:rFonts w:hint="eastAsia"/>
              </w:rPr>
              <w:t>业务员确认后，系统处理结束任务，参见</w:t>
            </w:r>
            <w:r>
              <w:rPr>
                <w:rFonts w:hint="eastAsia"/>
              </w:rPr>
              <w:t>Transfer</w:t>
            </w:r>
            <w:r>
              <w:t>.End</w:t>
            </w:r>
          </w:p>
        </w:tc>
      </w:tr>
      <w:tr w:rsidR="001F2A13" w14:paraId="636A9B7C" w14:textId="77777777" w:rsidTr="00277F47">
        <w:tc>
          <w:tcPr>
            <w:tcW w:w="3256" w:type="dxa"/>
          </w:tcPr>
          <w:p w14:paraId="39FECDE0" w14:textId="77777777" w:rsidR="001F2A13" w:rsidRDefault="001F2A13" w:rsidP="00277F47">
            <w:r>
              <w:rPr>
                <w:rFonts w:hint="eastAsia"/>
              </w:rPr>
              <w:t>Transfer</w:t>
            </w:r>
            <w:r>
              <w:t>.End</w:t>
            </w:r>
          </w:p>
          <w:p w14:paraId="7F2CDE11" w14:textId="77777777" w:rsidR="001F2A13" w:rsidRDefault="001F2A13" w:rsidP="00277F47">
            <w:r>
              <w:rPr>
                <w:rFonts w:hint="eastAsia"/>
              </w:rPr>
              <w:t>Transfer</w:t>
            </w:r>
            <w:r>
              <w:t>.</w:t>
            </w:r>
            <w:r>
              <w:rPr>
                <w:rFonts w:hint="eastAsia"/>
              </w:rPr>
              <w:t>End.Updete</w:t>
            </w:r>
          </w:p>
          <w:p w14:paraId="77502E41" w14:textId="77777777" w:rsidR="001F2A13" w:rsidRDefault="001F2A13" w:rsidP="00277F47">
            <w:r>
              <w:rPr>
                <w:rFonts w:hint="eastAsia"/>
              </w:rPr>
              <w:t>Transfer</w:t>
            </w:r>
            <w:r>
              <w:t>.End.Next</w:t>
            </w:r>
          </w:p>
        </w:tc>
        <w:tc>
          <w:tcPr>
            <w:tcW w:w="5040" w:type="dxa"/>
          </w:tcPr>
          <w:p w14:paraId="5A0B6C06" w14:textId="77777777" w:rsidR="001F2A13" w:rsidRDefault="001F2A13" w:rsidP="00277F47">
            <w:r>
              <w:rPr>
                <w:rFonts w:hint="eastAsia"/>
              </w:rPr>
              <w:t>系统允许结束记录中转中心接收单操作</w:t>
            </w:r>
          </w:p>
          <w:p w14:paraId="033BF820" w14:textId="77777777" w:rsidR="001F2A13" w:rsidRDefault="001F2A13" w:rsidP="00277F47">
            <w:r>
              <w:rPr>
                <w:rFonts w:hint="eastAsia"/>
              </w:rPr>
              <w:t>系统会将改变的数据更新入服务器</w:t>
            </w:r>
          </w:p>
          <w:p w14:paraId="2EAAA437" w14:textId="77777777" w:rsidR="001F2A13" w:rsidRDefault="001F2A13" w:rsidP="00277F47">
            <w:r>
              <w:rPr>
                <w:rFonts w:hint="eastAsia"/>
              </w:rPr>
              <w:t>系统关闭本次任务，开始下次任务</w:t>
            </w:r>
          </w:p>
        </w:tc>
      </w:tr>
      <w:tr w:rsidR="001F2A13" w14:paraId="29B1BA1D" w14:textId="77777777" w:rsidTr="00277F47">
        <w:tc>
          <w:tcPr>
            <w:tcW w:w="3256" w:type="dxa"/>
          </w:tcPr>
          <w:p w14:paraId="0BDBDC29" w14:textId="77777777" w:rsidR="001F2A13" w:rsidRDefault="001F2A13" w:rsidP="00277F47">
            <w:r>
              <w:rPr>
                <w:rFonts w:hint="eastAsia"/>
              </w:rPr>
              <w:t>Transfer</w:t>
            </w:r>
            <w:r>
              <w:t>.Update</w:t>
            </w:r>
          </w:p>
          <w:p w14:paraId="0C99CAE4" w14:textId="77777777" w:rsidR="001F2A13" w:rsidRDefault="001F2A13" w:rsidP="00277F47">
            <w:r>
              <w:rPr>
                <w:rFonts w:hint="eastAsia"/>
              </w:rPr>
              <w:t>Transfer</w:t>
            </w:r>
            <w:r>
              <w:t>.Update</w:t>
            </w:r>
            <w:r>
              <w:rPr>
                <w:rFonts w:hint="eastAsia"/>
              </w:rPr>
              <w:t>.ReceiveList</w:t>
            </w:r>
          </w:p>
          <w:p w14:paraId="030956F0" w14:textId="77777777" w:rsidR="001F2A13" w:rsidRDefault="001F2A13" w:rsidP="00277F47">
            <w:r>
              <w:rPr>
                <w:rFonts w:hint="eastAsia"/>
              </w:rPr>
              <w:t>Transfer</w:t>
            </w:r>
            <w:r>
              <w:t>.Update.Express</w:t>
            </w:r>
          </w:p>
        </w:tc>
        <w:tc>
          <w:tcPr>
            <w:tcW w:w="5040" w:type="dxa"/>
          </w:tcPr>
          <w:p w14:paraId="1858DAF4" w14:textId="77777777" w:rsidR="001F2A13" w:rsidRDefault="001F2A13" w:rsidP="00277F47">
            <w:r>
              <w:rPr>
                <w:rFonts w:hint="eastAsia"/>
              </w:rPr>
              <w:t>系统将新的数据更新入服务器，并作为一整体操作</w:t>
            </w:r>
          </w:p>
          <w:p w14:paraId="23D48B1A" w14:textId="77777777" w:rsidR="001F2A13" w:rsidRDefault="001F2A13" w:rsidP="00277F47">
            <w:r>
              <w:rPr>
                <w:rFonts w:hint="eastAsia"/>
              </w:rPr>
              <w:t>系统将到达单存入数据库</w:t>
            </w:r>
          </w:p>
          <w:p w14:paraId="2BE9215D" w14:textId="77777777" w:rsidR="001F2A13" w:rsidRDefault="001F2A13" w:rsidP="00277F47">
            <w:r>
              <w:rPr>
                <w:rFonts w:hint="eastAsia"/>
              </w:rPr>
              <w:t>系统改变对应快件位置与状态</w:t>
            </w:r>
          </w:p>
        </w:tc>
      </w:tr>
    </w:tbl>
    <w:p w14:paraId="13AD250F" w14:textId="1F589136" w:rsidR="001F2A13" w:rsidRDefault="001F2A13" w:rsidP="001F2A13">
      <w:pPr>
        <w:rPr>
          <w:rFonts w:hint="eastAsia"/>
        </w:rPr>
      </w:pPr>
    </w:p>
    <w:p w14:paraId="74735C6E" w14:textId="77777777" w:rsidR="001F2A13" w:rsidRPr="00971608" w:rsidRDefault="001F2A13" w:rsidP="001F2A13">
      <w:pPr>
        <w:rPr>
          <w:b/>
        </w:rPr>
      </w:pPr>
      <w:r w:rsidRPr="00971608">
        <w:rPr>
          <w:rFonts w:hint="eastAsia"/>
          <w:b/>
        </w:rPr>
        <w:t xml:space="preserve">3.2. </w:t>
      </w:r>
      <w:r w:rsidRPr="00971608">
        <w:rPr>
          <w:b/>
        </w:rPr>
        <w:t>(</w:t>
      </w:r>
      <w:r w:rsidRPr="00971608">
        <w:rPr>
          <w:rFonts w:hint="eastAsia"/>
          <w:b/>
        </w:rPr>
        <w:t>5.3）</w:t>
      </w:r>
      <w:r w:rsidRPr="00971608">
        <w:rPr>
          <w:b/>
        </w:rPr>
        <w:t xml:space="preserve"> </w:t>
      </w:r>
      <w:r w:rsidRPr="00971608">
        <w:rPr>
          <w:rFonts w:hint="eastAsia"/>
          <w:b/>
        </w:rPr>
        <w:t>库存盘点</w:t>
      </w:r>
    </w:p>
    <w:p w14:paraId="08ADD9B5" w14:textId="77777777" w:rsidR="001F2A13" w:rsidRDefault="001F2A13" w:rsidP="001F2A13">
      <w:r>
        <w:rPr>
          <w:rFonts w:hint="eastAsia"/>
        </w:rPr>
        <w:t>3.2.</w:t>
      </w:r>
      <w:r w:rsidRPr="00DD1AC6">
        <w:t xml:space="preserve"> </w:t>
      </w:r>
      <w:r>
        <w:t>(</w:t>
      </w:r>
      <w:r>
        <w:rPr>
          <w:rFonts w:hint="eastAsia"/>
        </w:rPr>
        <w:t>5.3）.1</w:t>
      </w:r>
      <w:r>
        <w:t xml:space="preserve"> </w:t>
      </w:r>
      <w:r>
        <w:rPr>
          <w:rFonts w:hint="eastAsia"/>
        </w:rPr>
        <w:t>特性描述</w:t>
      </w:r>
    </w:p>
    <w:p w14:paraId="10859E0B" w14:textId="77777777" w:rsidR="001F2A13" w:rsidRDefault="001F2A13" w:rsidP="001F2A13">
      <w:pPr>
        <w:ind w:firstLineChars="200" w:firstLine="420"/>
      </w:pPr>
      <w:r>
        <w:rPr>
          <w:rFonts w:hint="eastAsia"/>
        </w:rPr>
        <w:t>当仓库管理人员请求盘点时，系统将截至当前的库存数据生成一个库存快照，</w:t>
      </w:r>
      <w:r w:rsidRPr="003B4F1E">
        <w:rPr>
          <w:rFonts w:hint="eastAsia"/>
        </w:rPr>
        <w:t>包括当天的各区快递的信息（快递编号、入库日期、目的地、区号、排号、架号、位号）</w:t>
      </w:r>
      <w:r>
        <w:rPr>
          <w:rFonts w:hint="eastAsia"/>
        </w:rPr>
        <w:t>且可以导出为excel</w:t>
      </w:r>
    </w:p>
    <w:p w14:paraId="710CC2B1" w14:textId="77777777" w:rsidR="001F2A13" w:rsidRDefault="001F2A13" w:rsidP="001F2A13">
      <w:pPr>
        <w:ind w:firstLineChars="200" w:firstLine="420"/>
      </w:pPr>
      <w:r>
        <w:rPr>
          <w:rFonts w:hint="eastAsia"/>
        </w:rPr>
        <w:t>优先级=高</w:t>
      </w:r>
    </w:p>
    <w:p w14:paraId="1195F112" w14:textId="77777777" w:rsidR="001F2A13" w:rsidRDefault="001F2A13" w:rsidP="001F2A13">
      <w:r>
        <w:rPr>
          <w:rFonts w:hint="eastAsia"/>
        </w:rPr>
        <w:t>3.2.</w:t>
      </w:r>
      <w:r w:rsidRPr="00DD1AC6">
        <w:t xml:space="preserve"> </w:t>
      </w:r>
      <w:r>
        <w:t>(</w:t>
      </w:r>
      <w:r>
        <w:rPr>
          <w:rFonts w:hint="eastAsia"/>
        </w:rPr>
        <w:t>5.3).2</w:t>
      </w:r>
      <w:r>
        <w:t xml:space="preserve"> </w:t>
      </w:r>
      <w:r>
        <w:rPr>
          <w:rFonts w:hint="eastAsia"/>
        </w:rPr>
        <w:t>刺激/响应序列</w:t>
      </w:r>
    </w:p>
    <w:p w14:paraId="404E0140" w14:textId="77777777" w:rsidR="001F2A13" w:rsidRDefault="001F2A13" w:rsidP="001F2A13">
      <w:r>
        <w:rPr>
          <w:rFonts w:hint="eastAsia"/>
        </w:rPr>
        <w:t>刺激：仓库管理人员请求生成快照</w:t>
      </w:r>
    </w:p>
    <w:p w14:paraId="0B92D98E" w14:textId="77777777" w:rsidR="001F2A13" w:rsidRDefault="001F2A13" w:rsidP="001F2A13">
      <w:r>
        <w:rPr>
          <w:rFonts w:hint="eastAsia"/>
        </w:rPr>
        <w:t>响应：系统显示库存快照</w:t>
      </w:r>
    </w:p>
    <w:p w14:paraId="1BB0E63E" w14:textId="77777777" w:rsidR="001F2A13" w:rsidRDefault="001F2A13" w:rsidP="001F2A13">
      <w:r>
        <w:rPr>
          <w:rFonts w:hint="eastAsia"/>
        </w:rPr>
        <w:t>刺激：仓库管理人员请求导出excel</w:t>
      </w:r>
    </w:p>
    <w:p w14:paraId="6C7DA134" w14:textId="77777777" w:rsidR="001F2A13" w:rsidRDefault="001F2A13" w:rsidP="001F2A13">
      <w:r>
        <w:rPr>
          <w:rFonts w:hint="eastAsia"/>
        </w:rPr>
        <w:t>响应：系统将快照以excel形式导出</w:t>
      </w:r>
    </w:p>
    <w:p w14:paraId="2A9E2913" w14:textId="77777777" w:rsidR="001F2A13" w:rsidRDefault="001F2A13" w:rsidP="001F2A13">
      <w:r>
        <w:rPr>
          <w:rFonts w:hint="eastAsia"/>
        </w:rPr>
        <w:t>3.2.</w:t>
      </w:r>
      <w:r>
        <w:t>(</w:t>
      </w:r>
      <w:r>
        <w:rPr>
          <w:rFonts w:hint="eastAsia"/>
        </w:rPr>
        <w:t>5.3).3相关功能需求</w:t>
      </w:r>
    </w:p>
    <w:tbl>
      <w:tblPr>
        <w:tblStyle w:val="a3"/>
        <w:tblW w:w="0" w:type="auto"/>
        <w:tblInd w:w="0" w:type="dxa"/>
        <w:tblLook w:val="04A0" w:firstRow="1" w:lastRow="0" w:firstColumn="1" w:lastColumn="0" w:noHBand="0" w:noVBand="1"/>
      </w:tblPr>
      <w:tblGrid>
        <w:gridCol w:w="3114"/>
        <w:gridCol w:w="5182"/>
      </w:tblGrid>
      <w:tr w:rsidR="001F2A13" w14:paraId="2C2F088C" w14:textId="77777777" w:rsidTr="00277F47">
        <w:tc>
          <w:tcPr>
            <w:tcW w:w="3114" w:type="dxa"/>
          </w:tcPr>
          <w:p w14:paraId="109A8802" w14:textId="77777777" w:rsidR="001F2A13" w:rsidRDefault="001F2A13" w:rsidP="00277F47">
            <w:r>
              <w:rPr>
                <w:rFonts w:hint="eastAsia"/>
              </w:rPr>
              <w:t>Store.Input</w:t>
            </w:r>
          </w:p>
          <w:p w14:paraId="136080DB" w14:textId="77777777" w:rsidR="001F2A13" w:rsidRDefault="001F2A13" w:rsidP="00277F47">
            <w:r>
              <w:rPr>
                <w:rFonts w:hint="eastAsia"/>
              </w:rPr>
              <w:t>Store.Input</w:t>
            </w:r>
            <w:r>
              <w:t>.ShowList</w:t>
            </w:r>
          </w:p>
          <w:p w14:paraId="783C1A03" w14:textId="77777777" w:rsidR="001F2A13" w:rsidRPr="002D0C9F" w:rsidRDefault="001F2A13" w:rsidP="00277F47"/>
          <w:p w14:paraId="34BED7BB" w14:textId="77777777" w:rsidR="001F2A13" w:rsidRDefault="001F2A13" w:rsidP="00277F47">
            <w:r>
              <w:rPr>
                <w:rFonts w:hint="eastAsia"/>
              </w:rPr>
              <w:t>Store.Input</w:t>
            </w:r>
            <w:r>
              <w:t>.Export</w:t>
            </w:r>
          </w:p>
        </w:tc>
        <w:tc>
          <w:tcPr>
            <w:tcW w:w="5182" w:type="dxa"/>
          </w:tcPr>
          <w:p w14:paraId="1866F77A" w14:textId="77777777" w:rsidR="001F2A13" w:rsidRDefault="001F2A13" w:rsidP="00277F47">
            <w:r>
              <w:rPr>
                <w:rFonts w:hint="eastAsia"/>
              </w:rPr>
              <w:t>系统允许仓库管理人员以某种方式输入指令</w:t>
            </w:r>
          </w:p>
          <w:p w14:paraId="4130D54B" w14:textId="77777777" w:rsidR="001F2A13" w:rsidRDefault="001F2A13" w:rsidP="00277F47">
            <w:r>
              <w:rPr>
                <w:rFonts w:hint="eastAsia"/>
              </w:rPr>
              <w:t>仓库管理人员输入请求生成库存快照指令时，系统显示当前库存快照，参见</w:t>
            </w:r>
            <w:r>
              <w:rPr>
                <w:rFonts w:hint="eastAsia"/>
              </w:rPr>
              <w:t>Store</w:t>
            </w:r>
            <w:r>
              <w:t>.ShowList</w:t>
            </w:r>
          </w:p>
          <w:p w14:paraId="09736D26" w14:textId="77777777" w:rsidR="001F2A13" w:rsidRDefault="001F2A13" w:rsidP="00277F47">
            <w:r>
              <w:rPr>
                <w:rFonts w:hint="eastAsia"/>
              </w:rPr>
              <w:t>仓库管理人员输入导出快照指令时，系统执行导出快照任务，参见</w:t>
            </w:r>
            <w:r>
              <w:rPr>
                <w:rFonts w:hint="eastAsia"/>
              </w:rPr>
              <w:t>Store.Export</w:t>
            </w:r>
          </w:p>
        </w:tc>
      </w:tr>
      <w:tr w:rsidR="001F2A13" w14:paraId="03C3AAF8" w14:textId="77777777" w:rsidTr="00277F47">
        <w:tc>
          <w:tcPr>
            <w:tcW w:w="3114" w:type="dxa"/>
          </w:tcPr>
          <w:p w14:paraId="2367B01D" w14:textId="77777777" w:rsidR="001F2A13" w:rsidRDefault="001F2A13" w:rsidP="00277F47">
            <w:r>
              <w:rPr>
                <w:rFonts w:hint="eastAsia"/>
              </w:rPr>
              <w:t>Store</w:t>
            </w:r>
            <w:r>
              <w:t>.ShowList.Get</w:t>
            </w:r>
          </w:p>
          <w:p w14:paraId="5BDC066D" w14:textId="77777777" w:rsidR="001F2A13" w:rsidRDefault="001F2A13" w:rsidP="00277F47">
            <w:r>
              <w:rPr>
                <w:rFonts w:hint="eastAsia"/>
              </w:rPr>
              <w:t>Store</w:t>
            </w:r>
            <w:r>
              <w:t>. ShowList.Null</w:t>
            </w:r>
          </w:p>
          <w:p w14:paraId="22EF5ECA" w14:textId="77777777" w:rsidR="001F2A13" w:rsidRDefault="001F2A13" w:rsidP="00277F47">
            <w:r>
              <w:rPr>
                <w:rFonts w:hint="eastAsia"/>
              </w:rPr>
              <w:t>Store</w:t>
            </w:r>
            <w:r>
              <w:t>.ShowList.Show</w:t>
            </w:r>
          </w:p>
          <w:p w14:paraId="54142108" w14:textId="77777777" w:rsidR="001F2A13" w:rsidRDefault="001F2A13" w:rsidP="00277F47">
            <w:r>
              <w:rPr>
                <w:rFonts w:hint="eastAsia"/>
              </w:rPr>
              <w:t>Store</w:t>
            </w:r>
            <w:r>
              <w:t>.ShowList</w:t>
            </w:r>
            <w:r>
              <w:rPr>
                <w:rFonts w:hint="eastAsia"/>
              </w:rPr>
              <w:t>.</w:t>
            </w:r>
            <w:r>
              <w:t>Exit</w:t>
            </w:r>
          </w:p>
        </w:tc>
        <w:tc>
          <w:tcPr>
            <w:tcW w:w="5182" w:type="dxa"/>
          </w:tcPr>
          <w:p w14:paraId="23440BD8" w14:textId="77777777" w:rsidR="001F2A13" w:rsidRDefault="001F2A13" w:rsidP="00277F47">
            <w:r>
              <w:rPr>
                <w:rFonts w:hint="eastAsia"/>
              </w:rPr>
              <w:t>系统从服务器文件中读取仓储数据</w:t>
            </w:r>
          </w:p>
          <w:p w14:paraId="04873271" w14:textId="77777777" w:rsidR="001F2A13" w:rsidRDefault="001F2A13" w:rsidP="00277F47">
            <w:r>
              <w:rPr>
                <w:rFonts w:hint="eastAsia"/>
              </w:rPr>
              <w:t>数据为空时，系统显示“无货物”</w:t>
            </w:r>
          </w:p>
          <w:p w14:paraId="51A6CBC7" w14:textId="77777777" w:rsidR="001F2A13" w:rsidRDefault="001F2A13" w:rsidP="00277F47">
            <w:r>
              <w:rPr>
                <w:rFonts w:hint="eastAsia"/>
              </w:rPr>
              <w:t>系统显示当前快照</w:t>
            </w:r>
          </w:p>
          <w:p w14:paraId="06E46A03" w14:textId="77777777" w:rsidR="001F2A13" w:rsidRDefault="001F2A13" w:rsidP="00277F47">
            <w:r>
              <w:rPr>
                <w:rFonts w:hint="eastAsia"/>
              </w:rPr>
              <w:t>系统允许直接结束盘点任务，参见</w:t>
            </w:r>
            <w:r>
              <w:t>Store.End</w:t>
            </w:r>
          </w:p>
        </w:tc>
      </w:tr>
      <w:tr w:rsidR="001F2A13" w14:paraId="6D775DEA" w14:textId="77777777" w:rsidTr="00277F47">
        <w:tc>
          <w:tcPr>
            <w:tcW w:w="3114" w:type="dxa"/>
          </w:tcPr>
          <w:p w14:paraId="04829037" w14:textId="77777777" w:rsidR="001F2A13" w:rsidRDefault="001F2A13" w:rsidP="00277F47">
            <w:r>
              <w:t>Store.Export.Save</w:t>
            </w:r>
          </w:p>
          <w:p w14:paraId="1FE3303A" w14:textId="77777777" w:rsidR="001F2A13" w:rsidRDefault="001F2A13" w:rsidP="00277F47">
            <w:r>
              <w:t>Store.Export.Save</w:t>
            </w:r>
            <w:r>
              <w:rPr>
                <w:rFonts w:hint="eastAsia"/>
              </w:rPr>
              <w:t>.Null</w:t>
            </w:r>
          </w:p>
          <w:p w14:paraId="69BDD4EB" w14:textId="77777777" w:rsidR="001F2A13" w:rsidRPr="004F485D" w:rsidRDefault="001F2A13" w:rsidP="00277F47">
            <w:r>
              <w:t>Store.Export.Exit</w:t>
            </w:r>
          </w:p>
        </w:tc>
        <w:tc>
          <w:tcPr>
            <w:tcW w:w="5182" w:type="dxa"/>
          </w:tcPr>
          <w:p w14:paraId="329E2FE3" w14:textId="77777777" w:rsidR="001F2A13" w:rsidRDefault="001F2A13" w:rsidP="00277F47">
            <w:r>
              <w:rPr>
                <w:rFonts w:hint="eastAsia"/>
              </w:rPr>
              <w:t>系统将快照文件储存到默认位置</w:t>
            </w:r>
          </w:p>
          <w:p w14:paraId="799FDC3F" w14:textId="77777777" w:rsidR="001F2A13" w:rsidRDefault="001F2A13" w:rsidP="00277F47">
            <w:r>
              <w:rPr>
                <w:rFonts w:hint="eastAsia"/>
              </w:rPr>
              <w:t>若无库存数据，系统拒绝保存</w:t>
            </w:r>
          </w:p>
          <w:p w14:paraId="04D1535A" w14:textId="77777777" w:rsidR="001F2A13" w:rsidRDefault="001F2A13" w:rsidP="00277F47">
            <w:r>
              <w:rPr>
                <w:rFonts w:hint="eastAsia"/>
              </w:rPr>
              <w:t>仓库管理人员确认后，系统处理结束任务，参见</w:t>
            </w:r>
            <w:r>
              <w:t>Store.End</w:t>
            </w:r>
          </w:p>
        </w:tc>
      </w:tr>
      <w:tr w:rsidR="001F2A13" w14:paraId="38B77E52" w14:textId="77777777" w:rsidTr="00277F47">
        <w:tc>
          <w:tcPr>
            <w:tcW w:w="3114" w:type="dxa"/>
          </w:tcPr>
          <w:p w14:paraId="175AB905" w14:textId="77777777" w:rsidR="001F2A13" w:rsidRDefault="001F2A13" w:rsidP="00277F47">
            <w:r>
              <w:t>Store.End</w:t>
            </w:r>
          </w:p>
          <w:p w14:paraId="0E78B495" w14:textId="77777777" w:rsidR="001F2A13" w:rsidRDefault="001F2A13" w:rsidP="00277F47">
            <w:r>
              <w:lastRenderedPageBreak/>
              <w:t>Store.End.Next</w:t>
            </w:r>
          </w:p>
        </w:tc>
        <w:tc>
          <w:tcPr>
            <w:tcW w:w="5182" w:type="dxa"/>
          </w:tcPr>
          <w:p w14:paraId="47B481B5" w14:textId="77777777" w:rsidR="001F2A13" w:rsidRDefault="001F2A13" w:rsidP="00277F47">
            <w:r>
              <w:rPr>
                <w:rFonts w:hint="eastAsia"/>
              </w:rPr>
              <w:lastRenderedPageBreak/>
              <w:t>系统允许结束库存盘点任务</w:t>
            </w:r>
          </w:p>
          <w:p w14:paraId="72E0E4D4" w14:textId="77777777" w:rsidR="001F2A13" w:rsidRDefault="001F2A13" w:rsidP="00277F47">
            <w:r>
              <w:rPr>
                <w:rFonts w:hint="eastAsia"/>
              </w:rPr>
              <w:lastRenderedPageBreak/>
              <w:t>系统关闭本次任务，开始下次任务</w:t>
            </w:r>
          </w:p>
        </w:tc>
      </w:tr>
    </w:tbl>
    <w:p w14:paraId="00AE4C16" w14:textId="5552F8B7" w:rsidR="001F2A13" w:rsidRDefault="001F2A13" w:rsidP="001F2A13">
      <w:pPr>
        <w:rPr>
          <w:rFonts w:hint="eastAsia"/>
        </w:rPr>
      </w:pPr>
    </w:p>
    <w:p w14:paraId="39A9A44F" w14:textId="77777777" w:rsidR="001F2A13" w:rsidRPr="00971608" w:rsidRDefault="001F2A13" w:rsidP="001F2A13">
      <w:pPr>
        <w:rPr>
          <w:b/>
        </w:rPr>
      </w:pPr>
      <w:r w:rsidRPr="00971608">
        <w:rPr>
          <w:rFonts w:hint="eastAsia"/>
          <w:b/>
        </w:rPr>
        <w:t>3.2. （7.1）</w:t>
      </w:r>
      <w:r w:rsidRPr="00971608">
        <w:rPr>
          <w:b/>
        </w:rPr>
        <w:t xml:space="preserve"> </w:t>
      </w:r>
      <w:r w:rsidRPr="00971608">
        <w:rPr>
          <w:rFonts w:hint="eastAsia"/>
          <w:b/>
        </w:rPr>
        <w:t>工资管理</w:t>
      </w:r>
    </w:p>
    <w:p w14:paraId="3C114D02" w14:textId="77777777" w:rsidR="001F2A13" w:rsidRDefault="001F2A13" w:rsidP="001F2A13">
      <w:r>
        <w:rPr>
          <w:rFonts w:hint="eastAsia"/>
        </w:rPr>
        <w:t>3.2.</w:t>
      </w:r>
      <w:r w:rsidRPr="00B55D79">
        <w:rPr>
          <w:rFonts w:hint="eastAsia"/>
        </w:rPr>
        <w:t xml:space="preserve"> </w:t>
      </w:r>
      <w:r>
        <w:rPr>
          <w:rFonts w:hint="eastAsia"/>
        </w:rPr>
        <w:t>（7.1）.1</w:t>
      </w:r>
      <w:r>
        <w:t xml:space="preserve"> </w:t>
      </w:r>
      <w:r>
        <w:rPr>
          <w:rFonts w:hint="eastAsia"/>
        </w:rPr>
        <w:t>特性描述</w:t>
      </w:r>
    </w:p>
    <w:p w14:paraId="7EC410A7" w14:textId="77777777" w:rsidR="001F2A13" w:rsidRDefault="001F2A13" w:rsidP="001F2A13">
      <w:pPr>
        <w:ind w:firstLineChars="200" w:firstLine="420"/>
      </w:pPr>
      <w:r>
        <w:rPr>
          <w:rFonts w:hint="eastAsia"/>
        </w:rPr>
        <w:t>允许总经理</w:t>
      </w:r>
      <w:r w:rsidRPr="003B4F1E">
        <w:rPr>
          <w:rFonts w:hint="eastAsia"/>
        </w:rPr>
        <w:t>针对不同工作人员制定不同的薪水策略（按月、计次、提成）</w:t>
      </w:r>
      <w:r>
        <w:rPr>
          <w:rFonts w:hint="eastAsia"/>
        </w:rPr>
        <w:t>，系统将其保存</w:t>
      </w:r>
    </w:p>
    <w:p w14:paraId="42BFC915" w14:textId="77777777" w:rsidR="001F2A13" w:rsidRDefault="001F2A13" w:rsidP="001F2A13">
      <w:pPr>
        <w:ind w:firstLineChars="200" w:firstLine="420"/>
      </w:pPr>
      <w:r>
        <w:rPr>
          <w:rFonts w:hint="eastAsia"/>
        </w:rPr>
        <w:t>优先级=高</w:t>
      </w:r>
    </w:p>
    <w:p w14:paraId="5292128E" w14:textId="77777777" w:rsidR="001F2A13" w:rsidRDefault="001F2A13" w:rsidP="001F2A13">
      <w:r>
        <w:rPr>
          <w:rFonts w:hint="eastAsia"/>
        </w:rPr>
        <w:t>3.2.</w:t>
      </w:r>
      <w:r w:rsidRPr="00B55D79">
        <w:rPr>
          <w:rFonts w:hint="eastAsia"/>
        </w:rPr>
        <w:t xml:space="preserve"> </w:t>
      </w:r>
      <w:r>
        <w:rPr>
          <w:rFonts w:hint="eastAsia"/>
        </w:rPr>
        <w:t>（7.1）.2</w:t>
      </w:r>
      <w:r>
        <w:t xml:space="preserve"> </w:t>
      </w:r>
      <w:r>
        <w:rPr>
          <w:rFonts w:hint="eastAsia"/>
        </w:rPr>
        <w:t>刺激/响应序列</w:t>
      </w:r>
    </w:p>
    <w:p w14:paraId="48DEA8F4" w14:textId="77777777" w:rsidR="001F2A13" w:rsidRDefault="001F2A13" w:rsidP="001F2A13">
      <w:r>
        <w:rPr>
          <w:rFonts w:hint="eastAsia"/>
        </w:rPr>
        <w:t>刺激：总经理请求查看工资策略</w:t>
      </w:r>
    </w:p>
    <w:p w14:paraId="21046A8A" w14:textId="77777777" w:rsidR="001F2A13" w:rsidRDefault="001F2A13" w:rsidP="001F2A13">
      <w:r>
        <w:rPr>
          <w:rFonts w:hint="eastAsia"/>
        </w:rPr>
        <w:t>响应：系统分类显示机构员工工资策略细节</w:t>
      </w:r>
    </w:p>
    <w:p w14:paraId="4177F810" w14:textId="77777777" w:rsidR="001F2A13" w:rsidRDefault="001F2A13" w:rsidP="001F2A13">
      <w:r>
        <w:rPr>
          <w:rFonts w:hint="eastAsia"/>
        </w:rPr>
        <w:t>刺激：总经理请求修改工作策略</w:t>
      </w:r>
    </w:p>
    <w:p w14:paraId="3274660A" w14:textId="77777777" w:rsidR="001F2A13" w:rsidRDefault="001F2A13" w:rsidP="001F2A13">
      <w:r>
        <w:rPr>
          <w:rFonts w:hint="eastAsia"/>
        </w:rPr>
        <w:t>响应：系统将被修改员工的工资策略变为可编辑</w:t>
      </w:r>
    </w:p>
    <w:p w14:paraId="367B5A83" w14:textId="77777777" w:rsidR="001F2A13" w:rsidRDefault="001F2A13" w:rsidP="001F2A13">
      <w:r>
        <w:rPr>
          <w:rFonts w:hint="eastAsia"/>
        </w:rPr>
        <w:t>刺激：总经理修改工作策略</w:t>
      </w:r>
    </w:p>
    <w:p w14:paraId="354C1501" w14:textId="77777777" w:rsidR="001F2A13" w:rsidRPr="00F03F4E" w:rsidRDefault="001F2A13" w:rsidP="001F2A13">
      <w:r>
        <w:rPr>
          <w:rFonts w:hint="eastAsia"/>
        </w:rPr>
        <w:t>响应：系统实时显示</w:t>
      </w:r>
    </w:p>
    <w:p w14:paraId="42CE90CB" w14:textId="77777777" w:rsidR="001F2A13" w:rsidRDefault="001F2A13" w:rsidP="001F2A13">
      <w:r>
        <w:rPr>
          <w:rFonts w:hint="eastAsia"/>
        </w:rPr>
        <w:t>刺激：总经理取消策略修改</w:t>
      </w:r>
    </w:p>
    <w:p w14:paraId="099595E3" w14:textId="77777777" w:rsidR="001F2A13" w:rsidRDefault="001F2A13" w:rsidP="001F2A13">
      <w:r>
        <w:rPr>
          <w:rFonts w:hint="eastAsia"/>
        </w:rPr>
        <w:t>响应：系统清空未确认的信息并回到查看状态</w:t>
      </w:r>
    </w:p>
    <w:p w14:paraId="4AA3ECA5" w14:textId="77777777" w:rsidR="001F2A13" w:rsidRDefault="001F2A13" w:rsidP="001F2A13">
      <w:r>
        <w:rPr>
          <w:rFonts w:hint="eastAsia"/>
        </w:rPr>
        <w:t>刺激：总经理确认修改</w:t>
      </w:r>
    </w:p>
    <w:p w14:paraId="0DBA6537" w14:textId="77777777" w:rsidR="001F2A13" w:rsidRDefault="001F2A13" w:rsidP="001F2A13">
      <w:r>
        <w:rPr>
          <w:rFonts w:hint="eastAsia"/>
        </w:rPr>
        <w:t>响应：系统更新数据并显示“保存成功”</w:t>
      </w:r>
    </w:p>
    <w:p w14:paraId="42C99857" w14:textId="77777777" w:rsidR="001F2A13" w:rsidRDefault="001F2A13" w:rsidP="001F2A13">
      <w:r>
        <w:rPr>
          <w:rFonts w:hint="eastAsia"/>
        </w:rPr>
        <w:t>3.2.</w:t>
      </w:r>
      <w:r w:rsidRPr="00B55D79">
        <w:rPr>
          <w:rFonts w:hint="eastAsia"/>
        </w:rPr>
        <w:t xml:space="preserve"> </w:t>
      </w:r>
      <w:r>
        <w:rPr>
          <w:rFonts w:hint="eastAsia"/>
        </w:rPr>
        <w:t>（7.1）.3相关功能需求</w:t>
      </w:r>
    </w:p>
    <w:tbl>
      <w:tblPr>
        <w:tblStyle w:val="a3"/>
        <w:tblW w:w="0" w:type="auto"/>
        <w:tblInd w:w="0" w:type="dxa"/>
        <w:tblLook w:val="04A0" w:firstRow="1" w:lastRow="0" w:firstColumn="1" w:lastColumn="0" w:noHBand="0" w:noVBand="1"/>
      </w:tblPr>
      <w:tblGrid>
        <w:gridCol w:w="3892"/>
        <w:gridCol w:w="4404"/>
      </w:tblGrid>
      <w:tr w:rsidR="001F2A13" w14:paraId="633D50AB" w14:textId="77777777" w:rsidTr="00277F47">
        <w:tc>
          <w:tcPr>
            <w:tcW w:w="3114" w:type="dxa"/>
          </w:tcPr>
          <w:p w14:paraId="4AE625A2" w14:textId="77777777" w:rsidR="001F2A13" w:rsidRDefault="001F2A13" w:rsidP="00277F47">
            <w:r>
              <w:rPr>
                <w:rFonts w:hint="eastAsia"/>
              </w:rPr>
              <w:t>Manager.Input</w:t>
            </w:r>
          </w:p>
          <w:p w14:paraId="7A3EA47F" w14:textId="77777777" w:rsidR="001F2A13" w:rsidRDefault="001F2A13" w:rsidP="00277F47">
            <w:r>
              <w:rPr>
                <w:rFonts w:hint="eastAsia"/>
              </w:rPr>
              <w:t>Manager.Input</w:t>
            </w:r>
            <w:r>
              <w:t>.ShowWork</w:t>
            </w:r>
            <w:r>
              <w:rPr>
                <w:rFonts w:hint="eastAsia"/>
              </w:rPr>
              <w:t>er</w:t>
            </w:r>
            <w:r>
              <w:t>List</w:t>
            </w:r>
          </w:p>
          <w:p w14:paraId="50398483" w14:textId="77777777" w:rsidR="001F2A13" w:rsidRDefault="001F2A13" w:rsidP="00277F47"/>
          <w:p w14:paraId="499D707A" w14:textId="77777777" w:rsidR="001F2A13" w:rsidRDefault="001F2A13" w:rsidP="00277F47">
            <w:r>
              <w:rPr>
                <w:rFonts w:hint="eastAsia"/>
              </w:rPr>
              <w:t>Manager.Input</w:t>
            </w:r>
            <w:r>
              <w:t>.</w:t>
            </w:r>
            <w:r>
              <w:rPr>
                <w:rFonts w:hint="eastAsia"/>
              </w:rPr>
              <w:t>Edit</w:t>
            </w:r>
          </w:p>
        </w:tc>
        <w:tc>
          <w:tcPr>
            <w:tcW w:w="5182" w:type="dxa"/>
          </w:tcPr>
          <w:p w14:paraId="37F0DED3" w14:textId="77777777" w:rsidR="001F2A13" w:rsidRDefault="001F2A13" w:rsidP="00277F47">
            <w:r>
              <w:rPr>
                <w:rFonts w:hint="eastAsia"/>
              </w:rPr>
              <w:t>系统允许总经理以某种方式输入指令</w:t>
            </w:r>
          </w:p>
          <w:p w14:paraId="2EA10AB6" w14:textId="77777777" w:rsidR="001F2A13" w:rsidRDefault="001F2A13" w:rsidP="00277F47">
            <w:r>
              <w:rPr>
                <w:rFonts w:hint="eastAsia"/>
              </w:rPr>
              <w:t>总经理输入请求显示工资策略时，系统显示机构员工工资策略，参见</w:t>
            </w:r>
            <w:r>
              <w:rPr>
                <w:rFonts w:hint="eastAsia"/>
              </w:rPr>
              <w:t>Manager.</w:t>
            </w:r>
            <w:r>
              <w:t>ShowWork</w:t>
            </w:r>
            <w:r>
              <w:rPr>
                <w:rFonts w:hint="eastAsia"/>
              </w:rPr>
              <w:t>er</w:t>
            </w:r>
            <w:r>
              <w:t>List</w:t>
            </w:r>
          </w:p>
          <w:p w14:paraId="7324BB96" w14:textId="77777777" w:rsidR="001F2A13" w:rsidRDefault="001F2A13" w:rsidP="00277F47">
            <w:r>
              <w:rPr>
                <w:rFonts w:hint="eastAsia"/>
              </w:rPr>
              <w:t>总经理在某条策略处输入修改工资策略指令时，系统执行修改工资策略任务，参见</w:t>
            </w:r>
            <w:r>
              <w:rPr>
                <w:rFonts w:hint="eastAsia"/>
              </w:rPr>
              <w:t>Manager.Edit</w:t>
            </w:r>
          </w:p>
        </w:tc>
      </w:tr>
      <w:tr w:rsidR="001F2A13" w14:paraId="4D2D79B2" w14:textId="77777777" w:rsidTr="00277F47">
        <w:tc>
          <w:tcPr>
            <w:tcW w:w="3114" w:type="dxa"/>
          </w:tcPr>
          <w:p w14:paraId="424C8E9B" w14:textId="77777777" w:rsidR="001F2A13" w:rsidRDefault="001F2A13" w:rsidP="00277F47">
            <w:r>
              <w:rPr>
                <w:rFonts w:hint="eastAsia"/>
              </w:rPr>
              <w:t>Manager</w:t>
            </w:r>
            <w:r>
              <w:t>.ShowWork</w:t>
            </w:r>
            <w:r>
              <w:rPr>
                <w:rFonts w:hint="eastAsia"/>
              </w:rPr>
              <w:t>er</w:t>
            </w:r>
            <w:r>
              <w:t>List.Get</w:t>
            </w:r>
          </w:p>
          <w:p w14:paraId="0E07AC06" w14:textId="77777777" w:rsidR="001F2A13" w:rsidRDefault="001F2A13" w:rsidP="00277F47">
            <w:r>
              <w:rPr>
                <w:rFonts w:hint="eastAsia"/>
              </w:rPr>
              <w:t>Manager</w:t>
            </w:r>
            <w:r>
              <w:t>.ShowWorkerList.Show</w:t>
            </w:r>
          </w:p>
          <w:p w14:paraId="575F223E" w14:textId="77777777" w:rsidR="001F2A13" w:rsidRDefault="001F2A13" w:rsidP="00277F47">
            <w:r>
              <w:rPr>
                <w:rFonts w:hint="eastAsia"/>
              </w:rPr>
              <w:t>Manager</w:t>
            </w:r>
            <w:r>
              <w:t>.ShowWorkerList.Show.layer</w:t>
            </w:r>
          </w:p>
          <w:p w14:paraId="77B189F9" w14:textId="77777777" w:rsidR="001F2A13" w:rsidRDefault="001F2A13" w:rsidP="00277F47">
            <w:r>
              <w:rPr>
                <w:rFonts w:hint="eastAsia"/>
              </w:rPr>
              <w:t>Manager</w:t>
            </w:r>
            <w:r>
              <w:t>.ShowWorkerList.End</w:t>
            </w:r>
          </w:p>
        </w:tc>
        <w:tc>
          <w:tcPr>
            <w:tcW w:w="5182" w:type="dxa"/>
          </w:tcPr>
          <w:p w14:paraId="71071369" w14:textId="77777777" w:rsidR="001F2A13" w:rsidRDefault="001F2A13" w:rsidP="00277F47">
            <w:r>
              <w:rPr>
                <w:rFonts w:hint="eastAsia"/>
              </w:rPr>
              <w:t>系统从服务器文件中读取工资策略数据</w:t>
            </w:r>
          </w:p>
          <w:p w14:paraId="37808A06" w14:textId="77777777" w:rsidR="001F2A13" w:rsidRDefault="001F2A13" w:rsidP="00277F47">
            <w:r>
              <w:rPr>
                <w:rFonts w:hint="eastAsia"/>
              </w:rPr>
              <w:t>系统显示工资策略</w:t>
            </w:r>
          </w:p>
          <w:p w14:paraId="593BCACA" w14:textId="77777777" w:rsidR="001F2A13" w:rsidRDefault="001F2A13" w:rsidP="00277F47">
            <w:r>
              <w:rPr>
                <w:rFonts w:hint="eastAsia"/>
              </w:rPr>
              <w:t>系统能够将条目按机构层级展开</w:t>
            </w:r>
          </w:p>
          <w:p w14:paraId="65DF9394" w14:textId="77777777" w:rsidR="001F2A13" w:rsidRDefault="001F2A13" w:rsidP="00277F47">
            <w:r>
              <w:rPr>
                <w:rFonts w:hint="eastAsia"/>
              </w:rPr>
              <w:t>系统允许直接退出任务，参见</w:t>
            </w:r>
            <w:r>
              <w:rPr>
                <w:rFonts w:hint="eastAsia"/>
              </w:rPr>
              <w:t>Manager</w:t>
            </w:r>
            <w:r>
              <w:t>.</w:t>
            </w:r>
            <w:r>
              <w:rPr>
                <w:rFonts w:hint="eastAsia"/>
              </w:rPr>
              <w:t>End</w:t>
            </w:r>
          </w:p>
        </w:tc>
      </w:tr>
      <w:tr w:rsidR="001F2A13" w14:paraId="0935A3B6" w14:textId="77777777" w:rsidTr="00277F47">
        <w:tc>
          <w:tcPr>
            <w:tcW w:w="3114" w:type="dxa"/>
          </w:tcPr>
          <w:p w14:paraId="64A26ED7" w14:textId="77777777" w:rsidR="001F2A13" w:rsidRDefault="001F2A13" w:rsidP="00277F47">
            <w:r>
              <w:rPr>
                <w:rFonts w:hint="eastAsia"/>
              </w:rPr>
              <w:t>Manager</w:t>
            </w:r>
            <w:r>
              <w:t>.</w:t>
            </w:r>
            <w:r>
              <w:rPr>
                <w:rFonts w:hint="eastAsia"/>
              </w:rPr>
              <w:t xml:space="preserve"> Edit</w:t>
            </w:r>
            <w:r>
              <w:t>.Null</w:t>
            </w:r>
          </w:p>
          <w:p w14:paraId="46830B64" w14:textId="77777777" w:rsidR="001F2A13" w:rsidRDefault="001F2A13" w:rsidP="00277F47">
            <w:r>
              <w:rPr>
                <w:rFonts w:hint="eastAsia"/>
              </w:rPr>
              <w:t>Manager</w:t>
            </w:r>
            <w:r>
              <w:t>.</w:t>
            </w:r>
            <w:r>
              <w:rPr>
                <w:rFonts w:hint="eastAsia"/>
              </w:rPr>
              <w:t xml:space="preserve"> Edit</w:t>
            </w:r>
            <w:r>
              <w:t>.inValid</w:t>
            </w:r>
          </w:p>
          <w:p w14:paraId="2C58DAA3" w14:textId="77777777" w:rsidR="001F2A13" w:rsidRPr="00AE7333" w:rsidRDefault="001F2A13" w:rsidP="00277F47"/>
          <w:p w14:paraId="67C87ADA" w14:textId="77777777" w:rsidR="001F2A13" w:rsidRDefault="001F2A13" w:rsidP="00277F47">
            <w:r>
              <w:rPr>
                <w:rFonts w:hint="eastAsia"/>
              </w:rPr>
              <w:t>Manager</w:t>
            </w:r>
            <w:r>
              <w:t>.</w:t>
            </w:r>
            <w:r>
              <w:rPr>
                <w:rFonts w:hint="eastAsia"/>
              </w:rPr>
              <w:t xml:space="preserve"> Edit.Can</w:t>
            </w:r>
            <w:r>
              <w:t>cle</w:t>
            </w:r>
          </w:p>
          <w:p w14:paraId="111DDCA8" w14:textId="77777777" w:rsidR="001F2A13" w:rsidRDefault="001F2A13" w:rsidP="00277F47"/>
          <w:p w14:paraId="41A6DC3E" w14:textId="77777777" w:rsidR="001F2A13" w:rsidRPr="004F485D" w:rsidRDefault="001F2A13" w:rsidP="00277F47">
            <w:r>
              <w:rPr>
                <w:rFonts w:hint="eastAsia"/>
              </w:rPr>
              <w:t>Manager</w:t>
            </w:r>
            <w:r>
              <w:t>.</w:t>
            </w:r>
            <w:r>
              <w:rPr>
                <w:rFonts w:hint="eastAsia"/>
              </w:rPr>
              <w:t xml:space="preserve"> Edit.</w:t>
            </w:r>
            <w:r>
              <w:t>End</w:t>
            </w:r>
          </w:p>
        </w:tc>
        <w:tc>
          <w:tcPr>
            <w:tcW w:w="5182" w:type="dxa"/>
          </w:tcPr>
          <w:p w14:paraId="395C0DBE" w14:textId="77777777" w:rsidR="001F2A13" w:rsidRDefault="001F2A13" w:rsidP="00277F47">
            <w:r>
              <w:rPr>
                <w:rFonts w:hint="eastAsia"/>
              </w:rPr>
              <w:t>总经理未输入收件信息就确认，系统不做反应</w:t>
            </w:r>
          </w:p>
          <w:p w14:paraId="1B87F5FC" w14:textId="77777777" w:rsidR="001F2A13" w:rsidRDefault="001F2A13" w:rsidP="00277F47">
            <w:r>
              <w:rPr>
                <w:rFonts w:hint="eastAsia"/>
              </w:rPr>
              <w:t>系统检查若修改后的策略不合规范则显示警告，不做处理</w:t>
            </w:r>
          </w:p>
          <w:p w14:paraId="49F494B8" w14:textId="77777777" w:rsidR="001F2A13" w:rsidRDefault="001F2A13" w:rsidP="00277F47">
            <w:r>
              <w:rPr>
                <w:rFonts w:hint="eastAsia"/>
              </w:rPr>
              <w:t>总经理取消修改策略，系统清空未确认的信息并返回查询状态</w:t>
            </w:r>
          </w:p>
          <w:p w14:paraId="46FA3E52" w14:textId="77777777" w:rsidR="001F2A13" w:rsidRDefault="001F2A13" w:rsidP="00277F47">
            <w:r>
              <w:rPr>
                <w:rFonts w:hint="eastAsia"/>
              </w:rPr>
              <w:t>总经理确认后，系统处理结束任务，参见</w:t>
            </w:r>
            <w:r>
              <w:rPr>
                <w:rFonts w:hint="eastAsia"/>
              </w:rPr>
              <w:t>Manager</w:t>
            </w:r>
            <w:r>
              <w:t>.</w:t>
            </w:r>
            <w:r>
              <w:rPr>
                <w:rFonts w:hint="eastAsia"/>
              </w:rPr>
              <w:t>End</w:t>
            </w:r>
          </w:p>
        </w:tc>
      </w:tr>
      <w:tr w:rsidR="001F2A13" w14:paraId="217B9573" w14:textId="77777777" w:rsidTr="00277F47">
        <w:tc>
          <w:tcPr>
            <w:tcW w:w="3114" w:type="dxa"/>
          </w:tcPr>
          <w:p w14:paraId="69D64160" w14:textId="77777777" w:rsidR="001F2A13" w:rsidRDefault="001F2A13" w:rsidP="00277F47">
            <w:r>
              <w:rPr>
                <w:rFonts w:hint="eastAsia"/>
              </w:rPr>
              <w:t>Manager</w:t>
            </w:r>
            <w:r>
              <w:t>.Update</w:t>
            </w:r>
          </w:p>
          <w:p w14:paraId="5B96EBEC" w14:textId="77777777" w:rsidR="001F2A13" w:rsidRDefault="001F2A13" w:rsidP="00277F47">
            <w:r>
              <w:rPr>
                <w:rFonts w:hint="eastAsia"/>
              </w:rPr>
              <w:t>Manager</w:t>
            </w:r>
            <w:r>
              <w:t>.Update.</w:t>
            </w:r>
            <w:r>
              <w:rPr>
                <w:rFonts w:hint="eastAsia"/>
              </w:rPr>
              <w:t>Work</w:t>
            </w:r>
            <w:r>
              <w:t>er</w:t>
            </w:r>
            <w:r>
              <w:rPr>
                <w:rFonts w:hint="eastAsia"/>
              </w:rPr>
              <w:t>List</w:t>
            </w:r>
          </w:p>
        </w:tc>
        <w:tc>
          <w:tcPr>
            <w:tcW w:w="5182" w:type="dxa"/>
          </w:tcPr>
          <w:p w14:paraId="47E593BA" w14:textId="77777777" w:rsidR="001F2A13" w:rsidRDefault="001F2A13" w:rsidP="00277F47">
            <w:r>
              <w:rPr>
                <w:rFonts w:hint="eastAsia"/>
              </w:rPr>
              <w:t>系统将新的数据更新入服务器，并作为一整体操作</w:t>
            </w:r>
          </w:p>
          <w:p w14:paraId="4D611BFD" w14:textId="77777777" w:rsidR="001F2A13" w:rsidRDefault="001F2A13" w:rsidP="00277F47">
            <w:r>
              <w:rPr>
                <w:rFonts w:hint="eastAsia"/>
              </w:rPr>
              <w:t>系统更新员工工资策略</w:t>
            </w:r>
          </w:p>
        </w:tc>
      </w:tr>
      <w:tr w:rsidR="001F2A13" w14:paraId="57D73247" w14:textId="77777777" w:rsidTr="00277F47">
        <w:tc>
          <w:tcPr>
            <w:tcW w:w="3114" w:type="dxa"/>
          </w:tcPr>
          <w:p w14:paraId="1D211CC5" w14:textId="77777777" w:rsidR="001F2A13" w:rsidRDefault="001F2A13" w:rsidP="00277F47">
            <w:r>
              <w:rPr>
                <w:rFonts w:hint="eastAsia"/>
              </w:rPr>
              <w:t>Manager</w:t>
            </w:r>
            <w:r>
              <w:t>.End</w:t>
            </w:r>
          </w:p>
          <w:p w14:paraId="1A5969B1" w14:textId="77777777" w:rsidR="001F2A13" w:rsidRDefault="001F2A13" w:rsidP="00277F47">
            <w:r>
              <w:rPr>
                <w:rFonts w:hint="eastAsia"/>
              </w:rPr>
              <w:t>Manager</w:t>
            </w:r>
            <w:r>
              <w:t>.</w:t>
            </w:r>
            <w:r>
              <w:rPr>
                <w:rFonts w:hint="eastAsia"/>
              </w:rPr>
              <w:t>End.Updete</w:t>
            </w:r>
          </w:p>
          <w:p w14:paraId="733860A6" w14:textId="77777777" w:rsidR="001F2A13" w:rsidRDefault="001F2A13" w:rsidP="00277F47">
            <w:r>
              <w:rPr>
                <w:rFonts w:hint="eastAsia"/>
              </w:rPr>
              <w:lastRenderedPageBreak/>
              <w:t>Manager</w:t>
            </w:r>
            <w:r>
              <w:t>.End.Next</w:t>
            </w:r>
          </w:p>
        </w:tc>
        <w:tc>
          <w:tcPr>
            <w:tcW w:w="5182" w:type="dxa"/>
          </w:tcPr>
          <w:p w14:paraId="54E0A6BB" w14:textId="77777777" w:rsidR="001F2A13" w:rsidRDefault="001F2A13" w:rsidP="00277F47">
            <w:r>
              <w:rPr>
                <w:rFonts w:hint="eastAsia"/>
              </w:rPr>
              <w:lastRenderedPageBreak/>
              <w:t>系统允许结束工资策略管理</w:t>
            </w:r>
          </w:p>
          <w:p w14:paraId="49693976" w14:textId="77777777" w:rsidR="001F2A13" w:rsidRDefault="001F2A13" w:rsidP="00277F47">
            <w:r>
              <w:rPr>
                <w:rFonts w:hint="eastAsia"/>
              </w:rPr>
              <w:t>系统会将改变的数据更新入服务器</w:t>
            </w:r>
          </w:p>
          <w:p w14:paraId="64CE426D" w14:textId="77777777" w:rsidR="001F2A13" w:rsidRDefault="001F2A13" w:rsidP="00277F47">
            <w:r>
              <w:rPr>
                <w:rFonts w:hint="eastAsia"/>
              </w:rPr>
              <w:lastRenderedPageBreak/>
              <w:t>系统关闭本次任务，开始下次任务</w:t>
            </w:r>
          </w:p>
        </w:tc>
      </w:tr>
    </w:tbl>
    <w:p w14:paraId="64D38FB9" w14:textId="529B2010" w:rsidR="001F2A13" w:rsidRDefault="001F2A13" w:rsidP="00973D7F">
      <w:pPr>
        <w:rPr>
          <w:rFonts w:hint="eastAsia"/>
        </w:rPr>
      </w:pPr>
    </w:p>
    <w:p w14:paraId="5D9B9B8B" w14:textId="5F2335CB" w:rsidR="00973D7F" w:rsidRPr="00971608" w:rsidRDefault="00973D7F" w:rsidP="00973D7F">
      <w:pPr>
        <w:rPr>
          <w:b/>
        </w:rPr>
      </w:pPr>
      <w:r w:rsidRPr="00971608">
        <w:rPr>
          <w:rFonts w:hint="eastAsia"/>
          <w:b/>
        </w:rPr>
        <w:t>3.3</w:t>
      </w:r>
      <w:r w:rsidRPr="00971608">
        <w:rPr>
          <w:b/>
        </w:rPr>
        <w:t xml:space="preserve"> </w:t>
      </w:r>
      <w:r w:rsidRPr="00971608">
        <w:rPr>
          <w:rFonts w:hint="eastAsia"/>
          <w:b/>
        </w:rPr>
        <w:t>非功能需求</w:t>
      </w:r>
    </w:p>
    <w:p w14:paraId="35AB17F0" w14:textId="77777777" w:rsidR="00973D7F" w:rsidRDefault="00973D7F" w:rsidP="00973D7F">
      <w:r>
        <w:rPr>
          <w:rFonts w:hint="eastAsia"/>
        </w:rPr>
        <w:t>3.3.1</w:t>
      </w:r>
      <w:r>
        <w:t xml:space="preserve"> </w:t>
      </w:r>
      <w:r>
        <w:rPr>
          <w:rFonts w:hint="eastAsia"/>
        </w:rPr>
        <w:t>安全性</w:t>
      </w:r>
    </w:p>
    <w:p w14:paraId="7FC21000" w14:textId="77777777" w:rsidR="00973D7F" w:rsidRDefault="00973D7F" w:rsidP="00973D7F">
      <w:r>
        <w:rPr>
          <w:rFonts w:hint="eastAsia"/>
        </w:rPr>
        <w:t>S1:系统应该只允许经过验证和授权的用户访问除快件查询以外的访问</w:t>
      </w:r>
    </w:p>
    <w:p w14:paraId="52ECCA95" w14:textId="77777777" w:rsidR="00973D7F" w:rsidRDefault="00973D7F" w:rsidP="00973D7F">
      <w:r>
        <w:rPr>
          <w:rFonts w:hint="eastAsia"/>
        </w:rPr>
        <w:t>S2:系统应按照用户身份验证用户访问权限，包括同一身份的不同权限</w:t>
      </w:r>
    </w:p>
    <w:p w14:paraId="61249643" w14:textId="77777777" w:rsidR="00973D7F" w:rsidRDefault="00973D7F" w:rsidP="00973D7F">
      <w:r>
        <w:rPr>
          <w:rFonts w:hint="eastAsia"/>
        </w:rPr>
        <w:t>S3:系统有一个管理员账户，只允许修改其他账户权限</w:t>
      </w:r>
    </w:p>
    <w:p w14:paraId="53A563E7" w14:textId="77777777" w:rsidR="00973D7F" w:rsidRDefault="00973D7F" w:rsidP="00973D7F">
      <w:r>
        <w:rPr>
          <w:rFonts w:hint="eastAsia"/>
        </w:rPr>
        <w:t>S4:系统中的数据存档应以加密方式保存</w:t>
      </w:r>
    </w:p>
    <w:p w14:paraId="0AF66D69" w14:textId="77777777" w:rsidR="00973D7F" w:rsidRDefault="00973D7F" w:rsidP="00973D7F">
      <w:r>
        <w:rPr>
          <w:rFonts w:hint="eastAsia"/>
        </w:rPr>
        <w:t>3.3.2</w:t>
      </w:r>
      <w:r>
        <w:t xml:space="preserve"> </w:t>
      </w:r>
      <w:r>
        <w:rPr>
          <w:rFonts w:hint="eastAsia"/>
        </w:rPr>
        <w:t>可维护性</w:t>
      </w:r>
    </w:p>
    <w:p w14:paraId="2AD01C7A" w14:textId="77777777" w:rsidR="00973D7F" w:rsidRDefault="00973D7F" w:rsidP="00973D7F">
      <w:r>
        <w:rPr>
          <w:rFonts w:hint="eastAsia"/>
        </w:rPr>
        <w:t>M1:在系统的表单、快递信息格式发生变化时，系统能够在2人一天内完成变更</w:t>
      </w:r>
    </w:p>
    <w:p w14:paraId="0CE14B2A" w14:textId="77777777" w:rsidR="00973D7F" w:rsidRDefault="00973D7F" w:rsidP="00973D7F">
      <w:r>
        <w:rPr>
          <w:rFonts w:hint="eastAsia"/>
        </w:rPr>
        <w:t>M2:在系统的中转中心、营业厅数量发生变化时，系统能够在4人一天内完成变更</w:t>
      </w:r>
    </w:p>
    <w:p w14:paraId="3A0D51BD" w14:textId="77777777" w:rsidR="00973D7F" w:rsidRDefault="00973D7F" w:rsidP="00973D7F">
      <w:r>
        <w:rPr>
          <w:rFonts w:hint="eastAsia"/>
        </w:rPr>
        <w:t>M3:在系统的涉及城市及距离发生变化时，系统能够在0.25个人月内完成变更</w:t>
      </w:r>
    </w:p>
    <w:p w14:paraId="2C05A471" w14:textId="77777777" w:rsidR="00973D7F" w:rsidRDefault="00973D7F" w:rsidP="00973D7F">
      <w:r>
        <w:rPr>
          <w:rFonts w:hint="eastAsia"/>
        </w:rPr>
        <w:t>M4:在系统发生人事变化时，系统能够在1人一天内完成变更</w:t>
      </w:r>
    </w:p>
    <w:p w14:paraId="6F82424A" w14:textId="77777777" w:rsidR="00973D7F" w:rsidRDefault="00973D7F" w:rsidP="00973D7F">
      <w:r>
        <w:rPr>
          <w:rFonts w:hint="eastAsia"/>
        </w:rPr>
        <w:t>3.3.3</w:t>
      </w:r>
      <w:r>
        <w:t xml:space="preserve"> </w:t>
      </w:r>
      <w:r>
        <w:rPr>
          <w:rFonts w:hint="eastAsia"/>
        </w:rPr>
        <w:t>易用性</w:t>
      </w:r>
    </w:p>
    <w:p w14:paraId="7335F668" w14:textId="77777777" w:rsidR="00973D7F" w:rsidRDefault="00973D7F" w:rsidP="00973D7F">
      <w:r>
        <w:rPr>
          <w:rFonts w:hint="eastAsia"/>
        </w:rPr>
        <w:t>U1</w:t>
      </w:r>
      <w:r>
        <w:t>:</w:t>
      </w:r>
      <w:r>
        <w:rPr>
          <w:rFonts w:hint="eastAsia"/>
        </w:rPr>
        <w:t>表单数据中的日期、其他已在系统中的编号、能够以登录者身份推断的信息都要默认生成或可选式输入</w:t>
      </w:r>
    </w:p>
    <w:p w14:paraId="783AF8C7" w14:textId="77777777" w:rsidR="00973D7F" w:rsidRDefault="00973D7F" w:rsidP="00973D7F">
      <w:r>
        <w:rPr>
          <w:rFonts w:hint="eastAsia"/>
        </w:rPr>
        <w:t>U2:熟练的使用者进行单据输入的速度要达到6单/分钟</w:t>
      </w:r>
    </w:p>
    <w:p w14:paraId="0966D405" w14:textId="77777777" w:rsidR="00973D7F" w:rsidRDefault="00973D7F" w:rsidP="00973D7F">
      <w:r>
        <w:rPr>
          <w:rFonts w:hint="eastAsia"/>
        </w:rPr>
        <w:t>3.3.4</w:t>
      </w:r>
      <w:r>
        <w:t xml:space="preserve"> </w:t>
      </w:r>
      <w:r>
        <w:rPr>
          <w:rFonts w:hint="eastAsia"/>
        </w:rPr>
        <w:t>可靠性</w:t>
      </w:r>
    </w:p>
    <w:p w14:paraId="48E082AE" w14:textId="77777777" w:rsidR="00973D7F" w:rsidRDefault="00973D7F" w:rsidP="00973D7F">
      <w:r>
        <w:rPr>
          <w:rFonts w:hint="eastAsia"/>
        </w:rPr>
        <w:t>R1:当数据文件丢失时，系统会将当前数据存入新的默认空白数据库中，并每次登陆显示警告</w:t>
      </w:r>
    </w:p>
    <w:p w14:paraId="68023642" w14:textId="77777777" w:rsidR="00973D7F" w:rsidRDefault="00973D7F" w:rsidP="00973D7F">
      <w:r>
        <w:rPr>
          <w:rFonts w:hint="eastAsia"/>
        </w:rPr>
        <w:t>R2:当数据格式、内容损坏时，系统会每次登陆显示警告并忽略错误数据</w:t>
      </w:r>
    </w:p>
    <w:p w14:paraId="37E87524" w14:textId="77777777" w:rsidR="00973D7F" w:rsidRDefault="00973D7F" w:rsidP="00973D7F">
      <w:r>
        <w:rPr>
          <w:rFonts w:hint="eastAsia"/>
        </w:rPr>
        <w:t>3.3.5</w:t>
      </w:r>
      <w:r>
        <w:t xml:space="preserve"> </w:t>
      </w:r>
      <w:r>
        <w:rPr>
          <w:rFonts w:hint="eastAsia"/>
        </w:rPr>
        <w:t>业务规则</w:t>
      </w:r>
    </w:p>
    <w:p w14:paraId="6BE2C6E2" w14:textId="77777777" w:rsidR="00973D7F" w:rsidRDefault="00973D7F" w:rsidP="00973D7F">
      <w:r>
        <w:rPr>
          <w:rFonts w:hint="eastAsia"/>
        </w:rPr>
        <w:t>BR1</w:t>
      </w:r>
      <w:r>
        <w:t>:</w:t>
      </w:r>
      <w:r>
        <w:rPr>
          <w:rFonts w:hint="eastAsia"/>
        </w:rPr>
        <w:t>定价规则</w:t>
      </w:r>
    </w:p>
    <w:p w14:paraId="75F4C003" w14:textId="77777777" w:rsidR="00973D7F" w:rsidRDefault="00973D7F" w:rsidP="00973D7F">
      <w:pPr>
        <w:ind w:firstLineChars="200" w:firstLine="420"/>
      </w:pPr>
      <w:r w:rsidRPr="003B4F1E">
        <w:rPr>
          <w:rFonts w:hint="eastAsia"/>
        </w:rPr>
        <w:t>标准快递的运费价格=公里数/1000*23元每公斤。例如南京到北京900公里，则运费为20.7元每公斤。</w:t>
      </w:r>
    </w:p>
    <w:p w14:paraId="4977334B" w14:textId="77777777" w:rsidR="00973D7F" w:rsidRDefault="00973D7F" w:rsidP="00973D7F">
      <w:pPr>
        <w:ind w:firstLineChars="200" w:firstLine="420"/>
      </w:pPr>
      <w:r w:rsidRPr="003B4F1E">
        <w:rPr>
          <w:rFonts w:hint="eastAsia"/>
        </w:rPr>
        <w:t>经济快递、标准快递、次晨特快价格比为18：23：25</w:t>
      </w:r>
    </w:p>
    <w:p w14:paraId="7CF795FD" w14:textId="77777777" w:rsidR="00973D7F" w:rsidRPr="00D516B2" w:rsidRDefault="00973D7F" w:rsidP="00973D7F">
      <w:pPr>
        <w:ind w:firstLineChars="200" w:firstLine="420"/>
      </w:pPr>
      <w:r w:rsidRPr="003B4F1E">
        <w:rPr>
          <w:rFonts w:hint="eastAsia"/>
        </w:rPr>
        <w:t>如果是比较轻，体积较大的货物，按照</w:t>
      </w:r>
      <w:r w:rsidRPr="00D516B2">
        <w:t>长*宽*高/5000</w:t>
      </w:r>
      <w:r w:rsidRPr="00D516B2">
        <w:rPr>
          <w:rFonts w:hint="eastAsia"/>
        </w:rPr>
        <w:t>来计算其体积重量，和实际重量取最大值。</w:t>
      </w:r>
    </w:p>
    <w:p w14:paraId="414211A2" w14:textId="77777777" w:rsidR="00973D7F" w:rsidRDefault="00973D7F" w:rsidP="00973D7F">
      <w:pPr>
        <w:ind w:firstLineChars="200" w:firstLine="420"/>
        <w:rPr>
          <w:b/>
          <w:bCs/>
        </w:rPr>
      </w:pPr>
      <w:r w:rsidRPr="003B4F1E">
        <w:rPr>
          <w:rFonts w:hint="eastAsia"/>
        </w:rPr>
        <w:t>包装费（纸箱（5元）、木箱（10元）、快递袋（1元）、其它）</w:t>
      </w:r>
    </w:p>
    <w:p w14:paraId="1EAB3E1C" w14:textId="77777777" w:rsidR="00973D7F" w:rsidRDefault="00973D7F" w:rsidP="00973D7F">
      <w:r w:rsidRPr="00336FB2">
        <w:rPr>
          <w:rFonts w:hint="eastAsia"/>
        </w:rPr>
        <w:t>BR2</w:t>
      </w:r>
      <w:r>
        <w:rPr>
          <w:rFonts w:hint="eastAsia"/>
        </w:rPr>
        <w:t>:运费成本规则</w:t>
      </w:r>
    </w:p>
    <w:p w14:paraId="2A7A6BE0" w14:textId="77777777" w:rsidR="00973D7F" w:rsidRPr="00336FB2" w:rsidRDefault="00973D7F" w:rsidP="00973D7F">
      <w:r>
        <w:rPr>
          <w:rFonts w:hint="eastAsia"/>
        </w:rPr>
        <w:t xml:space="preserve">    </w:t>
      </w:r>
      <w:r w:rsidRPr="003B4F1E">
        <w:rPr>
          <w:rFonts w:hint="eastAsia"/>
        </w:rPr>
        <w:t>假设飞机一趟满载运5000个快递（50吨）、火车200000快递（2000吨）、汽车1000个快递（10吨）。每趟成本比500：200：10。汽车2元每公里每吨。火车为0.2元每公里每吨。飞机为20元每公里每吨。</w:t>
      </w:r>
    </w:p>
    <w:p w14:paraId="73B24A1E" w14:textId="77777777" w:rsidR="00CD7A89" w:rsidRPr="00971608" w:rsidRDefault="00CD7A89" w:rsidP="00CD7A89">
      <w:pPr>
        <w:rPr>
          <w:b/>
        </w:rPr>
      </w:pPr>
      <w:r w:rsidRPr="00971608">
        <w:rPr>
          <w:b/>
        </w:rPr>
        <w:t>3.4数据需求</w:t>
      </w:r>
    </w:p>
    <w:p w14:paraId="19D24C0C" w14:textId="77777777" w:rsidR="00CD7A89" w:rsidRDefault="00CD7A89" w:rsidP="00CD7A89">
      <w:r>
        <w:t>3.4.1数据定义：系统需要存储的数据实体包括订单，接收单，派件单，收款单的信息，人员工资，车辆信息，司机信息，仓库各自分区库存信息，装运信息，租金，接下来是系统初始化的时候就应该存储好的信息。</w:t>
      </w:r>
    </w:p>
    <w:p w14:paraId="33BC389C" w14:textId="77777777" w:rsidR="00CD7A89" w:rsidRDefault="00CD7A89" w:rsidP="00CD7A89">
      <w:pPr>
        <w:numPr>
          <w:ilvl w:val="0"/>
          <w:numId w:val="1"/>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14:paraId="56D480C0" w14:textId="77777777" w:rsidR="00CD7A89" w:rsidRDefault="00CD7A89" w:rsidP="00CD7A89">
      <w:pPr>
        <w:numPr>
          <w:ilvl w:val="0"/>
          <w:numId w:val="1"/>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14:paraId="315C3BEA" w14:textId="77777777" w:rsidR="00CD7A89" w:rsidRDefault="00CD7A89" w:rsidP="00CD7A89">
      <w:pPr>
        <w:numPr>
          <w:ilvl w:val="0"/>
          <w:numId w:val="1"/>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14:paraId="3A7344A5" w14:textId="77777777" w:rsidR="00CD7A89" w:rsidRDefault="00CD7A89" w:rsidP="00CD7A89">
      <w:pPr>
        <w:numPr>
          <w:ilvl w:val="0"/>
          <w:numId w:val="1"/>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w:t>
      </w:r>
      <w:r>
        <w:rPr>
          <w:rFonts w:hint="eastAsia"/>
        </w:rPr>
        <w:lastRenderedPageBreak/>
        <w:t>费为</w:t>
      </w:r>
      <w:r>
        <w:t>20.7</w:t>
      </w:r>
      <w:r>
        <w:rPr>
          <w:rFonts w:hint="eastAsia"/>
        </w:rPr>
        <w:t>元每公斤。</w:t>
      </w:r>
    </w:p>
    <w:p w14:paraId="731D301A" w14:textId="77777777" w:rsidR="00CD7A89" w:rsidRDefault="00CD7A89" w:rsidP="00CD7A89">
      <w:pPr>
        <w:numPr>
          <w:ilvl w:val="0"/>
          <w:numId w:val="1"/>
        </w:numPr>
      </w:pPr>
      <w:r>
        <w:rPr>
          <w:rFonts w:hint="eastAsia"/>
        </w:rPr>
        <w:t>各城市之间距离（</w:t>
      </w:r>
      <w:r>
        <w:t>KM</w:t>
      </w:r>
      <w:r>
        <w:rPr>
          <w:rFonts w:hint="eastAsia"/>
        </w:rPr>
        <w:t>）。以后城市的数量还会变化。</w:t>
      </w:r>
    </w:p>
    <w:tbl>
      <w:tblPr>
        <w:tblStyle w:val="a3"/>
        <w:tblW w:w="0" w:type="auto"/>
        <w:jc w:val="center"/>
        <w:tblInd w:w="0" w:type="dxa"/>
        <w:tblLook w:val="04A0" w:firstRow="1" w:lastRow="0" w:firstColumn="1" w:lastColumn="0" w:noHBand="0" w:noVBand="1"/>
      </w:tblPr>
      <w:tblGrid>
        <w:gridCol w:w="1420"/>
        <w:gridCol w:w="1420"/>
        <w:gridCol w:w="1420"/>
        <w:gridCol w:w="1420"/>
        <w:gridCol w:w="1421"/>
      </w:tblGrid>
      <w:tr w:rsidR="00CD7A89" w14:paraId="7E90E893" w14:textId="77777777" w:rsidTr="00E321A1">
        <w:trPr>
          <w:jc w:val="center"/>
        </w:trPr>
        <w:tc>
          <w:tcPr>
            <w:tcW w:w="1420" w:type="dxa"/>
            <w:tcBorders>
              <w:top w:val="single" w:sz="4" w:space="0" w:color="auto"/>
              <w:left w:val="single" w:sz="4" w:space="0" w:color="auto"/>
              <w:bottom w:val="single" w:sz="4" w:space="0" w:color="auto"/>
              <w:right w:val="single" w:sz="4" w:space="0" w:color="auto"/>
            </w:tcBorders>
          </w:tcPr>
          <w:p w14:paraId="41CB3E32" w14:textId="77777777" w:rsidR="00CD7A89" w:rsidRDefault="00CD7A89" w:rsidP="00E321A1"/>
        </w:tc>
        <w:tc>
          <w:tcPr>
            <w:tcW w:w="1420" w:type="dxa"/>
            <w:tcBorders>
              <w:top w:val="single" w:sz="4" w:space="0" w:color="auto"/>
              <w:left w:val="single" w:sz="4" w:space="0" w:color="auto"/>
              <w:bottom w:val="single" w:sz="4" w:space="0" w:color="auto"/>
              <w:right w:val="single" w:sz="4" w:space="0" w:color="auto"/>
            </w:tcBorders>
            <w:hideMark/>
          </w:tcPr>
          <w:p w14:paraId="2D1DDB9B" w14:textId="77777777" w:rsidR="00CD7A89" w:rsidRDefault="00CD7A89" w:rsidP="00E321A1">
            <w:r>
              <w:rPr>
                <w:rFonts w:hint="eastAsia"/>
              </w:rPr>
              <w:t>北京</w:t>
            </w:r>
          </w:p>
        </w:tc>
        <w:tc>
          <w:tcPr>
            <w:tcW w:w="1420" w:type="dxa"/>
            <w:tcBorders>
              <w:top w:val="single" w:sz="4" w:space="0" w:color="auto"/>
              <w:left w:val="single" w:sz="4" w:space="0" w:color="auto"/>
              <w:bottom w:val="single" w:sz="4" w:space="0" w:color="auto"/>
              <w:right w:val="single" w:sz="4" w:space="0" w:color="auto"/>
            </w:tcBorders>
            <w:hideMark/>
          </w:tcPr>
          <w:p w14:paraId="6D7EA22C" w14:textId="77777777" w:rsidR="00CD7A89" w:rsidRDefault="00CD7A89" w:rsidP="00E321A1">
            <w:r>
              <w:rPr>
                <w:rFonts w:hint="eastAsia"/>
              </w:rPr>
              <w:t>上海</w:t>
            </w:r>
          </w:p>
        </w:tc>
        <w:tc>
          <w:tcPr>
            <w:tcW w:w="1420" w:type="dxa"/>
            <w:tcBorders>
              <w:top w:val="single" w:sz="4" w:space="0" w:color="auto"/>
              <w:left w:val="single" w:sz="4" w:space="0" w:color="auto"/>
              <w:bottom w:val="single" w:sz="4" w:space="0" w:color="auto"/>
              <w:right w:val="single" w:sz="4" w:space="0" w:color="auto"/>
            </w:tcBorders>
            <w:hideMark/>
          </w:tcPr>
          <w:p w14:paraId="2E205C29" w14:textId="77777777" w:rsidR="00CD7A89" w:rsidRDefault="00CD7A89" w:rsidP="00E321A1">
            <w:r>
              <w:rPr>
                <w:rFonts w:hint="eastAsia"/>
              </w:rPr>
              <w:t>广州</w:t>
            </w:r>
          </w:p>
        </w:tc>
        <w:tc>
          <w:tcPr>
            <w:tcW w:w="1421" w:type="dxa"/>
            <w:tcBorders>
              <w:top w:val="single" w:sz="4" w:space="0" w:color="auto"/>
              <w:left w:val="single" w:sz="4" w:space="0" w:color="auto"/>
              <w:bottom w:val="single" w:sz="4" w:space="0" w:color="auto"/>
              <w:right w:val="single" w:sz="4" w:space="0" w:color="auto"/>
            </w:tcBorders>
            <w:hideMark/>
          </w:tcPr>
          <w:p w14:paraId="2A7C5335" w14:textId="77777777" w:rsidR="00CD7A89" w:rsidRDefault="00CD7A89" w:rsidP="00E321A1">
            <w:r>
              <w:rPr>
                <w:rFonts w:hint="eastAsia"/>
              </w:rPr>
              <w:t>南京</w:t>
            </w:r>
          </w:p>
        </w:tc>
      </w:tr>
      <w:tr w:rsidR="00CD7A89" w14:paraId="2A7BB058" w14:textId="77777777" w:rsidTr="00E321A1">
        <w:trPr>
          <w:jc w:val="center"/>
        </w:trPr>
        <w:tc>
          <w:tcPr>
            <w:tcW w:w="1420" w:type="dxa"/>
            <w:tcBorders>
              <w:top w:val="single" w:sz="4" w:space="0" w:color="auto"/>
              <w:left w:val="single" w:sz="4" w:space="0" w:color="auto"/>
              <w:bottom w:val="single" w:sz="4" w:space="0" w:color="auto"/>
              <w:right w:val="single" w:sz="4" w:space="0" w:color="auto"/>
            </w:tcBorders>
            <w:hideMark/>
          </w:tcPr>
          <w:p w14:paraId="183744D1" w14:textId="77777777" w:rsidR="00CD7A89" w:rsidRDefault="00CD7A89" w:rsidP="00E321A1">
            <w:r>
              <w:rPr>
                <w:rFonts w:hint="eastAsia"/>
              </w:rPr>
              <w:t>北京</w:t>
            </w:r>
          </w:p>
        </w:tc>
        <w:tc>
          <w:tcPr>
            <w:tcW w:w="1420" w:type="dxa"/>
            <w:tcBorders>
              <w:top w:val="single" w:sz="4" w:space="0" w:color="auto"/>
              <w:left w:val="single" w:sz="4" w:space="0" w:color="auto"/>
              <w:bottom w:val="single" w:sz="4" w:space="0" w:color="auto"/>
              <w:right w:val="single" w:sz="4" w:space="0" w:color="auto"/>
            </w:tcBorders>
            <w:hideMark/>
          </w:tcPr>
          <w:p w14:paraId="1B57D1AE" w14:textId="77777777" w:rsidR="00CD7A89" w:rsidRDefault="00CD7A89" w:rsidP="00E321A1">
            <w:r>
              <w:t>--</w:t>
            </w:r>
          </w:p>
        </w:tc>
        <w:tc>
          <w:tcPr>
            <w:tcW w:w="1420" w:type="dxa"/>
            <w:tcBorders>
              <w:top w:val="single" w:sz="4" w:space="0" w:color="auto"/>
              <w:left w:val="single" w:sz="4" w:space="0" w:color="auto"/>
              <w:bottom w:val="single" w:sz="4" w:space="0" w:color="auto"/>
              <w:right w:val="single" w:sz="4" w:space="0" w:color="auto"/>
            </w:tcBorders>
            <w:hideMark/>
          </w:tcPr>
          <w:p w14:paraId="1313CC31" w14:textId="77777777" w:rsidR="00CD7A89" w:rsidRDefault="00CD7A89" w:rsidP="00E321A1">
            <w:r>
              <w:t>1064.7</w:t>
            </w:r>
          </w:p>
        </w:tc>
        <w:tc>
          <w:tcPr>
            <w:tcW w:w="1420" w:type="dxa"/>
            <w:tcBorders>
              <w:top w:val="single" w:sz="4" w:space="0" w:color="auto"/>
              <w:left w:val="single" w:sz="4" w:space="0" w:color="auto"/>
              <w:bottom w:val="single" w:sz="4" w:space="0" w:color="auto"/>
              <w:right w:val="single" w:sz="4" w:space="0" w:color="auto"/>
            </w:tcBorders>
            <w:hideMark/>
          </w:tcPr>
          <w:p w14:paraId="798D2E51" w14:textId="77777777" w:rsidR="00CD7A89" w:rsidRDefault="00CD7A89" w:rsidP="00E321A1">
            <w:r>
              <w:t>1888.8</w:t>
            </w:r>
          </w:p>
        </w:tc>
        <w:tc>
          <w:tcPr>
            <w:tcW w:w="1421" w:type="dxa"/>
            <w:tcBorders>
              <w:top w:val="single" w:sz="4" w:space="0" w:color="auto"/>
              <w:left w:val="single" w:sz="4" w:space="0" w:color="auto"/>
              <w:bottom w:val="single" w:sz="4" w:space="0" w:color="auto"/>
              <w:right w:val="single" w:sz="4" w:space="0" w:color="auto"/>
            </w:tcBorders>
            <w:hideMark/>
          </w:tcPr>
          <w:p w14:paraId="3836D44F" w14:textId="77777777" w:rsidR="00CD7A89" w:rsidRDefault="00CD7A89" w:rsidP="00E321A1">
            <w:r>
              <w:t>900</w:t>
            </w:r>
          </w:p>
        </w:tc>
      </w:tr>
      <w:tr w:rsidR="00CD7A89" w14:paraId="2BBFC113" w14:textId="77777777" w:rsidTr="00E321A1">
        <w:trPr>
          <w:jc w:val="center"/>
        </w:trPr>
        <w:tc>
          <w:tcPr>
            <w:tcW w:w="1420" w:type="dxa"/>
            <w:tcBorders>
              <w:top w:val="single" w:sz="4" w:space="0" w:color="auto"/>
              <w:left w:val="single" w:sz="4" w:space="0" w:color="auto"/>
              <w:bottom w:val="single" w:sz="4" w:space="0" w:color="auto"/>
              <w:right w:val="single" w:sz="4" w:space="0" w:color="auto"/>
            </w:tcBorders>
            <w:hideMark/>
          </w:tcPr>
          <w:p w14:paraId="6628EB0B" w14:textId="77777777" w:rsidR="00CD7A89" w:rsidRDefault="00CD7A89" w:rsidP="00E321A1">
            <w:r>
              <w:rPr>
                <w:rFonts w:hint="eastAsia"/>
              </w:rPr>
              <w:t>上海</w:t>
            </w:r>
          </w:p>
        </w:tc>
        <w:tc>
          <w:tcPr>
            <w:tcW w:w="1420" w:type="dxa"/>
            <w:tcBorders>
              <w:top w:val="single" w:sz="4" w:space="0" w:color="auto"/>
              <w:left w:val="single" w:sz="4" w:space="0" w:color="auto"/>
              <w:bottom w:val="single" w:sz="4" w:space="0" w:color="auto"/>
              <w:right w:val="single" w:sz="4" w:space="0" w:color="auto"/>
            </w:tcBorders>
            <w:hideMark/>
          </w:tcPr>
          <w:p w14:paraId="4ACE0559" w14:textId="77777777" w:rsidR="00CD7A89" w:rsidRDefault="00CD7A89" w:rsidP="00E321A1">
            <w:r>
              <w:t>1064.7</w:t>
            </w:r>
          </w:p>
        </w:tc>
        <w:tc>
          <w:tcPr>
            <w:tcW w:w="1420" w:type="dxa"/>
            <w:tcBorders>
              <w:top w:val="single" w:sz="4" w:space="0" w:color="auto"/>
              <w:left w:val="single" w:sz="4" w:space="0" w:color="auto"/>
              <w:bottom w:val="single" w:sz="4" w:space="0" w:color="auto"/>
              <w:right w:val="single" w:sz="4" w:space="0" w:color="auto"/>
            </w:tcBorders>
            <w:hideMark/>
          </w:tcPr>
          <w:p w14:paraId="5CB006F0" w14:textId="77777777" w:rsidR="00CD7A89" w:rsidRDefault="00CD7A89" w:rsidP="00E321A1">
            <w:r>
              <w:t>--</w:t>
            </w:r>
          </w:p>
        </w:tc>
        <w:tc>
          <w:tcPr>
            <w:tcW w:w="1420" w:type="dxa"/>
            <w:tcBorders>
              <w:top w:val="single" w:sz="4" w:space="0" w:color="auto"/>
              <w:left w:val="single" w:sz="4" w:space="0" w:color="auto"/>
              <w:bottom w:val="single" w:sz="4" w:space="0" w:color="auto"/>
              <w:right w:val="single" w:sz="4" w:space="0" w:color="auto"/>
            </w:tcBorders>
            <w:hideMark/>
          </w:tcPr>
          <w:p w14:paraId="68071CB2" w14:textId="77777777" w:rsidR="00CD7A89" w:rsidRDefault="00CD7A89" w:rsidP="00E321A1">
            <w:r>
              <w:t>1213</w:t>
            </w:r>
          </w:p>
        </w:tc>
        <w:tc>
          <w:tcPr>
            <w:tcW w:w="1421" w:type="dxa"/>
            <w:tcBorders>
              <w:top w:val="single" w:sz="4" w:space="0" w:color="auto"/>
              <w:left w:val="single" w:sz="4" w:space="0" w:color="auto"/>
              <w:bottom w:val="single" w:sz="4" w:space="0" w:color="auto"/>
              <w:right w:val="single" w:sz="4" w:space="0" w:color="auto"/>
            </w:tcBorders>
            <w:hideMark/>
          </w:tcPr>
          <w:p w14:paraId="73E4CE00" w14:textId="77777777" w:rsidR="00CD7A89" w:rsidRDefault="00CD7A89" w:rsidP="00E321A1">
            <w:r>
              <w:t>266</w:t>
            </w:r>
          </w:p>
        </w:tc>
      </w:tr>
      <w:tr w:rsidR="00CD7A89" w14:paraId="3C27CAC0" w14:textId="77777777" w:rsidTr="00E321A1">
        <w:trPr>
          <w:jc w:val="center"/>
        </w:trPr>
        <w:tc>
          <w:tcPr>
            <w:tcW w:w="1420" w:type="dxa"/>
            <w:tcBorders>
              <w:top w:val="single" w:sz="4" w:space="0" w:color="auto"/>
              <w:left w:val="single" w:sz="4" w:space="0" w:color="auto"/>
              <w:bottom w:val="single" w:sz="4" w:space="0" w:color="auto"/>
              <w:right w:val="single" w:sz="4" w:space="0" w:color="auto"/>
            </w:tcBorders>
            <w:hideMark/>
          </w:tcPr>
          <w:p w14:paraId="765EBF1B" w14:textId="77777777" w:rsidR="00CD7A89" w:rsidRDefault="00CD7A89" w:rsidP="00E321A1">
            <w:r>
              <w:rPr>
                <w:rFonts w:hint="eastAsia"/>
              </w:rPr>
              <w:t>广州</w:t>
            </w:r>
          </w:p>
        </w:tc>
        <w:tc>
          <w:tcPr>
            <w:tcW w:w="1420" w:type="dxa"/>
            <w:tcBorders>
              <w:top w:val="single" w:sz="4" w:space="0" w:color="auto"/>
              <w:left w:val="single" w:sz="4" w:space="0" w:color="auto"/>
              <w:bottom w:val="single" w:sz="4" w:space="0" w:color="auto"/>
              <w:right w:val="single" w:sz="4" w:space="0" w:color="auto"/>
            </w:tcBorders>
            <w:hideMark/>
          </w:tcPr>
          <w:p w14:paraId="2BD65A68" w14:textId="77777777" w:rsidR="00CD7A89" w:rsidRDefault="00CD7A89" w:rsidP="00E321A1">
            <w:r>
              <w:t>188.8</w:t>
            </w:r>
          </w:p>
        </w:tc>
        <w:tc>
          <w:tcPr>
            <w:tcW w:w="1420" w:type="dxa"/>
            <w:tcBorders>
              <w:top w:val="single" w:sz="4" w:space="0" w:color="auto"/>
              <w:left w:val="single" w:sz="4" w:space="0" w:color="auto"/>
              <w:bottom w:val="single" w:sz="4" w:space="0" w:color="auto"/>
              <w:right w:val="single" w:sz="4" w:space="0" w:color="auto"/>
            </w:tcBorders>
            <w:hideMark/>
          </w:tcPr>
          <w:p w14:paraId="59571B53" w14:textId="77777777" w:rsidR="00CD7A89" w:rsidRDefault="00CD7A89" w:rsidP="00E321A1">
            <w:r>
              <w:t>1213</w:t>
            </w:r>
          </w:p>
        </w:tc>
        <w:tc>
          <w:tcPr>
            <w:tcW w:w="1420" w:type="dxa"/>
            <w:tcBorders>
              <w:top w:val="single" w:sz="4" w:space="0" w:color="auto"/>
              <w:left w:val="single" w:sz="4" w:space="0" w:color="auto"/>
              <w:bottom w:val="single" w:sz="4" w:space="0" w:color="auto"/>
              <w:right w:val="single" w:sz="4" w:space="0" w:color="auto"/>
            </w:tcBorders>
            <w:hideMark/>
          </w:tcPr>
          <w:p w14:paraId="7DC02D4B" w14:textId="77777777" w:rsidR="00CD7A89" w:rsidRDefault="00CD7A89" w:rsidP="00E321A1">
            <w:r>
              <w:t>--</w:t>
            </w:r>
          </w:p>
        </w:tc>
        <w:tc>
          <w:tcPr>
            <w:tcW w:w="1421" w:type="dxa"/>
            <w:tcBorders>
              <w:top w:val="single" w:sz="4" w:space="0" w:color="auto"/>
              <w:left w:val="single" w:sz="4" w:space="0" w:color="auto"/>
              <w:bottom w:val="single" w:sz="4" w:space="0" w:color="auto"/>
              <w:right w:val="single" w:sz="4" w:space="0" w:color="auto"/>
            </w:tcBorders>
            <w:hideMark/>
          </w:tcPr>
          <w:p w14:paraId="509696E6" w14:textId="77777777" w:rsidR="00CD7A89" w:rsidRDefault="00CD7A89" w:rsidP="00E321A1">
            <w:r>
              <w:t>1132</w:t>
            </w:r>
          </w:p>
        </w:tc>
      </w:tr>
      <w:tr w:rsidR="00CD7A89" w14:paraId="2D3A8330" w14:textId="77777777" w:rsidTr="00E321A1">
        <w:trPr>
          <w:jc w:val="center"/>
        </w:trPr>
        <w:tc>
          <w:tcPr>
            <w:tcW w:w="1420" w:type="dxa"/>
            <w:tcBorders>
              <w:top w:val="single" w:sz="4" w:space="0" w:color="auto"/>
              <w:left w:val="single" w:sz="4" w:space="0" w:color="auto"/>
              <w:bottom w:val="single" w:sz="4" w:space="0" w:color="auto"/>
              <w:right w:val="single" w:sz="4" w:space="0" w:color="auto"/>
            </w:tcBorders>
            <w:hideMark/>
          </w:tcPr>
          <w:p w14:paraId="5D99EF61" w14:textId="77777777" w:rsidR="00CD7A89" w:rsidRDefault="00CD7A89" w:rsidP="00E321A1">
            <w:r>
              <w:rPr>
                <w:rFonts w:hint="eastAsia"/>
              </w:rPr>
              <w:t>南京</w:t>
            </w:r>
          </w:p>
        </w:tc>
        <w:tc>
          <w:tcPr>
            <w:tcW w:w="1420" w:type="dxa"/>
            <w:tcBorders>
              <w:top w:val="single" w:sz="4" w:space="0" w:color="auto"/>
              <w:left w:val="single" w:sz="4" w:space="0" w:color="auto"/>
              <w:bottom w:val="single" w:sz="4" w:space="0" w:color="auto"/>
              <w:right w:val="single" w:sz="4" w:space="0" w:color="auto"/>
            </w:tcBorders>
            <w:hideMark/>
          </w:tcPr>
          <w:p w14:paraId="75814EF3" w14:textId="77777777" w:rsidR="00CD7A89" w:rsidRDefault="00CD7A89" w:rsidP="00E321A1">
            <w:r>
              <w:t>900</w:t>
            </w:r>
          </w:p>
        </w:tc>
        <w:tc>
          <w:tcPr>
            <w:tcW w:w="1420" w:type="dxa"/>
            <w:tcBorders>
              <w:top w:val="single" w:sz="4" w:space="0" w:color="auto"/>
              <w:left w:val="single" w:sz="4" w:space="0" w:color="auto"/>
              <w:bottom w:val="single" w:sz="4" w:space="0" w:color="auto"/>
              <w:right w:val="single" w:sz="4" w:space="0" w:color="auto"/>
            </w:tcBorders>
            <w:hideMark/>
          </w:tcPr>
          <w:p w14:paraId="7CBEC3FF" w14:textId="77777777" w:rsidR="00CD7A89" w:rsidRDefault="00CD7A89" w:rsidP="00E321A1">
            <w:r>
              <w:t>266</w:t>
            </w:r>
          </w:p>
        </w:tc>
        <w:tc>
          <w:tcPr>
            <w:tcW w:w="1420" w:type="dxa"/>
            <w:tcBorders>
              <w:top w:val="single" w:sz="4" w:space="0" w:color="auto"/>
              <w:left w:val="single" w:sz="4" w:space="0" w:color="auto"/>
              <w:bottom w:val="single" w:sz="4" w:space="0" w:color="auto"/>
              <w:right w:val="single" w:sz="4" w:space="0" w:color="auto"/>
            </w:tcBorders>
            <w:hideMark/>
          </w:tcPr>
          <w:p w14:paraId="3D721A6D" w14:textId="77777777" w:rsidR="00CD7A89" w:rsidRDefault="00CD7A89" w:rsidP="00E321A1">
            <w:r>
              <w:t>1132</w:t>
            </w:r>
          </w:p>
        </w:tc>
        <w:tc>
          <w:tcPr>
            <w:tcW w:w="1421" w:type="dxa"/>
            <w:tcBorders>
              <w:top w:val="single" w:sz="4" w:space="0" w:color="auto"/>
              <w:left w:val="single" w:sz="4" w:space="0" w:color="auto"/>
              <w:bottom w:val="single" w:sz="4" w:space="0" w:color="auto"/>
              <w:right w:val="single" w:sz="4" w:space="0" w:color="auto"/>
            </w:tcBorders>
            <w:hideMark/>
          </w:tcPr>
          <w:p w14:paraId="5D6CAD20" w14:textId="77777777" w:rsidR="00CD7A89" w:rsidRDefault="00CD7A89" w:rsidP="00E321A1">
            <w:r>
              <w:t>--</w:t>
            </w:r>
          </w:p>
        </w:tc>
      </w:tr>
    </w:tbl>
    <w:p w14:paraId="38C784C1" w14:textId="77777777" w:rsidR="00CD7A89" w:rsidRDefault="00CD7A89" w:rsidP="001611B1">
      <w:pPr>
        <w:rPr>
          <w:rFonts w:ascii="Calibri" w:hAnsi="Calibri" w:cs="Times New Roman" w:hint="eastAsia"/>
        </w:rPr>
      </w:pPr>
    </w:p>
    <w:p w14:paraId="593CC26B" w14:textId="77777777" w:rsidR="00CD7A89" w:rsidRDefault="00CD7A89" w:rsidP="00CD7A89">
      <w:pPr>
        <w:numPr>
          <w:ilvl w:val="0"/>
          <w:numId w:val="1"/>
        </w:numPr>
      </w:pPr>
      <w:r>
        <w:rPr>
          <w:rFonts w:hint="eastAsia"/>
        </w:rPr>
        <w:t>城市各营业厅距离为</w:t>
      </w:r>
      <w:r>
        <w:t>30KM</w:t>
      </w:r>
      <w:r>
        <w:rPr>
          <w:rFonts w:hint="eastAsia"/>
        </w:rPr>
        <w:t>。</w:t>
      </w:r>
    </w:p>
    <w:p w14:paraId="0AFB68B4" w14:textId="77777777" w:rsidR="00CD7A89" w:rsidRDefault="00CD7A89" w:rsidP="00CD7A89">
      <w:r>
        <w:t>3.4.2默认数据</w:t>
      </w:r>
    </w:p>
    <w:p w14:paraId="69EC6F18" w14:textId="77777777" w:rsidR="00CD7A89" w:rsidRDefault="00CD7A89" w:rsidP="00CD7A89">
      <w:r>
        <w:t>默认数据用于以下两种情况：</w:t>
      </w:r>
    </w:p>
    <w:p w14:paraId="2E6EE448" w14:textId="77777777" w:rsidR="00CD7A89" w:rsidRDefault="00CD7A89" w:rsidP="00CD7A89">
      <w:pPr>
        <w:pStyle w:val="a4"/>
        <w:numPr>
          <w:ilvl w:val="0"/>
          <w:numId w:val="2"/>
        </w:numPr>
        <w:ind w:firstLineChars="0"/>
      </w:pPr>
      <w:r>
        <w:t>系统中新加数据时</w:t>
      </w:r>
    </w:p>
    <w:p w14:paraId="6F385B98" w14:textId="77777777" w:rsidR="00CD7A89" w:rsidRDefault="00CD7A89" w:rsidP="00CD7A89">
      <w:pPr>
        <w:pStyle w:val="a4"/>
        <w:numPr>
          <w:ilvl w:val="0"/>
          <w:numId w:val="2"/>
        </w:numPr>
        <w:ind w:firstLineChars="0"/>
      </w:pPr>
      <w:r>
        <w:t>不小心清空相关数据时</w:t>
      </w:r>
    </w:p>
    <w:p w14:paraId="601ED452" w14:textId="77777777" w:rsidR="00CD7A89" w:rsidRDefault="00CD7A89" w:rsidP="00CD7A89">
      <w:r>
        <w:t>Default1:用户的默认身份为快递员</w:t>
      </w:r>
    </w:p>
    <w:p w14:paraId="19C4429B" w14:textId="77777777" w:rsidR="00CD7A89" w:rsidRDefault="00CD7A89" w:rsidP="00CD7A89">
      <w:r>
        <w:rPr>
          <w:rFonts w:hint="eastAsia"/>
        </w:rPr>
        <w:t>Def</w:t>
      </w:r>
      <w:r>
        <w:t>ault2:人员工资默认为0</w:t>
      </w:r>
    </w:p>
    <w:p w14:paraId="193BEE9B" w14:textId="77777777" w:rsidR="00CD7A89" w:rsidRDefault="00CD7A89" w:rsidP="00CD7A89">
      <w:r>
        <w:t>Default3:租金默认为0</w:t>
      </w:r>
    </w:p>
    <w:p w14:paraId="2B3D6FED" w14:textId="77777777" w:rsidR="00CD7A89" w:rsidRDefault="00CD7A89" w:rsidP="00CD7A89">
      <w:r>
        <w:t>Default4:仓库各自分区库存均默认为0</w:t>
      </w:r>
    </w:p>
    <w:p w14:paraId="6EFB92BD" w14:textId="77777777" w:rsidR="00CD7A89" w:rsidRDefault="00CD7A89" w:rsidP="00CD7A89">
      <w:r>
        <w:t>Default5:单据上的日趋默认为操作的当天</w:t>
      </w:r>
    </w:p>
    <w:p w14:paraId="44394CFA" w14:textId="77777777" w:rsidR="00CD7A89" w:rsidRDefault="00CD7A89" w:rsidP="00CD7A89">
      <w:r>
        <w:t>3.4.3数据格式要求</w:t>
      </w:r>
    </w:p>
    <w:p w14:paraId="654AF772" w14:textId="77777777" w:rsidR="00CD7A89" w:rsidRDefault="00CD7A89" w:rsidP="00CD7A89">
      <w:r>
        <w:rPr>
          <w:rFonts w:hint="eastAsia"/>
        </w:rPr>
        <w:t>Format</w:t>
      </w:r>
      <w:r>
        <w:t>1:日期的格式必须为</w:t>
      </w:r>
      <w:r>
        <w:rPr>
          <w:rFonts w:hint="eastAsia"/>
        </w:rPr>
        <w:t>yyyy-mm-dd</w:t>
      </w:r>
    </w:p>
    <w:p w14:paraId="0803CE72" w14:textId="77777777" w:rsidR="00CD7A89" w:rsidRDefault="00CD7A89" w:rsidP="00CD7A89">
      <w:r>
        <w:t>Format2:价格和费用的格式必须是大于等于0，可精确到小数点后两位的浮点数</w:t>
      </w:r>
    </w:p>
    <w:p w14:paraId="1513B2D3" w14:textId="77777777" w:rsidR="00CD7A89" w:rsidRDefault="00CD7A89" w:rsidP="00CD7A89">
      <w:r>
        <w:rPr>
          <w:rFonts w:hint="eastAsia"/>
        </w:rPr>
        <w:t>Fo</w:t>
      </w:r>
      <w:r>
        <w:t>rmat3:数量的格式必须是正整数</w:t>
      </w:r>
    </w:p>
    <w:p w14:paraId="2FC0001A" w14:textId="77777777" w:rsidR="00CD7A89" w:rsidRDefault="00CD7A89" w:rsidP="00CD7A89">
      <w:r>
        <w:rPr>
          <w:rFonts w:hint="eastAsia"/>
        </w:rPr>
        <w:t>Format</w:t>
      </w:r>
      <w:r>
        <w:t>4:员工的编号格式为</w:t>
      </w:r>
      <w:r>
        <w:rPr>
          <w:rFonts w:hint="eastAsia"/>
        </w:rPr>
        <w:t>x</w:t>
      </w:r>
      <w:r>
        <w:t>(中转中心)</w:t>
      </w:r>
      <w:r>
        <w:rPr>
          <w:rFonts w:hint="eastAsia"/>
        </w:rPr>
        <w:t>-xx</w:t>
      </w:r>
      <w:r>
        <w:t>(营业厅)-x(职务)-xx(该职务中该人员对应的员工标号)</w:t>
      </w:r>
    </w:p>
    <w:p w14:paraId="73D0A8CE" w14:textId="77777777" w:rsidR="00CD7A89" w:rsidRDefault="00CD7A89" w:rsidP="00CD7A89">
      <w:r>
        <w:t>Format5：</w:t>
      </w:r>
      <w:r>
        <w:rPr>
          <w:rFonts w:hint="eastAsia"/>
        </w:rPr>
        <w:t>订单输入</w:t>
      </w:r>
    </w:p>
    <w:p w14:paraId="26E8CBFE" w14:textId="77777777" w:rsidR="00CD7A89" w:rsidRDefault="00CD7A89" w:rsidP="00CD7A89">
      <w:pPr>
        <w:pStyle w:val="a4"/>
        <w:numPr>
          <w:ilvl w:val="2"/>
          <w:numId w:val="4"/>
        </w:numPr>
        <w:ind w:firstLineChars="0"/>
        <w:contextualSpacing/>
      </w:pPr>
      <w:r>
        <w:rPr>
          <w:rFonts w:hint="eastAsia"/>
        </w:rPr>
        <w:t>寄件人姓名、住址、单位、电话、手机；</w:t>
      </w:r>
    </w:p>
    <w:p w14:paraId="4BE68B24" w14:textId="77777777" w:rsidR="00CD7A89" w:rsidRDefault="00CD7A89" w:rsidP="00CD7A89">
      <w:pPr>
        <w:pStyle w:val="a4"/>
        <w:numPr>
          <w:ilvl w:val="2"/>
          <w:numId w:val="4"/>
        </w:numPr>
        <w:ind w:firstLineChars="0"/>
        <w:contextualSpacing/>
      </w:pPr>
      <w:r>
        <w:rPr>
          <w:rFonts w:hint="eastAsia"/>
        </w:rPr>
        <w:t>收件人姓名、住址、单位、电话、手机</w:t>
      </w:r>
    </w:p>
    <w:p w14:paraId="6674C2EF" w14:textId="77777777" w:rsidR="00CD7A89" w:rsidRDefault="00CD7A89" w:rsidP="00CD7A89">
      <w:pPr>
        <w:pStyle w:val="a4"/>
        <w:numPr>
          <w:ilvl w:val="2"/>
          <w:numId w:val="4"/>
        </w:numPr>
        <w:ind w:firstLineChars="0"/>
        <w:contextualSpacing/>
      </w:pPr>
      <w:r>
        <w:rPr>
          <w:rFonts w:hint="eastAsia"/>
        </w:rPr>
        <w:t>托运货物信息（原件数、实际重量、体积、内件品名、尺寸）</w:t>
      </w:r>
    </w:p>
    <w:p w14:paraId="28674961" w14:textId="77777777" w:rsidR="00CD7A89" w:rsidRDefault="00CD7A89" w:rsidP="00CD7A89">
      <w:pPr>
        <w:pStyle w:val="a4"/>
        <w:numPr>
          <w:ilvl w:val="2"/>
          <w:numId w:val="4"/>
        </w:numPr>
        <w:ind w:firstLineChars="0"/>
        <w:contextualSpacing/>
      </w:pPr>
      <w:r>
        <w:rPr>
          <w:rFonts w:hint="eastAsia"/>
        </w:rPr>
        <w:t>包装费（纸箱、木箱、快递袋、其它）</w:t>
      </w:r>
    </w:p>
    <w:p w14:paraId="1D76E010" w14:textId="77777777" w:rsidR="00CD7A89" w:rsidRDefault="00CD7A89" w:rsidP="00CD7A89">
      <w:pPr>
        <w:pStyle w:val="a4"/>
        <w:numPr>
          <w:ilvl w:val="2"/>
          <w:numId w:val="4"/>
        </w:numPr>
        <w:ind w:firstLineChars="0"/>
        <w:contextualSpacing/>
      </w:pPr>
      <w:r>
        <w:rPr>
          <w:rFonts w:hint="eastAsia"/>
        </w:rPr>
        <w:t>费用合计</w:t>
      </w:r>
    </w:p>
    <w:p w14:paraId="747E86C6" w14:textId="77777777" w:rsidR="00CD7A89" w:rsidRDefault="00CD7A89" w:rsidP="00CD7A89">
      <w:pPr>
        <w:pStyle w:val="a4"/>
        <w:numPr>
          <w:ilvl w:val="2"/>
          <w:numId w:val="4"/>
        </w:numPr>
        <w:ind w:firstLineChars="0"/>
        <w:contextualSpacing/>
      </w:pPr>
      <w:r>
        <w:rPr>
          <w:rFonts w:hint="eastAsia"/>
        </w:rPr>
        <w:t>订单条形码号（</w:t>
      </w:r>
      <w:r>
        <w:t>10</w:t>
      </w:r>
      <w:r>
        <w:rPr>
          <w:rFonts w:hint="eastAsia"/>
        </w:rPr>
        <w:t>位数）</w:t>
      </w:r>
    </w:p>
    <w:p w14:paraId="35054647" w14:textId="77777777" w:rsidR="00CD7A89" w:rsidRDefault="00CD7A89" w:rsidP="00CD7A89">
      <w:pPr>
        <w:pStyle w:val="a4"/>
        <w:numPr>
          <w:ilvl w:val="2"/>
          <w:numId w:val="4"/>
        </w:numPr>
        <w:ind w:firstLineChars="0"/>
        <w:contextualSpacing/>
      </w:pPr>
      <w:r>
        <w:rPr>
          <w:rFonts w:hint="eastAsia"/>
        </w:rPr>
        <w:t>经济快递、标准快递、特快</w:t>
      </w:r>
    </w:p>
    <w:p w14:paraId="2665DE72" w14:textId="77777777" w:rsidR="00CD7A89" w:rsidRDefault="00CD7A89" w:rsidP="00CD7A89">
      <w:pPr>
        <w:pStyle w:val="a4"/>
        <w:numPr>
          <w:ilvl w:val="2"/>
          <w:numId w:val="4"/>
        </w:numPr>
        <w:ind w:firstLineChars="0"/>
        <w:contextualSpacing/>
      </w:pPr>
      <w:r>
        <w:rPr>
          <w:rFonts w:hint="eastAsia"/>
        </w:rPr>
        <w:t>种类</w:t>
      </w:r>
    </w:p>
    <w:p w14:paraId="2D138E49" w14:textId="77777777" w:rsidR="00CD7A89" w:rsidRDefault="00CD7A89" w:rsidP="00CD7A89">
      <w:pPr>
        <w:contextualSpacing/>
      </w:pPr>
      <w:r>
        <w:t>Format6:</w:t>
      </w:r>
      <w:r>
        <w:rPr>
          <w:rFonts w:hint="eastAsia"/>
        </w:rPr>
        <w:t>报价和时间管理</w:t>
      </w:r>
    </w:p>
    <w:p w14:paraId="62465C50" w14:textId="77777777" w:rsidR="00CD7A89" w:rsidRDefault="00CD7A89" w:rsidP="00CD7A89">
      <w:pPr>
        <w:pStyle w:val="a4"/>
        <w:numPr>
          <w:ilvl w:val="2"/>
          <w:numId w:val="4"/>
        </w:numPr>
        <w:ind w:firstLineChars="0"/>
        <w:contextualSpacing/>
      </w:pPr>
      <w:r>
        <w:rPr>
          <w:rFonts w:hint="eastAsia"/>
        </w:rPr>
        <w:t>输入相关订单参数，自动给出报价</w:t>
      </w:r>
    </w:p>
    <w:p w14:paraId="40504214" w14:textId="77777777" w:rsidR="00CD7A89" w:rsidRDefault="00CD7A89" w:rsidP="00CD7A89">
      <w:pPr>
        <w:pStyle w:val="a4"/>
        <w:numPr>
          <w:ilvl w:val="2"/>
          <w:numId w:val="4"/>
        </w:numPr>
        <w:ind w:firstLineChars="0"/>
        <w:contextualSpacing/>
      </w:pPr>
      <w:r>
        <w:rPr>
          <w:rFonts w:hint="eastAsia"/>
        </w:rPr>
        <w:t>预估时间</w:t>
      </w:r>
    </w:p>
    <w:p w14:paraId="6203CB03" w14:textId="77777777" w:rsidR="00CD7A89" w:rsidRDefault="00CD7A89" w:rsidP="00CD7A89">
      <w:pPr>
        <w:contextualSpacing/>
      </w:pPr>
      <w:r>
        <w:rPr>
          <w:rFonts w:hint="eastAsia"/>
        </w:rPr>
        <w:t>Format7:车辆装车管理</w:t>
      </w:r>
    </w:p>
    <w:p w14:paraId="46901273" w14:textId="77777777" w:rsidR="00CD7A89" w:rsidRDefault="00CD7A89" w:rsidP="00CD7A89">
      <w:pPr>
        <w:pStyle w:val="a4"/>
        <w:numPr>
          <w:ilvl w:val="2"/>
          <w:numId w:val="4"/>
        </w:numPr>
        <w:ind w:firstLineChars="0"/>
        <w:contextualSpacing/>
      </w:pPr>
      <w:r>
        <w:rPr>
          <w:rFonts w:hint="eastAsia"/>
        </w:rPr>
        <w:t>记录装车日期、本营业厅汽运编号、出发地、到达地、监装员、押运员、本次装箱所有托运单号。运费</w:t>
      </w:r>
    </w:p>
    <w:p w14:paraId="20208FE2" w14:textId="77777777" w:rsidR="00CD7A89" w:rsidRDefault="00CD7A89" w:rsidP="00CD7A89">
      <w:pPr>
        <w:contextualSpacing/>
      </w:pPr>
      <w:r>
        <w:rPr>
          <w:rFonts w:hint="eastAsia"/>
        </w:rPr>
        <w:t>Format8:收款单</w:t>
      </w:r>
    </w:p>
    <w:p w14:paraId="1C3C9D3B" w14:textId="77777777" w:rsidR="00CD7A89" w:rsidRDefault="00CD7A89" w:rsidP="00CD7A89">
      <w:pPr>
        <w:contextualSpacing/>
      </w:pPr>
      <w:r>
        <w:rPr>
          <w:rFonts w:hint="eastAsia"/>
        </w:rPr>
        <w:t>记录每个快递员每天收得快递运费</w:t>
      </w:r>
    </w:p>
    <w:p w14:paraId="5C68A8E3" w14:textId="77777777" w:rsidR="00CD7A89" w:rsidRDefault="00CD7A89" w:rsidP="00CD7A89">
      <w:pPr>
        <w:contextualSpacing/>
      </w:pPr>
      <w:r>
        <w:rPr>
          <w:rFonts w:hint="eastAsia"/>
        </w:rPr>
        <w:t>Format9:车辆信息管理</w:t>
      </w:r>
    </w:p>
    <w:p w14:paraId="3623FF1B" w14:textId="77777777" w:rsidR="00CD7A89" w:rsidRDefault="00CD7A89" w:rsidP="00CD7A89">
      <w:pPr>
        <w:pStyle w:val="a4"/>
        <w:numPr>
          <w:ilvl w:val="2"/>
          <w:numId w:val="4"/>
        </w:numPr>
        <w:ind w:firstLineChars="0"/>
        <w:contextualSpacing/>
      </w:pPr>
      <w:r>
        <w:rPr>
          <w:rFonts w:hint="eastAsia"/>
        </w:rPr>
        <w:t>车辆代号、发动机号、车辆号、底盘号、购买时间、服役时间、车辆图片</w:t>
      </w:r>
    </w:p>
    <w:p w14:paraId="1DFE8534" w14:textId="77777777" w:rsidR="00CD7A89" w:rsidRDefault="00CD7A89" w:rsidP="00CD7A89">
      <w:pPr>
        <w:contextualSpacing/>
      </w:pPr>
      <w:r>
        <w:rPr>
          <w:rFonts w:hint="eastAsia"/>
        </w:rPr>
        <w:lastRenderedPageBreak/>
        <w:t>Format1</w:t>
      </w:r>
      <w:r>
        <w:t>0:</w:t>
      </w:r>
      <w:r>
        <w:rPr>
          <w:rFonts w:hint="eastAsia"/>
        </w:rPr>
        <w:t>司机信息管理</w:t>
      </w:r>
    </w:p>
    <w:p w14:paraId="4848DFED" w14:textId="77777777" w:rsidR="00CD7A89" w:rsidRDefault="00CD7A89" w:rsidP="00CD7A89">
      <w:pPr>
        <w:pStyle w:val="a4"/>
        <w:numPr>
          <w:ilvl w:val="2"/>
          <w:numId w:val="4"/>
        </w:numPr>
        <w:ind w:firstLineChars="0"/>
        <w:contextualSpacing/>
      </w:pPr>
      <w:r>
        <w:rPr>
          <w:rFonts w:hint="eastAsia"/>
        </w:rPr>
        <w:t>司机编号、姓名、出生日期、身份证号、手机、车辆单位、性别、行驶证期限</w:t>
      </w:r>
    </w:p>
    <w:p w14:paraId="2EC35E3E" w14:textId="77777777" w:rsidR="00CD7A89" w:rsidRDefault="00CD7A89" w:rsidP="00CD7A89">
      <w:pPr>
        <w:contextualSpacing/>
      </w:pPr>
      <w:r>
        <w:rPr>
          <w:rFonts w:hint="eastAsia"/>
        </w:rPr>
        <w:t>Format11:飞机装运管理</w:t>
      </w:r>
    </w:p>
    <w:p w14:paraId="18032D85" w14:textId="77777777" w:rsidR="00CD7A89" w:rsidRDefault="00CD7A89" w:rsidP="00CD7A89">
      <w:pPr>
        <w:pStyle w:val="a4"/>
        <w:numPr>
          <w:ilvl w:val="2"/>
          <w:numId w:val="4"/>
        </w:numPr>
        <w:ind w:firstLineChars="0"/>
        <w:contextualSpacing/>
      </w:pPr>
      <w:r>
        <w:rPr>
          <w:rFonts w:hint="eastAsia"/>
        </w:rPr>
        <w:t>记录装运日期、本中转中心航运编号、航班号、出发地、到达地、货柜号、监装员、本次装箱所有托运单号、运费</w:t>
      </w:r>
    </w:p>
    <w:p w14:paraId="4CF5F53F" w14:textId="77777777" w:rsidR="00CD7A89" w:rsidRDefault="00CD7A89" w:rsidP="00CD7A89">
      <w:pPr>
        <w:contextualSpacing/>
      </w:pPr>
      <w:r>
        <w:rPr>
          <w:rFonts w:hint="eastAsia"/>
        </w:rPr>
        <w:t>Format12:火车车装运管理</w:t>
      </w:r>
    </w:p>
    <w:p w14:paraId="12CE58FE" w14:textId="77777777" w:rsidR="00CD7A89" w:rsidRDefault="00CD7A89" w:rsidP="00CD7A89">
      <w:pPr>
        <w:pStyle w:val="a4"/>
        <w:numPr>
          <w:ilvl w:val="2"/>
          <w:numId w:val="4"/>
        </w:numPr>
        <w:ind w:firstLineChars="0"/>
        <w:contextualSpacing/>
      </w:pPr>
      <w:r>
        <w:rPr>
          <w:rFonts w:hint="eastAsia"/>
        </w:rPr>
        <w:t>记录装运日期、本中转中心货运编号、车次号、出发地、到达地、车厢号、监装员、本次装箱所有托运单号、运费</w:t>
      </w:r>
    </w:p>
    <w:p w14:paraId="1138B95B" w14:textId="77777777" w:rsidR="00CD7A89" w:rsidRDefault="00CD7A89" w:rsidP="00CD7A89">
      <w:pPr>
        <w:contextualSpacing/>
      </w:pPr>
      <w:r>
        <w:rPr>
          <w:rFonts w:hint="eastAsia"/>
        </w:rPr>
        <w:t>Format13:汽车装运管理</w:t>
      </w:r>
    </w:p>
    <w:p w14:paraId="482B8A8F" w14:textId="77777777" w:rsidR="00CD7A89" w:rsidRDefault="00CD7A89" w:rsidP="00CD7A89">
      <w:pPr>
        <w:pStyle w:val="a4"/>
        <w:numPr>
          <w:ilvl w:val="2"/>
          <w:numId w:val="4"/>
        </w:numPr>
        <w:ind w:firstLineChars="0"/>
        <w:contextualSpacing/>
      </w:pPr>
      <w:r>
        <w:rPr>
          <w:rFonts w:hint="eastAsia"/>
        </w:rPr>
        <w:t>记录装运日期、本中转中心汽运编号、车次号、出发地、到达地、监装员、押运员、本次装箱所有托运单号、运费</w:t>
      </w:r>
    </w:p>
    <w:p w14:paraId="496F7A1F" w14:textId="77777777" w:rsidR="00CD7A89" w:rsidRDefault="00CD7A89" w:rsidP="00CD7A89">
      <w:pPr>
        <w:contextualSpacing/>
      </w:pPr>
      <w:r>
        <w:rPr>
          <w:rFonts w:hint="eastAsia"/>
        </w:rPr>
        <w:t>Format14:</w:t>
      </w:r>
    </w:p>
    <w:p w14:paraId="54ACDFDC" w14:textId="77777777" w:rsidR="00CD7A89" w:rsidRDefault="00CD7A89" w:rsidP="00CD7A89">
      <w:pPr>
        <w:pStyle w:val="a4"/>
        <w:numPr>
          <w:ilvl w:val="0"/>
          <w:numId w:val="4"/>
        </w:numPr>
        <w:ind w:firstLineChars="0"/>
      </w:pPr>
      <w:r>
        <w:rPr>
          <w:rFonts w:hint="eastAsia"/>
        </w:rPr>
        <w:t>寄件单:寄件人姓名、住址、单位、电话、手机；收件人姓名、住址、单位、电话、手机；</w:t>
      </w:r>
    </w:p>
    <w:p w14:paraId="0714EAA5" w14:textId="77777777" w:rsidR="00CD7A89" w:rsidRDefault="00CD7A89" w:rsidP="00CD7A89">
      <w:r>
        <w:t>Format15:</w:t>
      </w:r>
      <w:r>
        <w:rPr>
          <w:rFonts w:hint="eastAsia"/>
        </w:rPr>
        <w:t>托运货物信息（原件数、实际重量、体积、内件品名）；</w:t>
      </w:r>
    </w:p>
    <w:p w14:paraId="487A68C0" w14:textId="77777777" w:rsidR="00CD7A89" w:rsidRDefault="00CD7A89" w:rsidP="00CD7A89">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14:paraId="1B11590E" w14:textId="77777777" w:rsidR="00CD7A89" w:rsidRDefault="00CD7A89" w:rsidP="00CD7A89">
      <w:r>
        <w:t>Format17:</w:t>
      </w:r>
    </w:p>
    <w:p w14:paraId="0392369F" w14:textId="77777777" w:rsidR="00CD7A89" w:rsidRDefault="00CD7A89" w:rsidP="00CD7A89">
      <w:r>
        <w:rPr>
          <w:rFonts w:hint="eastAsia"/>
        </w:rPr>
        <w:t>费用合计（自动计算，运费</w:t>
      </w:r>
      <w:r>
        <w:t>+</w:t>
      </w:r>
      <w:r>
        <w:rPr>
          <w:rFonts w:hint="eastAsia"/>
        </w:rPr>
        <w:t>包装费）；</w:t>
      </w:r>
      <w:r>
        <w:t xml:space="preserve"> </w:t>
      </w:r>
    </w:p>
    <w:p w14:paraId="1B461EA5" w14:textId="77777777" w:rsidR="00CD7A89" w:rsidRDefault="00CD7A89" w:rsidP="00CD7A89">
      <w:r>
        <w:t>Format18:</w:t>
      </w:r>
      <w:r>
        <w:rPr>
          <w:rFonts w:hint="eastAsia"/>
        </w:rPr>
        <w:t>订单条形码号（</w:t>
      </w:r>
      <w:r>
        <w:t>10</w:t>
      </w:r>
      <w:r>
        <w:rPr>
          <w:rFonts w:hint="eastAsia"/>
        </w:rPr>
        <w:t>位数）；</w:t>
      </w:r>
      <w:r>
        <w:t xml:space="preserve"> </w:t>
      </w:r>
    </w:p>
    <w:p w14:paraId="1AB46C65" w14:textId="0D70988C" w:rsidR="00CD7A89" w:rsidRDefault="00CD7A89" w:rsidP="00CD7A89">
      <w:pPr>
        <w:contextualSpacing/>
        <w:rPr>
          <w:rFonts w:hint="eastAsia"/>
        </w:rPr>
      </w:pPr>
      <w:r>
        <w:rPr>
          <w:rFonts w:hint="eastAsia"/>
        </w:rPr>
        <w:t>Format19:运费报价，和预计到达日期（根据已有快件在出发地和到达地之间送达的平均时间。如果没有历史数据，为</w:t>
      </w:r>
      <w:r>
        <w:t>0</w:t>
      </w:r>
      <w:r>
        <w:rPr>
          <w:rFonts w:hint="eastAsia"/>
        </w:rPr>
        <w:t>）如果是比较轻，体积较大的货物，按照</w:t>
      </w:r>
      <w:r w:rsidRPr="001611B1">
        <w:rPr>
          <w:rFonts w:hint="eastAsia"/>
        </w:rPr>
        <w:t>长</w:t>
      </w:r>
      <w:r w:rsidRPr="001611B1">
        <w:t>*</w:t>
      </w:r>
      <w:r w:rsidRPr="001611B1">
        <w:rPr>
          <w:rFonts w:hint="eastAsia"/>
        </w:rPr>
        <w:t>宽</w:t>
      </w:r>
      <w:r w:rsidRPr="001611B1">
        <w:t>*</w:t>
      </w:r>
      <w:r w:rsidRPr="001611B1">
        <w:rPr>
          <w:rFonts w:hint="eastAsia"/>
        </w:rPr>
        <w:t>高</w:t>
      </w:r>
      <w:r w:rsidRPr="001611B1">
        <w:t>/5000</w:t>
      </w:r>
      <w:r w:rsidRPr="001611B1">
        <w:rPr>
          <w:rFonts w:hint="eastAsia"/>
        </w:rPr>
        <w:t>来计算其体积重量，和实际重量取最大值。</w:t>
      </w:r>
    </w:p>
    <w:p w14:paraId="16AF0C07" w14:textId="77777777" w:rsidR="00CD7A89" w:rsidRDefault="00CD7A89" w:rsidP="00CD7A89">
      <w:r>
        <w:rPr>
          <w:rFonts w:hint="eastAsia"/>
        </w:rPr>
        <w:t>Format20:装车单（记录装车日期、本营业厅编号（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14:paraId="546D17E6" w14:textId="77777777" w:rsidR="00CD7A89" w:rsidRDefault="00CD7A89" w:rsidP="00CD7A89">
      <w:r>
        <w:rPr>
          <w:rFonts w:hint="eastAsia"/>
        </w:rPr>
        <w:t>Format22：到达单。包含货物到达信息（到达日期、中转单编号、出发地、货物到达状态（损坏、完整、丢失））</w:t>
      </w:r>
    </w:p>
    <w:p w14:paraId="783AA499" w14:textId="77777777" w:rsidR="00CD7A89" w:rsidRDefault="00CD7A89" w:rsidP="00CD7A89">
      <w:r>
        <w:rPr>
          <w:rFonts w:hint="eastAsia"/>
        </w:rPr>
        <w:t>For</w:t>
      </w:r>
      <w:r>
        <w:t>mat23:</w:t>
      </w:r>
      <w:r>
        <w:rPr>
          <w:rFonts w:hint="eastAsia"/>
        </w:rPr>
        <w:t>派件单（到达日期、托运订单条形码号、派送员）。</w:t>
      </w:r>
    </w:p>
    <w:p w14:paraId="7CC97DCF" w14:textId="77777777" w:rsidR="00CD7A89" w:rsidRDefault="00CD7A89" w:rsidP="00CD7A89">
      <w:r>
        <w:t>Format24:</w:t>
      </w:r>
      <w:r>
        <w:rPr>
          <w:rFonts w:hint="eastAsia"/>
        </w:rPr>
        <w:t>车辆（车辆代号（城市编号（电话号码区号南京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、性别、行驶证期限）的维护。</w:t>
      </w:r>
      <w:r>
        <w:t xml:space="preserve"> </w:t>
      </w:r>
    </w:p>
    <w:p w14:paraId="58EC74B2" w14:textId="77777777" w:rsidR="00CD7A89" w:rsidRDefault="00CD7A89" w:rsidP="00CD7A89">
      <w:r>
        <w:t>Format25:</w:t>
      </w:r>
      <w:r>
        <w:rPr>
          <w:rFonts w:hint="eastAsia"/>
        </w:rPr>
        <w:t>收款单。包含信息（收款日期、收款金额、收款快递员、对应的所有快递订单条形码号。）</w:t>
      </w:r>
    </w:p>
    <w:p w14:paraId="0245AC4E" w14:textId="77777777" w:rsidR="00CD7A89" w:rsidRDefault="00CD7A89" w:rsidP="00CD7A89">
      <w:r>
        <w:rPr>
          <w:rFonts w:hint="eastAsia"/>
        </w:rPr>
        <w:t>Format26:中转中心到达单。包含货物到达信息（中转中心编号（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14:paraId="45EFE56E" w14:textId="77777777" w:rsidR="00CD7A89" w:rsidRDefault="00CD7A89" w:rsidP="00CD7A89">
      <w:r>
        <w:t>Format27:</w:t>
      </w:r>
      <w:r>
        <w:rPr>
          <w:rFonts w:hint="eastAsia"/>
        </w:rPr>
        <w:t>中转单（包括飞机、铁路、公路）。中转单包含装车日期、本中转中心中转单编号（中转中心编号</w:t>
      </w:r>
      <w:r>
        <w:t>+</w:t>
      </w:r>
      <w:r>
        <w:rPr>
          <w:rFonts w:hint="eastAsia"/>
        </w:rPr>
        <w:t>日期</w:t>
      </w:r>
      <w:r>
        <w:t>+0000000</w:t>
      </w:r>
      <w:r>
        <w:rPr>
          <w:rFonts w:hint="eastAsia"/>
        </w:rPr>
        <w:t>七位数字），航班号、出发地、到达地、货柜号、监装员、本次装箱所有托运单号、运费（运费根据出发地和目的地自动生成），并且办理出库手续。</w:t>
      </w:r>
    </w:p>
    <w:p w14:paraId="1F41968A" w14:textId="77777777" w:rsidR="00CD7A89" w:rsidRDefault="00CD7A89" w:rsidP="00CD7A89">
      <w:pPr>
        <w:contextualSpacing/>
      </w:pPr>
      <w:r>
        <w:rPr>
          <w:rFonts w:hint="eastAsia"/>
        </w:rPr>
        <w:t>Format28:仓库按区、按排、按架、按位定位。(航运区、铁运区、汽运区、机动区)</w:t>
      </w:r>
    </w:p>
    <w:p w14:paraId="3238F3FD" w14:textId="77777777" w:rsidR="00CD7A89" w:rsidRDefault="00CD7A89" w:rsidP="00CD7A89">
      <w:pPr>
        <w:contextualSpacing/>
      </w:pPr>
      <w:r>
        <w:rPr>
          <w:rFonts w:hint="eastAsia"/>
        </w:rPr>
        <w:t>Format29:库存查看（设定一个时间段，查看此时间段内的出</w:t>
      </w:r>
      <w:r>
        <w:t>/</w:t>
      </w:r>
      <w:r>
        <w:rPr>
          <w:rFonts w:hint="eastAsia"/>
        </w:rPr>
        <w:t>入库数量</w:t>
      </w:r>
      <w:r>
        <w:t>/</w:t>
      </w:r>
      <w:r>
        <w:rPr>
          <w:rFonts w:hint="eastAsia"/>
        </w:rPr>
        <w:t>金额，存储位置，库</w:t>
      </w:r>
      <w:r>
        <w:rPr>
          <w:rFonts w:hint="eastAsia"/>
        </w:rPr>
        <w:lastRenderedPageBreak/>
        <w:t>存数量要有合计，这一点统一于普适需求。）</w:t>
      </w:r>
    </w:p>
    <w:p w14:paraId="4DF5122B" w14:textId="77777777" w:rsidR="00CD7A89" w:rsidRDefault="00CD7A89" w:rsidP="00CD7A89">
      <w:r>
        <w:rPr>
          <w:rFonts w:hint="eastAsia"/>
        </w:rPr>
        <w:t>Format30:库存盘点（盘点的是当天的库存快照，包括当天的各区快递的信息（快递编号、入库日期、</w:t>
      </w:r>
    </w:p>
    <w:p w14:paraId="4DC6CC9E" w14:textId="77777777" w:rsidR="00CD7A89" w:rsidRDefault="00CD7A89" w:rsidP="00CD7A89">
      <w:pPr>
        <w:contextualSpacing/>
      </w:pPr>
      <w:r>
        <w:rPr>
          <w:rFonts w:hint="eastAsia"/>
        </w:rPr>
        <w:t>Format31:目的地、区号、排号、架号、位号）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。盘点时，系统自动根据当前盘点时间生成一个截止点，这个点就是批次（日期）批号（序号），在这个截点之后做的出入库是不计入盘点的。）</w:t>
      </w:r>
    </w:p>
    <w:p w14:paraId="5EA4B0CC" w14:textId="77777777" w:rsidR="00CD7A89" w:rsidRDefault="00CD7A89" w:rsidP="00CD7A89">
      <w:pPr>
        <w:contextualSpacing/>
      </w:pPr>
      <w:r>
        <w:rPr>
          <w:rFonts w:hint="eastAsia"/>
        </w:rPr>
        <w:t>Format32:库存入库单（快递编号、入库日期、目的地、区号、排号、架号、位号）</w:t>
      </w:r>
    </w:p>
    <w:p w14:paraId="6F1F756C" w14:textId="77777777" w:rsidR="00CD7A89" w:rsidRDefault="00CD7A89" w:rsidP="00CD7A89">
      <w:pPr>
        <w:contextualSpacing/>
      </w:pPr>
      <w:r>
        <w:rPr>
          <w:rFonts w:hint="eastAsia"/>
        </w:rPr>
        <w:t>Format33：库存出库单（快递编号、出库日期、目的地、装运形式（火车、飞机、汽车）、中转单编号或者汽运编号）</w:t>
      </w:r>
    </w:p>
    <w:p w14:paraId="24E89EFB" w14:textId="77777777" w:rsidR="00CD7A89" w:rsidRDefault="00CD7A89" w:rsidP="00CD7A89">
      <w:pPr>
        <w:contextualSpacing/>
      </w:pPr>
      <w:r>
        <w:t>Format34:</w:t>
      </w:r>
      <w:r>
        <w:rPr>
          <w:rFonts w:hint="eastAsia"/>
        </w:rPr>
        <w:t>期初建账</w:t>
      </w:r>
      <w:r w:rsidRPr="00B93294">
        <w:rPr>
          <w:rFonts w:hint="eastAsia"/>
          <w:b/>
          <w:bCs/>
        </w:rPr>
        <w:t>机构、人员、车辆、库存、</w:t>
      </w:r>
      <w:r w:rsidRPr="00B93294">
        <w:rPr>
          <w:b/>
          <w:bCs/>
        </w:rPr>
        <w:t xml:space="preserve"> </w:t>
      </w:r>
      <w:r w:rsidRPr="00B93294">
        <w:rPr>
          <w:rFonts w:hint="eastAsia"/>
          <w:b/>
          <w:bCs/>
        </w:rPr>
        <w:t>银行账户信息（名称，余额）。</w:t>
      </w:r>
    </w:p>
    <w:p w14:paraId="0B27C8A5" w14:textId="77777777" w:rsidR="00CD7A89" w:rsidRDefault="00CD7A89" w:rsidP="00CD7A89">
      <w:pPr>
        <w:contextualSpacing/>
      </w:pPr>
      <w:r>
        <w:t>Format35:</w:t>
      </w:r>
      <w:r>
        <w:rPr>
          <w:rFonts w:hint="eastAsia"/>
        </w:rPr>
        <w:t>审批单据（所有的单据（寄件单、装车单、营业厅到达单、收款单、派件单、中转中心到达单</w:t>
      </w:r>
      <w:r>
        <w:t xml:space="preserve"> </w:t>
      </w:r>
      <w:r>
        <w:rPr>
          <w:rFonts w:hint="eastAsia"/>
        </w:rPr>
        <w:t>、入库单、中转单、出库单、付款单）都有草稿状态，提交状态，审批后状态。Format36:按月、计次、提成</w:t>
      </w:r>
    </w:p>
    <w:p w14:paraId="10492408" w14:textId="77777777" w:rsidR="00CD7A89" w:rsidRDefault="00CD7A89" w:rsidP="00CD7A89">
      <w:r>
        <w:t>3.5其它需求</w:t>
      </w:r>
    </w:p>
    <w:p w14:paraId="60F80253" w14:textId="77777777" w:rsidR="00CD7A89" w:rsidRDefault="00CD7A89" w:rsidP="00CD7A89">
      <w:r>
        <w:t>在安装系统时，要初始化用户，员工工资等重要数据</w:t>
      </w:r>
    </w:p>
    <w:p w14:paraId="35893097" w14:textId="30E04E02" w:rsidR="000E00A4" w:rsidRPr="00CD7A89" w:rsidRDefault="00CD7A89" w:rsidP="00CD7A89">
      <w:pPr>
        <w:rPr>
          <w:rFonts w:hint="eastAsia"/>
        </w:rPr>
      </w:pPr>
      <w:r>
        <w:t>系统投入使用时，要对员工进行为期一周的培训</w:t>
      </w:r>
    </w:p>
    <w:sectPr w:rsidR="000E00A4" w:rsidRPr="00CD7A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B784C" w14:textId="77777777" w:rsidR="001F2A13" w:rsidRDefault="001F2A13" w:rsidP="001F2A13">
      <w:r>
        <w:separator/>
      </w:r>
    </w:p>
  </w:endnote>
  <w:endnote w:type="continuationSeparator" w:id="0">
    <w:p w14:paraId="5C602810" w14:textId="77777777" w:rsidR="001F2A13" w:rsidRDefault="001F2A13" w:rsidP="001F2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9F25D" w14:textId="77777777" w:rsidR="001F2A13" w:rsidRDefault="001F2A13" w:rsidP="001F2A13">
      <w:r>
        <w:separator/>
      </w:r>
    </w:p>
  </w:footnote>
  <w:footnote w:type="continuationSeparator" w:id="0">
    <w:p w14:paraId="13E84C41" w14:textId="77777777" w:rsidR="001F2A13" w:rsidRDefault="001F2A13" w:rsidP="001F2A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2B91"/>
    <w:multiLevelType w:val="hybridMultilevel"/>
    <w:tmpl w:val="7D62AF0A"/>
    <w:lvl w:ilvl="0" w:tplc="45B24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A3B58CA"/>
    <w:multiLevelType w:val="hybridMultilevel"/>
    <w:tmpl w:val="F574006C"/>
    <w:lvl w:ilvl="0" w:tplc="6AFCD99C">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15:restartNumberingAfterBreak="0">
    <w:nsid w:val="788311B8"/>
    <w:multiLevelType w:val="multilevel"/>
    <w:tmpl w:val="F2D6C602"/>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张健">
    <w15:presenceInfo w15:providerId="Windows Live" w15:userId="83179a78266b2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B3"/>
    <w:rsid w:val="000E00A4"/>
    <w:rsid w:val="001611B1"/>
    <w:rsid w:val="001F2A13"/>
    <w:rsid w:val="00324EB9"/>
    <w:rsid w:val="005333DF"/>
    <w:rsid w:val="00971608"/>
    <w:rsid w:val="00973D7F"/>
    <w:rsid w:val="00AB51B3"/>
    <w:rsid w:val="00B3097D"/>
    <w:rsid w:val="00CD7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941319"/>
  <w15:chartTrackingRefBased/>
  <w15:docId w15:val="{F2D8AF78-FF84-454E-8981-42F401AC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D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3097D"/>
    <w:rPr>
      <w:rFonts w:ascii="Calibri" w:eastAsia="宋体" w:hAnsi="Calibri" w:cs="Times New Roman"/>
      <w:kern w:val="0"/>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3097D"/>
    <w:pPr>
      <w:ind w:firstLineChars="200" w:firstLine="420"/>
    </w:pPr>
  </w:style>
  <w:style w:type="paragraph" w:styleId="a5">
    <w:name w:val="header"/>
    <w:basedOn w:val="a"/>
    <w:link w:val="a6"/>
    <w:uiPriority w:val="99"/>
    <w:unhideWhenUsed/>
    <w:rsid w:val="001F2A1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F2A13"/>
    <w:rPr>
      <w:sz w:val="18"/>
      <w:szCs w:val="18"/>
    </w:rPr>
  </w:style>
  <w:style w:type="paragraph" w:styleId="a7">
    <w:name w:val="footer"/>
    <w:basedOn w:val="a"/>
    <w:link w:val="a8"/>
    <w:uiPriority w:val="99"/>
    <w:unhideWhenUsed/>
    <w:rsid w:val="001F2A13"/>
    <w:pPr>
      <w:tabs>
        <w:tab w:val="center" w:pos="4153"/>
        <w:tab w:val="right" w:pos="8306"/>
      </w:tabs>
      <w:snapToGrid w:val="0"/>
      <w:jc w:val="left"/>
    </w:pPr>
    <w:rPr>
      <w:sz w:val="18"/>
      <w:szCs w:val="18"/>
    </w:rPr>
  </w:style>
  <w:style w:type="character" w:customStyle="1" w:styleId="a8">
    <w:name w:val="页脚 字符"/>
    <w:basedOn w:val="a0"/>
    <w:link w:val="a7"/>
    <w:uiPriority w:val="99"/>
    <w:rsid w:val="001F2A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2440</Words>
  <Characters>13914</Characters>
  <Application>Microsoft Office Word</Application>
  <DocSecurity>0</DocSecurity>
  <Lines>115</Lines>
  <Paragraphs>32</Paragraphs>
  <ScaleCrop>false</ScaleCrop>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lin</dc:creator>
  <cp:keywords/>
  <dc:description/>
  <cp:lastModifiedBy>qing lin</cp:lastModifiedBy>
  <cp:revision>9</cp:revision>
  <dcterms:created xsi:type="dcterms:W3CDTF">2015-10-07T14:34:00Z</dcterms:created>
  <dcterms:modified xsi:type="dcterms:W3CDTF">2015-10-08T05:01:00Z</dcterms:modified>
</cp:coreProperties>
</file>