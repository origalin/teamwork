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color w:val="auto"/>
        </w:rPr>
      </w:pPr>
      <w:r>
        <w:rPr>
          <w:rFonts w:hint="eastAsia"/>
          <w:color w:val="auto"/>
        </w:rPr>
        <w:t>项目实践</w:t>
      </w:r>
      <w:bookmarkStart w:id="0" w:name="_GoBack"/>
      <w:bookmarkEnd w:id="0"/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背景描述</w:t>
      </w:r>
    </w:p>
    <w:p>
      <w:r>
        <w:rPr>
          <w:rFonts w:hint="eastAsia"/>
        </w:rPr>
        <w:t>一本地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该公司聘请Q公司开发一套快递物流系统系统。</w:t>
      </w:r>
    </w:p>
    <w:p/>
    <w:p>
      <w:pPr>
        <w:pStyle w:val="3"/>
        <w:rPr>
          <w:color w:val="auto"/>
        </w:rPr>
      </w:pPr>
      <w:r>
        <w:rPr>
          <w:rFonts w:hint="eastAsia"/>
          <w:color w:val="auto"/>
        </w:rPr>
        <w:t>目标</w:t>
      </w:r>
    </w:p>
    <w:p>
      <w:pPr>
        <w:pStyle w:val="12"/>
        <w:numPr>
          <w:ilvl w:val="0"/>
          <w:numId w:val="1"/>
        </w:numPr>
      </w:pPr>
      <w:r>
        <w:rPr>
          <w:rFonts w:hint="eastAsia"/>
        </w:rPr>
        <w:t>系统上线运行六个月后，保持合理库存，提高用户服务体验，增加业务额，提高财务人员工作效率，为经理的决策做支持。</w:t>
      </w:r>
    </w:p>
    <w:p>
      <w:pPr>
        <w:pStyle w:val="3"/>
        <w:rPr>
          <w:color w:val="auto"/>
          <w:lang w:val="en-US" w:eastAsia="zh-CN"/>
        </w:rPr>
      </w:pPr>
      <w:r>
        <w:rPr>
          <w:rFonts w:hint="eastAsia"/>
          <w:color w:val="auto"/>
        </w:rPr>
        <w:t>系统用户</w:t>
      </w:r>
      <w:r>
        <w:rPr>
          <w:rFonts w:hint="eastAsia"/>
          <w:color w:val="auto"/>
          <w:lang w:val="en-US" w:eastAsia="zh-CN"/>
        </w:rPr>
        <w:t>和主要功能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寄件人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物流信息查询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货运状态，历史轨迹。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快递员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订单输入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寄件人姓名、住址、单位、电话、手机；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收件人姓名、住址、单位、电话、手机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托运货物信息（原件数、实际重量、体积、内件品名、尺寸）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包装费（纸箱、木箱、快递袋、其它）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费用合计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订单条形码号（10位数）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经济快递、标准快递、特快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种类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报价和时间管理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输入相关订单参数，自动给出报价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预估时间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收件信息输入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收件编号、收件人、收件日期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营业厅业务员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车辆装车管理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记录装车日期、本营业厅汽运编号、出发地、到达地、监装员、押运员、本次装箱所有托运单号。运费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接收与派件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当其它营业厅或中转中心送达货物，则生成接收单，再分配该货物给快递员，生成派件单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收款单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记录每个快递员每天收得快递运费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车辆信息管理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车辆代号、发动机号、车辆号、底盘号、购买时间、服役时间、车辆图片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司机信息管理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司机编号、姓名、出生日期、身份证号、手机、车辆单位、性别、行驶证期限</w:t>
      </w:r>
    </w:p>
    <w:p>
      <w:pPr>
        <w:ind w:left="1800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中转中心业务员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飞机装运管理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记录装运日期、本中转中心航运编号、航班号、出发地、到达地、货柜号、监装员、本次装箱所有托运单号、运费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火车车装运管理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记录装运日期、本中转中心货运编号、车次号、出发地、到达地、车厢号、监装员、本次装箱所有托运单号、运费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汽车装运管理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记录装运日期、本中转中心汽运编号、车次号、出发地、到达地、监装员、押运员、本次装箱所有托运单号、运费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中转接收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接收到中转来的货物，生成中转中心接收单。</w:t>
      </w:r>
    </w:p>
    <w:p>
      <w:pPr>
        <w:pStyle w:val="12"/>
        <w:numPr>
          <w:ilvl w:val="1"/>
          <w:numId w:val="2"/>
        </w:numPr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中转中心仓库管理人员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仓库管理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出库、入库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库存盘点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库存报警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库区调整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库存信息初始化</w:t>
      </w:r>
    </w:p>
    <w:p>
      <w:pPr>
        <w:pStyle w:val="12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财务人员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结算管理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包含收款信息（收款日期、收款单位、收款人、收款方、收款金额、收款地点）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成本管理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租金（按年收）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运费（按次计算）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人员工资（按月统计）（快递员提成、司机计次、业务员月薪）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成本收益表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统计报表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经营情况表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账户管理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初始化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查询</w:t>
      </w:r>
    </w:p>
    <w:p>
      <w:pPr>
        <w:pStyle w:val="12"/>
        <w:ind w:left="1800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总经理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人员和机构管理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工资管理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机构管理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审判单据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查看统计分析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账户查询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成本收益表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经营情况表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管理员（负责管理用户的账号和密码和权限管理）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假设：</w:t>
      </w:r>
    </w:p>
    <w:p>
      <w:pPr>
        <w:numPr>
          <w:ilvl w:val="0"/>
          <w:numId w:val="3"/>
        </w:numPr>
      </w:pPr>
      <w:r>
        <w:rPr>
          <w:rFonts w:hint="eastAsia"/>
        </w:rPr>
        <w:t>所有的应收应付均从本公司角度出发。</w:t>
      </w:r>
    </w:p>
    <w:p>
      <w:pPr>
        <w:numPr>
          <w:ilvl w:val="0"/>
          <w:numId w:val="3"/>
        </w:numPr>
      </w:pPr>
      <w:r>
        <w:rPr>
          <w:rFonts w:hint="eastAsia"/>
        </w:rPr>
        <w:t>现有北京、上海、广州、南京设有中转中心。每个中转中心下设各设20、20、15、10个营业厅。未来会扩展城市的中转中心和营业厅数量。</w:t>
      </w:r>
    </w:p>
    <w:p>
      <w:pPr>
        <w:numPr>
          <w:ilvl w:val="0"/>
          <w:numId w:val="3"/>
        </w:numPr>
      </w:pPr>
      <w:r>
        <w:rPr>
          <w:rFonts w:hint="eastAsia"/>
        </w:rPr>
        <w:t>假设飞机一趟满载运5000个快递（50吨）、火车200000快递（2000吨）、汽车1000个快递（10吨）。每趟成本比500：200：10。汽车2元每公里每吨。火车为0.2元每公里每吨。飞机为20元每公里每吨。</w:t>
      </w:r>
    </w:p>
    <w:p>
      <w:pPr>
        <w:numPr>
          <w:ilvl w:val="0"/>
          <w:numId w:val="3"/>
        </w:numPr>
      </w:pPr>
      <w:r>
        <w:rPr>
          <w:rFonts w:hint="eastAsia"/>
        </w:rPr>
        <w:t>北京到上述各地经济快递、标准快递、次晨特快价格比为18：23：25 。</w:t>
      </w:r>
      <w:r>
        <w:t xml:space="preserve"> </w:t>
      </w:r>
    </w:p>
    <w:p>
      <w:pPr>
        <w:numPr>
          <w:ilvl w:val="0"/>
          <w:numId w:val="3"/>
        </w:numPr>
      </w:pPr>
      <w:r>
        <w:rPr>
          <w:rFonts w:hint="eastAsia"/>
        </w:rPr>
        <w:t>标准快递的运费价格=公里数/1000*23元每公斤。例如南京到北京900公里，则运费为20.7元每公斤。</w:t>
      </w:r>
    </w:p>
    <w:p>
      <w:pPr>
        <w:numPr>
          <w:ilvl w:val="0"/>
          <w:numId w:val="3"/>
        </w:numPr>
      </w:pPr>
      <w:r>
        <w:rPr>
          <w:rFonts w:hint="eastAsia"/>
        </w:rPr>
        <w:t>各城市之间距离（KM）。以后城市的数量还会变化。</w:t>
      </w:r>
    </w:p>
    <w:tbl>
      <w:tblPr>
        <w:tblStyle w:val="11"/>
        <w:tblW w:w="7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/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广州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1064.7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1888.8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1064.7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广州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188.8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1132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900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266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1132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</w:tr>
    </w:tbl>
    <w:p>
      <w:pPr>
        <w:ind w:left="780"/>
      </w:pPr>
    </w:p>
    <w:p>
      <w:pPr>
        <w:numPr>
          <w:ilvl w:val="0"/>
          <w:numId w:val="3"/>
        </w:numPr>
      </w:pPr>
      <w:r>
        <w:rPr>
          <w:rFonts w:hint="eastAsia"/>
        </w:rPr>
        <w:t>城市各营业厅距离为30KM。</w:t>
      </w:r>
    </w:p>
    <w:p>
      <w:r>
        <w:rPr>
          <w:rFonts w:hint="eastAsia"/>
        </w:rPr>
        <w:t xml:space="preserve">   </w:t>
      </w:r>
    </w:p>
    <w:p/>
    <w:p>
      <w:pPr>
        <w:ind w:left="780"/>
      </w:pP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交谈要点</w:t>
      </w:r>
    </w:p>
    <w:p>
      <w:r>
        <w:rPr>
          <w:rFonts w:hint="eastAsia"/>
        </w:rPr>
        <w:t>寄件人：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人数。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rPr>
          <w:rFonts w:hint="eastAsia"/>
        </w:rPr>
        <w:t xml:space="preserve">   希望能够查询当前货物的货运状态（收件、到达</w:t>
      </w:r>
      <w:ins w:id="0" w:author="钦 刘" w:date="2015-09-25T14:02:00Z">
        <w:r>
          <w:rPr>
            <w:rFonts w:hint="eastAsia"/>
          </w:rPr>
          <w:t>寄</w:t>
        </w:r>
      </w:ins>
      <w:r>
        <w:rPr>
          <w:rFonts w:hint="eastAsia"/>
        </w:rPr>
        <w:t>件人</w:t>
      </w:r>
      <w:ins w:id="1" w:author="钦 刘" w:date="2015-09-24T14:17:00Z">
        <w:r>
          <w:rPr>
            <w:rFonts w:hint="eastAsia"/>
          </w:rPr>
          <w:t>营业厅</w:t>
        </w:r>
      </w:ins>
      <w:r>
        <w:rPr>
          <w:rFonts w:hint="eastAsia"/>
        </w:rPr>
        <w:t>、到达</w:t>
      </w:r>
      <w:ins w:id="2" w:author="钦 刘" w:date="2015-09-25T14:02:00Z">
        <w:r>
          <w:rPr>
            <w:rFonts w:hint="eastAsia"/>
          </w:rPr>
          <w:t>寄</w:t>
        </w:r>
      </w:ins>
      <w:r>
        <w:rPr>
          <w:rFonts w:hint="eastAsia"/>
        </w:rPr>
        <w:t>件</w:t>
      </w:r>
      <w:ins w:id="3" w:author="钦 刘" w:date="2015-09-24T14:18:00Z">
        <w:r>
          <w:rPr>
            <w:rFonts w:hint="eastAsia"/>
          </w:rPr>
          <w:t>人中转中心</w:t>
        </w:r>
      </w:ins>
      <w:r>
        <w:rPr>
          <w:rFonts w:hint="eastAsia"/>
        </w:rPr>
        <w:t>、到达</w:t>
      </w:r>
      <w:ins w:id="4" w:author="钦 刘" w:date="2015-09-25T14:02:00Z">
        <w:r>
          <w:rPr>
            <w:rFonts w:hint="eastAsia"/>
          </w:rPr>
          <w:t>收</w:t>
        </w:r>
      </w:ins>
      <w:r>
        <w:rPr>
          <w:rFonts w:hint="eastAsia"/>
        </w:rPr>
        <w:t>件</w:t>
      </w:r>
      <w:ins w:id="5" w:author="钦 刘" w:date="2015-09-24T14:18:00Z">
        <w:r>
          <w:rPr>
            <w:rFonts w:hint="eastAsia"/>
          </w:rPr>
          <w:t>人中转中心</w:t>
        </w:r>
      </w:ins>
      <w:r>
        <w:rPr>
          <w:rFonts w:hint="eastAsia"/>
        </w:rPr>
        <w:t>、到达收件</w:t>
      </w:r>
      <w:ins w:id="6" w:author="钦 刘" w:date="2015-09-24T14:18:00Z">
        <w:r>
          <w:rPr>
            <w:rFonts w:hint="eastAsia"/>
          </w:rPr>
          <w:t>人营业厅</w:t>
        </w:r>
      </w:ins>
      <w:r>
        <w:rPr>
          <w:rFonts w:hint="eastAsia"/>
        </w:rPr>
        <w:t>、派件中）。</w:t>
      </w:r>
    </w:p>
    <w:p/>
    <w:p>
      <w:r>
        <w:rPr>
          <w:rFonts w:hint="eastAsia"/>
        </w:rPr>
        <w:t>快递员：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每营业厅大约50人。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t xml:space="preserve">   </w:t>
      </w:r>
      <w:r>
        <w:rPr>
          <w:rFonts w:hint="eastAsia"/>
        </w:rPr>
        <w:t>揽收到快递后回营业厅输入寄件单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订单条形码号（10位数）； ）希望输入信息方便快捷、多为缺省选项。</w:t>
      </w:r>
    </w:p>
    <w:p>
      <w:r>
        <w:rPr>
          <w:rFonts w:hint="eastAsia"/>
        </w:rPr>
        <w:t xml:space="preserve">   输入以上托运信息之后会自动给出运费报价，和预计到达日期（根据已有快件在出发地和到达地之间送达的平均时间。</w:t>
      </w:r>
      <w:ins w:id="7" w:author="钦 刘" w:date="2015-09-24T14:19:00Z">
        <w:r>
          <w:rPr>
            <w:rFonts w:hint="eastAsia"/>
          </w:rPr>
          <w:t>如果没有历史数据，为0</w:t>
        </w:r>
      </w:ins>
      <w:r>
        <w:rPr>
          <w:rFonts w:hint="eastAsia"/>
        </w:rPr>
        <w:t>）如果是比较轻，体积较大的货物，按照</w:t>
      </w:r>
      <w:r>
        <w:rPr>
          <w:b/>
          <w:bCs/>
        </w:rPr>
        <w:t>长*宽*高/5000</w:t>
      </w:r>
      <w:r>
        <w:rPr>
          <w:rFonts w:hint="eastAsia"/>
          <w:b/>
          <w:bCs/>
        </w:rPr>
        <w:t>来计算其体积重量，和实际重量取最大值。</w:t>
      </w:r>
    </w:p>
    <w:p>
      <w:r>
        <w:rPr>
          <w:rFonts w:hint="eastAsia"/>
        </w:rPr>
        <w:t xml:space="preserve">   派送快递之后，要输入收件人姓名，收件时间到系统中去。</w:t>
      </w:r>
    </w:p>
    <w:p>
      <w:r>
        <w:rPr>
          <w:rFonts w:hint="eastAsia"/>
        </w:rPr>
        <w:t xml:space="preserve">   快递员可以输入托运订单条形码号，可以查询订单信息。</w:t>
      </w:r>
    </w:p>
    <w:p/>
    <w:p>
      <w:r>
        <w:rPr>
          <w:rFonts w:hint="eastAsia"/>
        </w:rPr>
        <w:t>营业厅业务员：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每营业厅业务员大约5人。司机20人。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rPr>
          <w:rFonts w:hint="eastAsia"/>
        </w:rPr>
        <w:tab/>
      </w:r>
      <w:r>
        <w:rPr>
          <w:rFonts w:hint="eastAsia"/>
        </w:rPr>
        <w:t>快递员揽件之后，营业厅人员负责分拣和装车，并在系统中录入装车单（记录装车日期、本营业厅编号（025城市编码+0</w:t>
      </w:r>
      <w:ins w:id="8" w:author="钦 刘" w:date="2015-09-28T09:45:00Z">
        <w:r>
          <w:rPr/>
          <w:t>0</w:t>
        </w:r>
      </w:ins>
      <w:r>
        <w:rPr>
          <w:rFonts w:hint="eastAsia"/>
        </w:rPr>
        <w:t>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、五位数字）、到达地（本地中转中心或者其它营业厅）、车辆代号、监装员、押运员、本次装箱所有订单条形码号）、运费（运费根据出发地和目的地自动生成）。</w:t>
      </w:r>
    </w:p>
    <w:p>
      <w:r>
        <w:rPr>
          <w:rFonts w:hint="eastAsia"/>
        </w:rPr>
        <w:t xml:space="preserve">    当其它营业厅或中转中心送达货物，首先营业厅业务员生成营业厅到达单。包含货物到达信息（到达日期、中转单编号、出发地、货物到达状态（损坏、完整、丢失））</w:t>
      </w:r>
    </w:p>
    <w:p>
      <w:r>
        <w:rPr>
          <w:rFonts w:hint="eastAsia"/>
        </w:rPr>
        <w:t xml:space="preserve">    收货之后，则分配该货物给快递员，由其派送。生成派件单（到达日期、托运订单条形码号、派送员）。</w:t>
      </w:r>
    </w:p>
    <w:p>
      <w:r>
        <w:rPr>
          <w:rFonts w:hint="eastAsia"/>
        </w:rPr>
        <w:t xml:space="preserve">    也负责车辆（车辆代号（城市编号（电话号码区号南京025）+营业厅编号（000三位数字）+000三位数字）、车牌号（苏A 00000）、服役时间）和司机信息（司机编号（城市编号（电话号码区号南京025）+营业厅编号（000三位数字）+000三位数字、姓名、出生日期、身份证号、手机 、性别、行驶证期限）的维护。</w:t>
      </w:r>
      <w:r>
        <w:t xml:space="preserve"> </w:t>
      </w:r>
    </w:p>
    <w:p>
      <w:r>
        <w:rPr>
          <w:rFonts w:hint="eastAsia"/>
        </w:rPr>
        <w:t xml:space="preserve">     业务员每天为核对快递员的收取的快递费用建立收款单。包含信息（收款日期、收款金额、收款快递员、对应的所有快递订单条形码号。）</w:t>
      </w:r>
    </w:p>
    <w:p>
      <w:r>
        <w:rPr>
          <w:rFonts w:hint="eastAsia"/>
        </w:rPr>
        <w:t xml:space="preserve">    希望输入信息方便快捷、多为缺省选项。</w:t>
      </w:r>
    </w:p>
    <w:p/>
    <w:p>
      <w:r>
        <w:rPr>
          <w:rFonts w:hint="eastAsia"/>
        </w:rPr>
        <w:t>中转中心业务员：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10到20名。负责对快递转运的管理。能够简单使用办公信息化系统。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基本持积极态度。不希望增加现有工作量。</w:t>
      </w:r>
    </w:p>
    <w:p>
      <w:r>
        <w:rPr>
          <w:rFonts w:hint="eastAsia"/>
        </w:rPr>
        <w:t>3. 工作细节</w:t>
      </w:r>
    </w:p>
    <w:p/>
    <w:p>
      <w:r>
        <w:rPr>
          <w:rFonts w:hint="eastAsia"/>
        </w:rPr>
        <w:t xml:space="preserve">   当营业厅送达货物到中转中心之后业务员生成中转中心到达单。包含货物到达信息（中转中心编号（025城市编码+0中转中心）、到达日期、中转单编号、出发地、货物到达状态（损坏、完整、丢失））。</w:t>
      </w:r>
    </w:p>
    <w:p>
      <w:r>
        <w:rPr>
          <w:rFonts w:hint="eastAsia"/>
        </w:rPr>
        <w:t xml:space="preserve">   之后进行入库管理（参考库存管理人员）。业务员每天根据库存的状况，录入中转单（包括飞机、铁路、公路）。中转单包含装车日期、本中转中心中转单编号（中转中心编号+日期+0000000七位数字），航班号、出发地、到达地、货柜号、监装员、本次装箱所有托运单号、运费（运费根据出发地和目的地自动生成），并且办理出库手续。</w:t>
      </w:r>
    </w:p>
    <w:p>
      <w:r>
        <w:rPr>
          <w:rFonts w:hint="eastAsia"/>
        </w:rPr>
        <w:t xml:space="preserve">    当快递到达把目的地中转中心，同样生成中转中心到达单，再次进行入库管理。中转中心业务员负责出库、装车，并在系统中录入装车单（记录装车日期、本中转中心汽运编号（中转中心编号+日期+0000000七位数字）、到达地（营业厅）、车辆代号、监装员、押运员、本次装箱所有订单条形码号）、运费（运费根据出发地和目的地自动生成）。</w:t>
      </w:r>
    </w:p>
    <w:p/>
    <w:p/>
    <w:p/>
    <w:p>
      <w:r>
        <w:rPr>
          <w:rFonts w:hint="eastAsia"/>
        </w:rPr>
        <w:t>中转中心库存管理人员：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1到2名。负责对仓库信息的管理。能够简单使用办公信息化系统。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基本持积极态度。不希望增加现有工作量。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所有快递到达中转中心先入库。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仓库</w:t>
      </w:r>
      <w:r>
        <w:t>按区、按排、按架、按位定位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主要分为航运区、铁运区、汽运区、机动区。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库存查看（设定一个时间段，查看此时间段内的出/入库数量/金额，存储位置，库存数量要有合计，这一点统一于普适需求。）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库存盘点（盘点的是当天的库存快照，包括当天的各区快递的信息（快递编号、入库日期、目的地、区号、排号、架号、位号） 。要求可以导出Excel。</w:t>
      </w:r>
      <w:r>
        <w:t>盘点时，系统自动根据当前盘点时间</w:t>
      </w:r>
      <w:r>
        <w:rPr>
          <w:rFonts w:hint="eastAsia"/>
        </w:rPr>
        <w:t>生成</w:t>
      </w:r>
      <w:r>
        <w:t>一个截止点</w:t>
      </w:r>
      <w:r>
        <w:rPr>
          <w:rFonts w:hint="eastAsia"/>
        </w:rPr>
        <w:t>，</w:t>
      </w:r>
      <w:r>
        <w:t>这个点就是批次（日期）批号（序号）</w:t>
      </w:r>
      <w:r>
        <w:rPr>
          <w:rFonts w:hint="eastAsia"/>
        </w:rPr>
        <w:t>，</w:t>
      </w:r>
      <w:r>
        <w:t>在这个截点之后做的</w:t>
      </w:r>
      <w:r>
        <w:rPr>
          <w:rFonts w:hint="eastAsia"/>
        </w:rPr>
        <w:t>出入库</w:t>
      </w:r>
      <w:r>
        <w:t>是不计入盘点的。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库存入库单（快递编号、入库日期、目的地、区号、排号、架号、位号）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库存出库单（快递编号、出库日期、目的地、装运形式（火车、飞机、汽车）、中转单编号或者汽运编号）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库存报警（针对每个中转中心仓库设置警戒比例（例如90%），当该商品的库存数量高于该数值时进行提示。）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库存分区调整。如果超出报警值，可以手动调整分区。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 xml:space="preserve">系统中任何单通过审批，就自动完成相应数据的更改。比如进货单通过审批后，仓库管理人员会收到一个消息,仓库管理人员会根据该消息完成现实中商品的进出货。 </w:t>
      </w:r>
    </w:p>
    <w:p>
      <w:pPr>
        <w:pStyle w:val="12"/>
        <w:ind w:left="644"/>
      </w:pPr>
    </w:p>
    <w:p>
      <w:pPr>
        <w:pStyle w:val="12"/>
        <w:ind w:left="644"/>
      </w:pPr>
    </w:p>
    <w:p>
      <w:r>
        <w:rPr>
          <w:rFonts w:hint="eastAsia"/>
        </w:rPr>
        <w:t>财务人员：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1到2名。办公信息化系统较强。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持积极态度。不希望增加现有工作量。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5"/>
        </w:numPr>
      </w:pPr>
      <w:r>
        <w:rPr>
          <w:rFonts w:hint="eastAsia"/>
        </w:rPr>
        <w:t>登录</w:t>
      </w:r>
    </w:p>
    <w:p>
      <w:pPr>
        <w:pStyle w:val="12"/>
        <w:numPr>
          <w:ilvl w:val="0"/>
          <w:numId w:val="5"/>
        </w:numPr>
      </w:pPr>
      <w:r>
        <w:rPr>
          <w:rFonts w:hint="eastAsia"/>
        </w:rPr>
        <w:t>账户管理（账户指的是此家公司的银行账户，</w:t>
      </w:r>
      <w:r>
        <w:rPr>
          <w:rFonts w:hint="eastAsia"/>
          <w:b/>
          <w:bCs/>
        </w:rPr>
        <w:t>仅限最高权限</w:t>
      </w:r>
      <w:r>
        <w:rPr>
          <w:rFonts w:hint="eastAsia"/>
        </w:rPr>
        <w:t>可以查看账户名称和余额。账号的属性有：</w:t>
      </w:r>
      <w:r>
        <w:rPr>
          <w:rFonts w:hint="eastAsia"/>
          <w:b/>
          <w:bCs/>
        </w:rPr>
        <w:t>名称和金额</w:t>
      </w:r>
      <w:r>
        <w:rPr>
          <w:rFonts w:hint="eastAsia"/>
        </w:rPr>
        <w:t>。余额不可修改，此数据项取决于收款单和付款单。</w:t>
      </w:r>
    </w:p>
    <w:p>
      <w:pPr>
        <w:pStyle w:val="12"/>
      </w:pPr>
      <w:r>
        <w:rPr>
          <w:rFonts w:hint="eastAsia"/>
        </w:rPr>
        <w:t>账户的增删改查包括</w:t>
      </w:r>
      <w:r>
        <w:rPr>
          <w:rFonts w:hint="eastAsia"/>
          <w:b/>
          <w:bCs/>
        </w:rPr>
        <w:t>增加账户、删除账户、修改账户属性和查询账户</w:t>
      </w:r>
      <w:r>
        <w:rPr>
          <w:rFonts w:hint="eastAsia"/>
        </w:rPr>
        <w:t>。账号的查询可以通过输入关键字进行模糊查找。</w:t>
      </w:r>
      <w:r>
        <w:rPr>
          <w:rFonts w:hint="eastAsia"/>
          <w:b/>
          <w:bCs/>
        </w:rPr>
        <w:t>仅限最高权限</w:t>
      </w:r>
      <w:r>
        <w:rPr>
          <w:rFonts w:hint="eastAsia"/>
        </w:rPr>
        <w:t>可进行这些操作。</w:t>
      </w:r>
      <w:r>
        <w:rPr>
          <w:rFonts w:hint="eastAsia"/>
          <w:bCs/>
        </w:rPr>
        <w:t>可能一个财务拥有最高权限，一个没有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会计可以按天、按营业厅查看收款单记录。包括合计功能。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会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会计可以生成截止当前日期的成本收益表（总收入、总支出、总利润=总收入-总支出）。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经营情况表，可以选择开始日期和结束日期，显示期间内所有的入款单和收款单信息。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各报表能够导出。</w:t>
      </w:r>
    </w:p>
    <w:p>
      <w:pPr>
        <w:pStyle w:val="12"/>
        <w:numPr>
          <w:ilvl w:val="0"/>
          <w:numId w:val="6"/>
        </w:numPr>
      </w:pPr>
      <w:r>
        <w:rPr>
          <w:rFonts w:hint="eastAsia"/>
        </w:rPr>
        <w:t>期初建账（这个系统是可以支持建多套账的（</w:t>
      </w:r>
      <w:r>
        <w:t>整个系统一般一年算一套帐</w:t>
      </w:r>
      <w:r>
        <w:rPr>
          <w:rFonts w:hint="eastAsia"/>
        </w:rPr>
        <w:t>，</w:t>
      </w:r>
      <w:r>
        <w:t>不同账上可以有同一客户</w:t>
      </w:r>
      <w:r>
        <w:rPr>
          <w:rFonts w:hint="eastAsia"/>
        </w:rPr>
        <w:t>），每套帐在新建（新建账的频率</w:t>
      </w:r>
      <w:r>
        <w:t>一般一年一次，或者</w:t>
      </w:r>
      <w:r>
        <w:rPr>
          <w:rFonts w:hint="eastAsia"/>
        </w:rPr>
        <w:t>2</w:t>
      </w:r>
      <w:r>
        <w:t>年一次</w:t>
      </w:r>
      <w:r>
        <w:rPr>
          <w:rFonts w:hint="eastAsia"/>
        </w:rPr>
        <w:t>）的时候都要经过期初建账这一环节，可以理解为一套帐的初始化操作。包括：</w:t>
      </w:r>
      <w:r>
        <w:rPr>
          <w:rFonts w:hint="eastAsia"/>
          <w:b/>
          <w:bCs/>
        </w:rPr>
        <w:t>机构、人员、车辆、库存、 银行账户信息（名称，余额）。</w:t>
      </w:r>
      <w:r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>
      <w:pPr>
        <w:pStyle w:val="12"/>
        <w:ind w:left="644"/>
      </w:pPr>
    </w:p>
    <w:p>
      <w:pPr>
        <w:pStyle w:val="12"/>
        <w:ind w:left="644"/>
      </w:pPr>
    </w:p>
    <w:p>
      <w:r>
        <w:rPr>
          <w:rFonts w:hint="eastAsia"/>
        </w:rPr>
        <w:t>总经理：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2名。能够熟练使用办公信息化系统。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持积极态度。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登录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人员机构管理（输入人员机构的 具体信息）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审批单据（所有的单据（寄件单、装车单、营业厅到达单、收款单、派件单、中转中心到达单 、入库单、中转单、出库单、付款单）都有草稿状态，提交状态，审批后状态。总经理每天查看所有申请单据，修改单据数据，并通过该单据的审批。总经理可以批量审批。）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查看成本收益表（同财务人员）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查看经营情况表（同财务人员）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 xml:space="preserve">制定薪水策略（1. 总经理可以针对不同工作人员制定不同的薪水策略（按月、计次、提成）。 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制定城市距离、价格等常量。 一制定后，系统会自动在新的业务单中使用更新后新数据 ）</w:t>
      </w:r>
    </w:p>
    <w:p>
      <w:pPr>
        <w:pStyle w:val="12"/>
        <w:ind w:left="780"/>
      </w:pPr>
    </w:p>
    <w:p/>
    <w:p>
      <w:r>
        <w:rPr>
          <w:rFonts w:hint="eastAsia"/>
        </w:rPr>
        <w:t>其它要求：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系统主要操作都有日志进行记录，并对经理和财务人员提供查询功能。</w:t>
      </w:r>
    </w:p>
    <w:p/>
    <w:p/>
    <w:p>
      <w:r>
        <w:rPr>
          <w:rFonts w:hint="eastAsia"/>
        </w:rPr>
        <w:t>系统假设：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系统需提供新建账户功能，以保证用户的使用权限。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管理员登录账号为admin，初始密码admin，管理员账号主要负责</w:t>
      </w:r>
      <w:r>
        <w:t>对用户账户</w:t>
      </w:r>
      <w:r>
        <w:rPr>
          <w:rFonts w:hint="eastAsia"/>
        </w:rPr>
        <w:t>（</w:t>
      </w:r>
      <w:r>
        <w:rPr>
          <w:rFonts w:ascii="Verdana" w:hAnsi="Verdana"/>
          <w:sz w:val="9"/>
          <w:szCs w:val="9"/>
          <w:shd w:val="clear" w:color="auto" w:fill="ECF1F6"/>
        </w:rPr>
        <w:t> </w:t>
      </w:r>
      <w:r>
        <w:t>是指用这套系统的公司人员。不包括客户。需要识别每个操作员和业务员。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信息和权限</w:t>
      </w:r>
      <w:r>
        <w:t>管理</w:t>
      </w:r>
      <w:r>
        <w:rPr>
          <w:rFonts w:hint="eastAsia"/>
        </w:rPr>
        <w:t>。</w:t>
      </w:r>
    </w:p>
    <w:p>
      <w:r>
        <w:rPr>
          <w:rFonts w:hint="eastAsia"/>
        </w:rPr>
        <w:t>开发要求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采用Java语言开发。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用户远程使用系统。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图形化界面进行操作。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4585958">
    <w:nsid w:val="36837966"/>
    <w:multiLevelType w:val="multilevel"/>
    <w:tmpl w:val="36837966"/>
    <w:lvl w:ilvl="0" w:tentative="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0807658">
    <w:nsid w:val="4104676A"/>
    <w:multiLevelType w:val="multilevel"/>
    <w:tmpl w:val="4104676A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938559718">
    <w:nsid w:val="37F148E6"/>
    <w:multiLevelType w:val="multilevel"/>
    <w:tmpl w:val="37F148E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99200521">
    <w:nsid w:val="477A5909"/>
    <w:multiLevelType w:val="multilevel"/>
    <w:tmpl w:val="477A5909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280457253">
    <w:nsid w:val="4C523A25"/>
    <w:multiLevelType w:val="multilevel"/>
    <w:tmpl w:val="4C523A2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25879988">
    <w:nsid w:val="54FD33B4"/>
    <w:multiLevelType w:val="multilevel"/>
    <w:tmpl w:val="54FD33B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8810858">
    <w:nsid w:val="0C72336A"/>
    <w:multiLevelType w:val="multilevel"/>
    <w:tmpl w:val="0C72336A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914818892">
    <w:nsid w:val="3687074C"/>
    <w:multiLevelType w:val="multilevel"/>
    <w:tmpl w:val="3687074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66604256">
    <w:nsid w:val="5D607BE0"/>
    <w:multiLevelType w:val="multilevel"/>
    <w:tmpl w:val="5D607B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3838794">
    <w:nsid w:val="5A3B58CA"/>
    <w:multiLevelType w:val="multilevel"/>
    <w:tmpl w:val="5A3B58C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66604256"/>
  </w:num>
  <w:num w:numId="2">
    <w:abstractNumId w:val="938559718"/>
  </w:num>
  <w:num w:numId="3">
    <w:abstractNumId w:val="1513838794"/>
  </w:num>
  <w:num w:numId="4">
    <w:abstractNumId w:val="914585958"/>
  </w:num>
  <w:num w:numId="5">
    <w:abstractNumId w:val="1425879988"/>
  </w:num>
  <w:num w:numId="6">
    <w:abstractNumId w:val="1199200521"/>
  </w:num>
  <w:num w:numId="7">
    <w:abstractNumId w:val="208810858"/>
  </w:num>
  <w:num w:numId="8">
    <w:abstractNumId w:val="1090807658"/>
  </w:num>
  <w:num w:numId="9">
    <w:abstractNumId w:val="1280457253"/>
  </w:num>
  <w:num w:numId="10">
    <w:abstractNumId w:val="9148188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  <w:rsid w:val="49B575AF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iPriority="37" w:name="Dark List Accent 6"/>
    <w:lsdException w:qFormat="1" w:uiPriority="39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rPr>
      <w:kern w:val="0"/>
      <w:sz w:val="18"/>
      <w:szCs w:val="18"/>
      <w:lang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paragraph" w:styleId="7">
    <w:name w:val="Title"/>
    <w:basedOn w:val="1"/>
    <w:next w:val="1"/>
    <w:link w:val="19"/>
    <w:qFormat/>
    <w:uiPriority w:val="10"/>
    <w:pPr>
      <w:widowControl/>
      <w:pBdr>
        <w:bottom w:val="single" w:color="4F81BD" w:sz="8" w:space="4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/>
    </w:rPr>
  </w:style>
  <w:style w:type="character" w:styleId="9">
    <w:name w:val="Hyperlink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link w:val="6"/>
    <w:semiHidden/>
    <w:uiPriority w:val="99"/>
    <w:rPr>
      <w:sz w:val="18"/>
      <w:szCs w:val="18"/>
    </w:rPr>
  </w:style>
  <w:style w:type="character" w:customStyle="1" w:styleId="14">
    <w:name w:val="Footer Char"/>
    <w:link w:val="5"/>
    <w:semiHidden/>
    <w:uiPriority w:val="99"/>
    <w:rPr>
      <w:sz w:val="18"/>
      <w:szCs w:val="18"/>
    </w:rPr>
  </w:style>
  <w:style w:type="character" w:customStyle="1" w:styleId="15">
    <w:name w:val="Balloon Text Char"/>
    <w:link w:val="4"/>
    <w:semiHidden/>
    <w:uiPriority w:val="99"/>
    <w:rPr>
      <w:sz w:val="18"/>
      <w:szCs w:val="18"/>
    </w:rPr>
  </w:style>
  <w:style w:type="character" w:customStyle="1" w:styleId="16">
    <w:name w:val="Heading 1 Char"/>
    <w:link w:val="2"/>
    <w:uiPriority w:val="9"/>
    <w:rPr>
      <w:rFonts w:ascii="Cambria" w:hAnsi="Cambria" w:eastAsia="宋体" w:cs="Times New Roman"/>
      <w:b/>
      <w:bCs/>
      <w:color w:val="345A8A"/>
      <w:sz w:val="32"/>
      <w:szCs w:val="32"/>
    </w:rPr>
  </w:style>
  <w:style w:type="character" w:customStyle="1" w:styleId="17">
    <w:name w:val="Heading 2 Char"/>
    <w:link w:val="3"/>
    <w:uiPriority w:val="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18">
    <w:name w:val="apple-converted-space"/>
    <w:basedOn w:val="8"/>
    <w:uiPriority w:val="0"/>
    <w:rPr/>
  </w:style>
  <w:style w:type="character" w:customStyle="1" w:styleId="19">
    <w:name w:val="Title Char"/>
    <w:link w:val="7"/>
    <w:uiPriority w:val="10"/>
    <w:rPr>
      <w:rFonts w:ascii="Cambria" w:hAnsi="Cambria" w:eastAsia="宋体" w:cs="Times New Roman"/>
      <w:color w:val="16365C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757</Words>
  <Characters>4317</Characters>
  <Lines>35</Lines>
  <Paragraphs>10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2014-09-27T16:27:00Z</dcterms:created>
  <dc:creator>DL</dc:creator>
  <cp:lastModifiedBy>lin</cp:lastModifiedBy>
  <dcterms:modified xsi:type="dcterms:W3CDTF">2015-10-16T10:46:22Z</dcterms:modified>
  <dc:title>项目实践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