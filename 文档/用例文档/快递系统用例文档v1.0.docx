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22C" w:rsidRDefault="00B6422C" w:rsidP="00B6422C">
      <w:pPr>
        <w:jc w:val="center"/>
        <w:rPr>
          <w:rFonts w:ascii="黑体" w:eastAsia="黑体" w:hAnsi="黑体"/>
          <w:sz w:val="48"/>
          <w:szCs w:val="48"/>
        </w:rPr>
      </w:pPr>
    </w:p>
    <w:p w:rsidR="00B6422C" w:rsidRDefault="00B6422C" w:rsidP="00B6422C">
      <w:pPr>
        <w:jc w:val="center"/>
        <w:rPr>
          <w:rFonts w:ascii="黑体" w:eastAsia="黑体" w:hAnsi="黑体"/>
          <w:sz w:val="48"/>
          <w:szCs w:val="48"/>
        </w:rPr>
      </w:pPr>
    </w:p>
    <w:p w:rsidR="00B6422C" w:rsidRPr="00B857AB" w:rsidRDefault="00B6422C" w:rsidP="00B6422C">
      <w:pPr>
        <w:jc w:val="center"/>
        <w:rPr>
          <w:rFonts w:ascii="黑体" w:eastAsia="黑体" w:hAnsi="黑体"/>
          <w:sz w:val="48"/>
          <w:szCs w:val="48"/>
        </w:rPr>
      </w:pPr>
      <w:r w:rsidRPr="00B857AB">
        <w:rPr>
          <w:rFonts w:ascii="黑体" w:eastAsia="黑体" w:hAnsi="黑体" w:hint="eastAsia"/>
          <w:sz w:val="48"/>
          <w:szCs w:val="48"/>
        </w:rPr>
        <w:t>快递系统用例文档</w:t>
      </w:r>
      <w:r>
        <w:rPr>
          <w:rFonts w:ascii="黑体" w:eastAsia="黑体" w:hAnsi="黑体" w:hint="eastAsia"/>
          <w:sz w:val="48"/>
          <w:szCs w:val="48"/>
        </w:rPr>
        <w:t>v1.0</w:t>
      </w:r>
    </w:p>
    <w:p w:rsidR="00B6422C" w:rsidRPr="00D47F28" w:rsidRDefault="00B6422C" w:rsidP="00B6422C">
      <w:pPr>
        <w:rPr>
          <w:rFonts w:asciiTheme="minorEastAsia" w:hAnsiTheme="minorEastAsia"/>
          <w:sz w:val="28"/>
          <w:szCs w:val="28"/>
        </w:rPr>
      </w:pPr>
      <w:r>
        <w:rPr>
          <w:rFonts w:hint="eastAsia"/>
        </w:rPr>
        <w:t xml:space="preserve">                           </w:t>
      </w:r>
      <w:r>
        <w:t xml:space="preserve">                   </w:t>
      </w:r>
      <w:r>
        <w:rPr>
          <w:rFonts w:hint="eastAsia"/>
        </w:rPr>
        <w:t xml:space="preserve"> </w:t>
      </w:r>
      <w:r w:rsidRPr="00B857AB">
        <w:rPr>
          <w:rFonts w:asciiTheme="minorEastAsia" w:hAnsiTheme="minorEastAsia" w:hint="eastAsia"/>
          <w:sz w:val="28"/>
          <w:szCs w:val="28"/>
        </w:rPr>
        <w:t>林庆 张健 李芷牧 令佩</w:t>
      </w:r>
      <w:proofErr w:type="gramStart"/>
      <w:r w:rsidRPr="00B857AB">
        <w:rPr>
          <w:rFonts w:asciiTheme="minorEastAsia" w:hAnsiTheme="minorEastAsia" w:hint="eastAsia"/>
          <w:sz w:val="28"/>
          <w:szCs w:val="28"/>
        </w:rPr>
        <w:t>棠</w:t>
      </w:r>
      <w:proofErr w:type="gramEnd"/>
    </w:p>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Default="00B6422C" w:rsidP="00B6422C"/>
    <w:p w:rsidR="00B6422C" w:rsidRPr="007800C9" w:rsidRDefault="00B6422C" w:rsidP="00B6422C"/>
    <w:sdt>
      <w:sdtPr>
        <w:rPr>
          <w:rFonts w:cs="Times New Roman"/>
          <w:kern w:val="0"/>
          <w:sz w:val="22"/>
          <w:szCs w:val="22"/>
          <w:lang w:val="zh-CN"/>
        </w:rPr>
        <w:id w:val="605386477"/>
        <w:docPartObj>
          <w:docPartGallery w:val="Table of Contents"/>
          <w:docPartUnique/>
        </w:docPartObj>
      </w:sdtPr>
      <w:sdtEndPr>
        <w:rPr>
          <w:b/>
          <w:bCs/>
        </w:rPr>
      </w:sdtEndPr>
      <w:sdtContent>
        <w:p w:rsidR="00B6422C" w:rsidRPr="002A1E00" w:rsidRDefault="00B6422C" w:rsidP="00B6422C">
          <w:pPr>
            <w:jc w:val="center"/>
            <w:rPr>
              <w:rFonts w:ascii="华文楷体" w:eastAsia="华文楷体" w:hAnsi="华文楷体"/>
              <w:sz w:val="30"/>
              <w:szCs w:val="30"/>
            </w:rPr>
          </w:pPr>
          <w:r w:rsidRPr="002A1E00">
            <w:rPr>
              <w:rFonts w:ascii="华文楷体" w:eastAsia="华文楷体" w:hAnsi="华文楷体"/>
              <w:sz w:val="30"/>
              <w:szCs w:val="30"/>
              <w:lang w:val="zh-CN"/>
            </w:rPr>
            <w:t>目录</w:t>
          </w:r>
        </w:p>
        <w:p w:rsidR="00B6422C" w:rsidRDefault="00B6422C" w:rsidP="00B6422C">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432266771" w:history="1">
            <w:r w:rsidRPr="00632288">
              <w:rPr>
                <w:rStyle w:val="aa"/>
                <w:rFonts w:hint="eastAsia"/>
                <w:noProof/>
              </w:rPr>
              <w:t>引言</w:t>
            </w:r>
            <w:r>
              <w:rPr>
                <w:noProof/>
                <w:webHidden/>
              </w:rPr>
              <w:tab/>
            </w:r>
            <w:r>
              <w:rPr>
                <w:noProof/>
                <w:webHidden/>
              </w:rPr>
              <w:fldChar w:fldCharType="begin"/>
            </w:r>
            <w:r>
              <w:rPr>
                <w:noProof/>
                <w:webHidden/>
              </w:rPr>
              <w:instrText xml:space="preserve"> PAGEREF _Toc432266771 \h </w:instrText>
            </w:r>
            <w:r>
              <w:rPr>
                <w:noProof/>
                <w:webHidden/>
              </w:rPr>
            </w:r>
            <w:r>
              <w:rPr>
                <w:noProof/>
                <w:webHidden/>
              </w:rPr>
              <w:fldChar w:fldCharType="separate"/>
            </w:r>
            <w:r>
              <w:rPr>
                <w:noProof/>
                <w:webHidden/>
              </w:rPr>
              <w:t>1</w:t>
            </w:r>
            <w:r>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72" w:history="1">
            <w:r w:rsidR="00B6422C" w:rsidRPr="00632288">
              <w:rPr>
                <w:rStyle w:val="aa"/>
                <w:rFonts w:hint="eastAsia"/>
                <w:noProof/>
              </w:rPr>
              <w:t>目的</w:t>
            </w:r>
            <w:r w:rsidR="00B6422C">
              <w:rPr>
                <w:noProof/>
                <w:webHidden/>
              </w:rPr>
              <w:tab/>
            </w:r>
            <w:r w:rsidR="00B6422C">
              <w:rPr>
                <w:noProof/>
                <w:webHidden/>
              </w:rPr>
              <w:fldChar w:fldCharType="begin"/>
            </w:r>
            <w:r w:rsidR="00B6422C">
              <w:rPr>
                <w:noProof/>
                <w:webHidden/>
              </w:rPr>
              <w:instrText xml:space="preserve"> PAGEREF _Toc432266772 \h </w:instrText>
            </w:r>
            <w:r w:rsidR="00B6422C">
              <w:rPr>
                <w:noProof/>
                <w:webHidden/>
              </w:rPr>
            </w:r>
            <w:r w:rsidR="00B6422C">
              <w:rPr>
                <w:noProof/>
                <w:webHidden/>
              </w:rPr>
              <w:fldChar w:fldCharType="separate"/>
            </w:r>
            <w:r w:rsidR="00B6422C">
              <w:rPr>
                <w:noProof/>
                <w:webHidden/>
              </w:rPr>
              <w:t>1</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73" w:history="1">
            <w:r w:rsidR="00B6422C" w:rsidRPr="00632288">
              <w:rPr>
                <w:rStyle w:val="aa"/>
                <w:rFonts w:hint="eastAsia"/>
                <w:noProof/>
              </w:rPr>
              <w:t>阅读说明</w:t>
            </w:r>
            <w:r w:rsidR="00B6422C">
              <w:rPr>
                <w:noProof/>
                <w:webHidden/>
              </w:rPr>
              <w:tab/>
            </w:r>
            <w:r w:rsidR="00B6422C">
              <w:rPr>
                <w:noProof/>
                <w:webHidden/>
              </w:rPr>
              <w:fldChar w:fldCharType="begin"/>
            </w:r>
            <w:r w:rsidR="00B6422C">
              <w:rPr>
                <w:noProof/>
                <w:webHidden/>
              </w:rPr>
              <w:instrText xml:space="preserve"> PAGEREF _Toc432266773 \h </w:instrText>
            </w:r>
            <w:r w:rsidR="00B6422C">
              <w:rPr>
                <w:noProof/>
                <w:webHidden/>
              </w:rPr>
            </w:r>
            <w:r w:rsidR="00B6422C">
              <w:rPr>
                <w:noProof/>
                <w:webHidden/>
              </w:rPr>
              <w:fldChar w:fldCharType="separate"/>
            </w:r>
            <w:r w:rsidR="00B6422C">
              <w:rPr>
                <w:noProof/>
                <w:webHidden/>
              </w:rPr>
              <w:t>1</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74" w:history="1">
            <w:r w:rsidR="00B6422C" w:rsidRPr="00632288">
              <w:rPr>
                <w:rStyle w:val="aa"/>
                <w:rFonts w:hint="eastAsia"/>
                <w:noProof/>
              </w:rPr>
              <w:t>参考文献</w:t>
            </w:r>
            <w:r w:rsidR="00B6422C">
              <w:rPr>
                <w:noProof/>
                <w:webHidden/>
              </w:rPr>
              <w:tab/>
            </w:r>
            <w:r w:rsidR="00B6422C">
              <w:rPr>
                <w:noProof/>
                <w:webHidden/>
              </w:rPr>
              <w:fldChar w:fldCharType="begin"/>
            </w:r>
            <w:r w:rsidR="00B6422C">
              <w:rPr>
                <w:noProof/>
                <w:webHidden/>
              </w:rPr>
              <w:instrText xml:space="preserve"> PAGEREF _Toc432266774 \h </w:instrText>
            </w:r>
            <w:r w:rsidR="00B6422C">
              <w:rPr>
                <w:noProof/>
                <w:webHidden/>
              </w:rPr>
            </w:r>
            <w:r w:rsidR="00B6422C">
              <w:rPr>
                <w:noProof/>
                <w:webHidden/>
              </w:rPr>
              <w:fldChar w:fldCharType="separate"/>
            </w:r>
            <w:r w:rsidR="00B6422C">
              <w:rPr>
                <w:noProof/>
                <w:webHidden/>
              </w:rPr>
              <w:t>1</w:t>
            </w:r>
            <w:r w:rsidR="00B6422C">
              <w:rPr>
                <w:noProof/>
                <w:webHidden/>
              </w:rPr>
              <w:fldChar w:fldCharType="end"/>
            </w:r>
          </w:hyperlink>
        </w:p>
        <w:p w:rsidR="00B6422C" w:rsidRDefault="00051C97" w:rsidP="00B6422C">
          <w:pPr>
            <w:pStyle w:val="20"/>
            <w:tabs>
              <w:tab w:val="right" w:leader="dot" w:pos="8296"/>
            </w:tabs>
            <w:rPr>
              <w:rFonts w:cstheme="minorBidi"/>
              <w:noProof/>
              <w:kern w:val="2"/>
              <w:sz w:val="21"/>
            </w:rPr>
          </w:pPr>
          <w:hyperlink w:anchor="_Toc432266775" w:history="1">
            <w:r w:rsidR="00B6422C" w:rsidRPr="00632288">
              <w:rPr>
                <w:rStyle w:val="aa"/>
                <w:rFonts w:hint="eastAsia"/>
                <w:noProof/>
              </w:rPr>
              <w:t>用例图</w:t>
            </w:r>
            <w:r w:rsidR="00B6422C">
              <w:rPr>
                <w:noProof/>
                <w:webHidden/>
              </w:rPr>
              <w:tab/>
            </w:r>
            <w:r w:rsidR="00B6422C">
              <w:rPr>
                <w:noProof/>
                <w:webHidden/>
              </w:rPr>
              <w:fldChar w:fldCharType="begin"/>
            </w:r>
            <w:r w:rsidR="00B6422C">
              <w:rPr>
                <w:noProof/>
                <w:webHidden/>
              </w:rPr>
              <w:instrText xml:space="preserve"> PAGEREF _Toc432266775 \h </w:instrText>
            </w:r>
            <w:r w:rsidR="00B6422C">
              <w:rPr>
                <w:noProof/>
                <w:webHidden/>
              </w:rPr>
            </w:r>
            <w:r w:rsidR="00B6422C">
              <w:rPr>
                <w:noProof/>
                <w:webHidden/>
              </w:rPr>
              <w:fldChar w:fldCharType="separate"/>
            </w:r>
            <w:r w:rsidR="00B6422C">
              <w:rPr>
                <w:noProof/>
                <w:webHidden/>
              </w:rPr>
              <w:t>2</w:t>
            </w:r>
            <w:r w:rsidR="00B6422C">
              <w:rPr>
                <w:noProof/>
                <w:webHidden/>
              </w:rPr>
              <w:fldChar w:fldCharType="end"/>
            </w:r>
          </w:hyperlink>
        </w:p>
        <w:p w:rsidR="00B6422C" w:rsidRDefault="00051C97" w:rsidP="00B6422C">
          <w:pPr>
            <w:pStyle w:val="20"/>
            <w:tabs>
              <w:tab w:val="right" w:leader="dot" w:pos="8296"/>
            </w:tabs>
            <w:rPr>
              <w:rFonts w:cstheme="minorBidi"/>
              <w:noProof/>
              <w:kern w:val="2"/>
              <w:sz w:val="21"/>
            </w:rPr>
          </w:pPr>
          <w:hyperlink w:anchor="_Toc432266776" w:history="1">
            <w:r w:rsidR="00B6422C" w:rsidRPr="00632288">
              <w:rPr>
                <w:rStyle w:val="aa"/>
                <w:rFonts w:hint="eastAsia"/>
                <w:noProof/>
              </w:rPr>
              <w:t>详细用例描述</w:t>
            </w:r>
            <w:r w:rsidR="00B6422C">
              <w:rPr>
                <w:noProof/>
                <w:webHidden/>
              </w:rPr>
              <w:tab/>
            </w:r>
            <w:r w:rsidR="00B6422C">
              <w:rPr>
                <w:noProof/>
                <w:webHidden/>
              </w:rPr>
              <w:fldChar w:fldCharType="begin"/>
            </w:r>
            <w:r w:rsidR="00B6422C">
              <w:rPr>
                <w:noProof/>
                <w:webHidden/>
              </w:rPr>
              <w:instrText xml:space="preserve"> PAGEREF _Toc432266776 \h </w:instrText>
            </w:r>
            <w:r w:rsidR="00B6422C">
              <w:rPr>
                <w:noProof/>
                <w:webHidden/>
              </w:rPr>
            </w:r>
            <w:r w:rsidR="00B6422C">
              <w:rPr>
                <w:noProof/>
                <w:webHidden/>
              </w:rPr>
              <w:fldChar w:fldCharType="separate"/>
            </w:r>
            <w:r w:rsidR="00B6422C">
              <w:rPr>
                <w:noProof/>
                <w:webHidden/>
              </w:rPr>
              <w:t>3</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77" w:history="1">
            <w:r w:rsidR="00B6422C" w:rsidRPr="00632288">
              <w:rPr>
                <w:rStyle w:val="aa"/>
                <w:noProof/>
              </w:rPr>
              <w:t xml:space="preserve">UC1.1 </w:t>
            </w:r>
            <w:r w:rsidR="00B6422C" w:rsidRPr="00632288">
              <w:rPr>
                <w:rStyle w:val="aa"/>
                <w:rFonts w:hint="eastAsia"/>
                <w:noProof/>
              </w:rPr>
              <w:t>物流信息查询</w:t>
            </w:r>
            <w:r w:rsidR="00B6422C">
              <w:rPr>
                <w:noProof/>
                <w:webHidden/>
              </w:rPr>
              <w:tab/>
            </w:r>
            <w:r w:rsidR="00B6422C">
              <w:rPr>
                <w:noProof/>
                <w:webHidden/>
              </w:rPr>
              <w:fldChar w:fldCharType="begin"/>
            </w:r>
            <w:r w:rsidR="00B6422C">
              <w:rPr>
                <w:noProof/>
                <w:webHidden/>
              </w:rPr>
              <w:instrText xml:space="preserve"> PAGEREF _Toc432266777 \h </w:instrText>
            </w:r>
            <w:r w:rsidR="00B6422C">
              <w:rPr>
                <w:noProof/>
                <w:webHidden/>
              </w:rPr>
            </w:r>
            <w:r w:rsidR="00B6422C">
              <w:rPr>
                <w:noProof/>
                <w:webHidden/>
              </w:rPr>
              <w:fldChar w:fldCharType="separate"/>
            </w:r>
            <w:r w:rsidR="00B6422C">
              <w:rPr>
                <w:noProof/>
                <w:webHidden/>
              </w:rPr>
              <w:t>3</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78" w:history="1">
            <w:r w:rsidR="00B6422C" w:rsidRPr="00632288">
              <w:rPr>
                <w:rStyle w:val="aa"/>
                <w:noProof/>
              </w:rPr>
              <w:t xml:space="preserve">UC2.1 </w:t>
            </w:r>
            <w:r w:rsidR="00B6422C" w:rsidRPr="00632288">
              <w:rPr>
                <w:rStyle w:val="aa"/>
                <w:rFonts w:hint="eastAsia"/>
                <w:noProof/>
              </w:rPr>
              <w:t>自动报价和预估时间用例描述</w:t>
            </w:r>
            <w:r w:rsidR="00B6422C">
              <w:rPr>
                <w:noProof/>
                <w:webHidden/>
              </w:rPr>
              <w:tab/>
            </w:r>
            <w:r w:rsidR="00B6422C">
              <w:rPr>
                <w:noProof/>
                <w:webHidden/>
              </w:rPr>
              <w:fldChar w:fldCharType="begin"/>
            </w:r>
            <w:r w:rsidR="00B6422C">
              <w:rPr>
                <w:noProof/>
                <w:webHidden/>
              </w:rPr>
              <w:instrText xml:space="preserve"> PAGEREF _Toc432266778 \h </w:instrText>
            </w:r>
            <w:r w:rsidR="00B6422C">
              <w:rPr>
                <w:noProof/>
                <w:webHidden/>
              </w:rPr>
            </w:r>
            <w:r w:rsidR="00B6422C">
              <w:rPr>
                <w:noProof/>
                <w:webHidden/>
              </w:rPr>
              <w:fldChar w:fldCharType="separate"/>
            </w:r>
            <w:r w:rsidR="00B6422C">
              <w:rPr>
                <w:noProof/>
                <w:webHidden/>
              </w:rPr>
              <w:t>3</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79" w:history="1">
            <w:r w:rsidR="00B6422C" w:rsidRPr="00632288">
              <w:rPr>
                <w:rStyle w:val="aa"/>
                <w:noProof/>
              </w:rPr>
              <w:t xml:space="preserve">UC2.2 </w:t>
            </w:r>
            <w:r w:rsidR="00B6422C" w:rsidRPr="00632288">
              <w:rPr>
                <w:rStyle w:val="aa"/>
                <w:rFonts w:hint="eastAsia"/>
                <w:noProof/>
              </w:rPr>
              <w:t>派件</w:t>
            </w:r>
            <w:r w:rsidR="00B6422C">
              <w:rPr>
                <w:noProof/>
                <w:webHidden/>
              </w:rPr>
              <w:tab/>
            </w:r>
            <w:r w:rsidR="00B6422C">
              <w:rPr>
                <w:noProof/>
                <w:webHidden/>
              </w:rPr>
              <w:fldChar w:fldCharType="begin"/>
            </w:r>
            <w:r w:rsidR="00B6422C">
              <w:rPr>
                <w:noProof/>
                <w:webHidden/>
              </w:rPr>
              <w:instrText xml:space="preserve"> PAGEREF _Toc432266779 \h </w:instrText>
            </w:r>
            <w:r w:rsidR="00B6422C">
              <w:rPr>
                <w:noProof/>
                <w:webHidden/>
              </w:rPr>
            </w:r>
            <w:r w:rsidR="00B6422C">
              <w:rPr>
                <w:noProof/>
                <w:webHidden/>
              </w:rPr>
              <w:fldChar w:fldCharType="separate"/>
            </w:r>
            <w:r w:rsidR="00B6422C">
              <w:rPr>
                <w:noProof/>
                <w:webHidden/>
              </w:rPr>
              <w:t>4</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80" w:history="1">
            <w:r w:rsidR="00B6422C" w:rsidRPr="00632288">
              <w:rPr>
                <w:rStyle w:val="aa"/>
                <w:noProof/>
              </w:rPr>
              <w:t xml:space="preserve">UC3.1 </w:t>
            </w:r>
            <w:r w:rsidR="00B6422C" w:rsidRPr="00632288">
              <w:rPr>
                <w:rStyle w:val="aa"/>
                <w:rFonts w:hint="eastAsia"/>
                <w:noProof/>
              </w:rPr>
              <w:t>车辆装车管理</w:t>
            </w:r>
            <w:r w:rsidR="00B6422C">
              <w:rPr>
                <w:noProof/>
                <w:webHidden/>
              </w:rPr>
              <w:tab/>
            </w:r>
            <w:r w:rsidR="00B6422C">
              <w:rPr>
                <w:noProof/>
                <w:webHidden/>
              </w:rPr>
              <w:fldChar w:fldCharType="begin"/>
            </w:r>
            <w:r w:rsidR="00B6422C">
              <w:rPr>
                <w:noProof/>
                <w:webHidden/>
              </w:rPr>
              <w:instrText xml:space="preserve"> PAGEREF _Toc432266780 \h </w:instrText>
            </w:r>
            <w:r w:rsidR="00B6422C">
              <w:rPr>
                <w:noProof/>
                <w:webHidden/>
              </w:rPr>
            </w:r>
            <w:r w:rsidR="00B6422C">
              <w:rPr>
                <w:noProof/>
                <w:webHidden/>
              </w:rPr>
              <w:fldChar w:fldCharType="separate"/>
            </w:r>
            <w:r w:rsidR="00B6422C">
              <w:rPr>
                <w:noProof/>
                <w:webHidden/>
              </w:rPr>
              <w:t>4</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81" w:history="1">
            <w:r w:rsidR="00B6422C" w:rsidRPr="00632288">
              <w:rPr>
                <w:rStyle w:val="aa"/>
                <w:noProof/>
              </w:rPr>
              <w:t xml:space="preserve">UC3.2 </w:t>
            </w:r>
            <w:r w:rsidR="00B6422C" w:rsidRPr="00632288">
              <w:rPr>
                <w:rStyle w:val="aa"/>
                <w:rFonts w:hint="eastAsia"/>
                <w:noProof/>
              </w:rPr>
              <w:t>接件与派件</w:t>
            </w:r>
            <w:r w:rsidR="00B6422C">
              <w:rPr>
                <w:noProof/>
                <w:webHidden/>
              </w:rPr>
              <w:tab/>
            </w:r>
            <w:r w:rsidR="00B6422C">
              <w:rPr>
                <w:noProof/>
                <w:webHidden/>
              </w:rPr>
              <w:fldChar w:fldCharType="begin"/>
            </w:r>
            <w:r w:rsidR="00B6422C">
              <w:rPr>
                <w:noProof/>
                <w:webHidden/>
              </w:rPr>
              <w:instrText xml:space="preserve"> PAGEREF _Toc432266781 \h </w:instrText>
            </w:r>
            <w:r w:rsidR="00B6422C">
              <w:rPr>
                <w:noProof/>
                <w:webHidden/>
              </w:rPr>
            </w:r>
            <w:r w:rsidR="00B6422C">
              <w:rPr>
                <w:noProof/>
                <w:webHidden/>
              </w:rPr>
              <w:fldChar w:fldCharType="separate"/>
            </w:r>
            <w:r w:rsidR="00B6422C">
              <w:rPr>
                <w:noProof/>
                <w:webHidden/>
              </w:rPr>
              <w:t>5</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82" w:history="1">
            <w:r w:rsidR="00B6422C" w:rsidRPr="00632288">
              <w:rPr>
                <w:rStyle w:val="aa"/>
                <w:noProof/>
              </w:rPr>
              <w:t xml:space="preserve">UC3.3 </w:t>
            </w:r>
            <w:r w:rsidR="00B6422C" w:rsidRPr="00632288">
              <w:rPr>
                <w:rStyle w:val="aa"/>
                <w:rFonts w:hint="eastAsia"/>
                <w:noProof/>
              </w:rPr>
              <w:t>生成收款单</w:t>
            </w:r>
            <w:r w:rsidR="00B6422C">
              <w:rPr>
                <w:noProof/>
                <w:webHidden/>
              </w:rPr>
              <w:tab/>
            </w:r>
            <w:r w:rsidR="00B6422C">
              <w:rPr>
                <w:noProof/>
                <w:webHidden/>
              </w:rPr>
              <w:fldChar w:fldCharType="begin"/>
            </w:r>
            <w:r w:rsidR="00B6422C">
              <w:rPr>
                <w:noProof/>
                <w:webHidden/>
              </w:rPr>
              <w:instrText xml:space="preserve"> PAGEREF _Toc432266782 \h </w:instrText>
            </w:r>
            <w:r w:rsidR="00B6422C">
              <w:rPr>
                <w:noProof/>
                <w:webHidden/>
              </w:rPr>
            </w:r>
            <w:r w:rsidR="00B6422C">
              <w:rPr>
                <w:noProof/>
                <w:webHidden/>
              </w:rPr>
              <w:fldChar w:fldCharType="separate"/>
            </w:r>
            <w:r w:rsidR="00B6422C">
              <w:rPr>
                <w:noProof/>
                <w:webHidden/>
              </w:rPr>
              <w:t>6</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83" w:history="1">
            <w:r w:rsidR="00B6422C" w:rsidRPr="00632288">
              <w:rPr>
                <w:rStyle w:val="aa"/>
                <w:noProof/>
              </w:rPr>
              <w:t xml:space="preserve">UC3.4 </w:t>
            </w:r>
            <w:r w:rsidR="00B6422C" w:rsidRPr="00632288">
              <w:rPr>
                <w:rStyle w:val="aa"/>
                <w:rFonts w:hint="eastAsia"/>
                <w:noProof/>
              </w:rPr>
              <w:t>车辆信息管理用例描述</w:t>
            </w:r>
            <w:r w:rsidR="00B6422C">
              <w:rPr>
                <w:noProof/>
                <w:webHidden/>
              </w:rPr>
              <w:tab/>
            </w:r>
            <w:r w:rsidR="00B6422C">
              <w:rPr>
                <w:noProof/>
                <w:webHidden/>
              </w:rPr>
              <w:fldChar w:fldCharType="begin"/>
            </w:r>
            <w:r w:rsidR="00B6422C">
              <w:rPr>
                <w:noProof/>
                <w:webHidden/>
              </w:rPr>
              <w:instrText xml:space="preserve"> PAGEREF _Toc432266783 \h </w:instrText>
            </w:r>
            <w:r w:rsidR="00B6422C">
              <w:rPr>
                <w:noProof/>
                <w:webHidden/>
              </w:rPr>
            </w:r>
            <w:r w:rsidR="00B6422C">
              <w:rPr>
                <w:noProof/>
                <w:webHidden/>
              </w:rPr>
              <w:fldChar w:fldCharType="separate"/>
            </w:r>
            <w:r w:rsidR="00B6422C">
              <w:rPr>
                <w:noProof/>
                <w:webHidden/>
              </w:rPr>
              <w:t>6</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84" w:history="1">
            <w:r w:rsidR="00B6422C" w:rsidRPr="00632288">
              <w:rPr>
                <w:rStyle w:val="aa"/>
                <w:noProof/>
              </w:rPr>
              <w:t xml:space="preserve">UC3.5 </w:t>
            </w:r>
            <w:r w:rsidR="00B6422C" w:rsidRPr="00632288">
              <w:rPr>
                <w:rStyle w:val="aa"/>
                <w:rFonts w:hint="eastAsia"/>
                <w:noProof/>
              </w:rPr>
              <w:t>司机信息管理</w:t>
            </w:r>
            <w:r w:rsidR="00B6422C">
              <w:rPr>
                <w:noProof/>
                <w:webHidden/>
              </w:rPr>
              <w:tab/>
            </w:r>
            <w:r w:rsidR="00B6422C">
              <w:rPr>
                <w:noProof/>
                <w:webHidden/>
              </w:rPr>
              <w:fldChar w:fldCharType="begin"/>
            </w:r>
            <w:r w:rsidR="00B6422C">
              <w:rPr>
                <w:noProof/>
                <w:webHidden/>
              </w:rPr>
              <w:instrText xml:space="preserve"> PAGEREF _Toc432266784 \h </w:instrText>
            </w:r>
            <w:r w:rsidR="00B6422C">
              <w:rPr>
                <w:noProof/>
                <w:webHidden/>
              </w:rPr>
            </w:r>
            <w:r w:rsidR="00B6422C">
              <w:rPr>
                <w:noProof/>
                <w:webHidden/>
              </w:rPr>
              <w:fldChar w:fldCharType="separate"/>
            </w:r>
            <w:r w:rsidR="00B6422C">
              <w:rPr>
                <w:noProof/>
                <w:webHidden/>
              </w:rPr>
              <w:t>7</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85" w:history="1">
            <w:r w:rsidR="00B6422C" w:rsidRPr="00632288">
              <w:rPr>
                <w:rStyle w:val="aa"/>
                <w:noProof/>
              </w:rPr>
              <w:t xml:space="preserve">UC4.1 </w:t>
            </w:r>
            <w:r w:rsidR="00B6422C" w:rsidRPr="00632288">
              <w:rPr>
                <w:rStyle w:val="aa"/>
                <w:rFonts w:hint="eastAsia"/>
                <w:noProof/>
              </w:rPr>
              <w:t>交通装运管理</w:t>
            </w:r>
            <w:r w:rsidR="00B6422C">
              <w:rPr>
                <w:noProof/>
                <w:webHidden/>
              </w:rPr>
              <w:tab/>
            </w:r>
            <w:r w:rsidR="00B6422C">
              <w:rPr>
                <w:noProof/>
                <w:webHidden/>
              </w:rPr>
              <w:fldChar w:fldCharType="begin"/>
            </w:r>
            <w:r w:rsidR="00B6422C">
              <w:rPr>
                <w:noProof/>
                <w:webHidden/>
              </w:rPr>
              <w:instrText xml:space="preserve"> PAGEREF _Toc432266785 \h </w:instrText>
            </w:r>
            <w:r w:rsidR="00B6422C">
              <w:rPr>
                <w:noProof/>
                <w:webHidden/>
              </w:rPr>
            </w:r>
            <w:r w:rsidR="00B6422C">
              <w:rPr>
                <w:noProof/>
                <w:webHidden/>
              </w:rPr>
              <w:fldChar w:fldCharType="separate"/>
            </w:r>
            <w:r w:rsidR="00B6422C">
              <w:rPr>
                <w:noProof/>
                <w:webHidden/>
              </w:rPr>
              <w:t>8</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86" w:history="1">
            <w:r w:rsidR="00B6422C" w:rsidRPr="00632288">
              <w:rPr>
                <w:rStyle w:val="aa"/>
                <w:noProof/>
              </w:rPr>
              <w:t xml:space="preserve">UC4.2 </w:t>
            </w:r>
            <w:r w:rsidR="00B6422C" w:rsidRPr="00632288">
              <w:rPr>
                <w:rStyle w:val="aa"/>
                <w:rFonts w:hint="eastAsia"/>
                <w:noProof/>
              </w:rPr>
              <w:t>生成中转中心接收单</w:t>
            </w:r>
            <w:r w:rsidR="00B6422C">
              <w:rPr>
                <w:noProof/>
                <w:webHidden/>
              </w:rPr>
              <w:tab/>
            </w:r>
            <w:r w:rsidR="00B6422C">
              <w:rPr>
                <w:noProof/>
                <w:webHidden/>
              </w:rPr>
              <w:fldChar w:fldCharType="begin"/>
            </w:r>
            <w:r w:rsidR="00B6422C">
              <w:rPr>
                <w:noProof/>
                <w:webHidden/>
              </w:rPr>
              <w:instrText xml:space="preserve"> PAGEREF _Toc432266786 \h </w:instrText>
            </w:r>
            <w:r w:rsidR="00B6422C">
              <w:rPr>
                <w:noProof/>
                <w:webHidden/>
              </w:rPr>
            </w:r>
            <w:r w:rsidR="00B6422C">
              <w:rPr>
                <w:noProof/>
                <w:webHidden/>
              </w:rPr>
              <w:fldChar w:fldCharType="separate"/>
            </w:r>
            <w:r w:rsidR="00B6422C">
              <w:rPr>
                <w:noProof/>
                <w:webHidden/>
              </w:rPr>
              <w:t>9</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87" w:history="1">
            <w:r w:rsidR="00B6422C" w:rsidRPr="00632288">
              <w:rPr>
                <w:rStyle w:val="aa"/>
                <w:noProof/>
              </w:rPr>
              <w:t xml:space="preserve">UC5.1 </w:t>
            </w:r>
            <w:r w:rsidR="00B6422C" w:rsidRPr="00632288">
              <w:rPr>
                <w:rStyle w:val="aa"/>
                <w:rFonts w:hint="eastAsia"/>
                <w:noProof/>
              </w:rPr>
              <w:t>出库管理</w:t>
            </w:r>
            <w:r w:rsidR="00B6422C">
              <w:rPr>
                <w:noProof/>
                <w:webHidden/>
              </w:rPr>
              <w:tab/>
            </w:r>
            <w:r w:rsidR="00B6422C">
              <w:rPr>
                <w:noProof/>
                <w:webHidden/>
              </w:rPr>
              <w:fldChar w:fldCharType="begin"/>
            </w:r>
            <w:r w:rsidR="00B6422C">
              <w:rPr>
                <w:noProof/>
                <w:webHidden/>
              </w:rPr>
              <w:instrText xml:space="preserve"> PAGEREF _Toc432266787 \h </w:instrText>
            </w:r>
            <w:r w:rsidR="00B6422C">
              <w:rPr>
                <w:noProof/>
                <w:webHidden/>
              </w:rPr>
            </w:r>
            <w:r w:rsidR="00B6422C">
              <w:rPr>
                <w:noProof/>
                <w:webHidden/>
              </w:rPr>
              <w:fldChar w:fldCharType="separate"/>
            </w:r>
            <w:r w:rsidR="00B6422C">
              <w:rPr>
                <w:noProof/>
                <w:webHidden/>
              </w:rPr>
              <w:t>9</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88" w:history="1">
            <w:r w:rsidR="00B6422C" w:rsidRPr="00632288">
              <w:rPr>
                <w:rStyle w:val="aa"/>
                <w:noProof/>
              </w:rPr>
              <w:t xml:space="preserve">UC5.2 </w:t>
            </w:r>
            <w:r w:rsidR="00B6422C" w:rsidRPr="00632288">
              <w:rPr>
                <w:rStyle w:val="aa"/>
                <w:rFonts w:hint="eastAsia"/>
                <w:noProof/>
              </w:rPr>
              <w:t>入库管理</w:t>
            </w:r>
            <w:r w:rsidR="00B6422C">
              <w:rPr>
                <w:noProof/>
                <w:webHidden/>
              </w:rPr>
              <w:tab/>
            </w:r>
            <w:r w:rsidR="00B6422C">
              <w:rPr>
                <w:noProof/>
                <w:webHidden/>
              </w:rPr>
              <w:fldChar w:fldCharType="begin"/>
            </w:r>
            <w:r w:rsidR="00B6422C">
              <w:rPr>
                <w:noProof/>
                <w:webHidden/>
              </w:rPr>
              <w:instrText xml:space="preserve"> PAGEREF _Toc432266788 \h </w:instrText>
            </w:r>
            <w:r w:rsidR="00B6422C">
              <w:rPr>
                <w:noProof/>
                <w:webHidden/>
              </w:rPr>
            </w:r>
            <w:r w:rsidR="00B6422C">
              <w:rPr>
                <w:noProof/>
                <w:webHidden/>
              </w:rPr>
              <w:fldChar w:fldCharType="separate"/>
            </w:r>
            <w:r w:rsidR="00B6422C">
              <w:rPr>
                <w:noProof/>
                <w:webHidden/>
              </w:rPr>
              <w:t>10</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89" w:history="1">
            <w:r w:rsidR="00B6422C" w:rsidRPr="00632288">
              <w:rPr>
                <w:rStyle w:val="aa"/>
                <w:noProof/>
              </w:rPr>
              <w:t xml:space="preserve">UC5.3 </w:t>
            </w:r>
            <w:r w:rsidR="00B6422C" w:rsidRPr="00632288">
              <w:rPr>
                <w:rStyle w:val="aa"/>
                <w:rFonts w:hint="eastAsia"/>
                <w:noProof/>
              </w:rPr>
              <w:t>库存盘点</w:t>
            </w:r>
            <w:r w:rsidR="00B6422C">
              <w:rPr>
                <w:noProof/>
                <w:webHidden/>
              </w:rPr>
              <w:tab/>
            </w:r>
            <w:r w:rsidR="00B6422C">
              <w:rPr>
                <w:noProof/>
                <w:webHidden/>
              </w:rPr>
              <w:fldChar w:fldCharType="begin"/>
            </w:r>
            <w:r w:rsidR="00B6422C">
              <w:rPr>
                <w:noProof/>
                <w:webHidden/>
              </w:rPr>
              <w:instrText xml:space="preserve"> PAGEREF _Toc432266789 \h </w:instrText>
            </w:r>
            <w:r w:rsidR="00B6422C">
              <w:rPr>
                <w:noProof/>
                <w:webHidden/>
              </w:rPr>
            </w:r>
            <w:r w:rsidR="00B6422C">
              <w:rPr>
                <w:noProof/>
                <w:webHidden/>
              </w:rPr>
              <w:fldChar w:fldCharType="separate"/>
            </w:r>
            <w:r w:rsidR="00B6422C">
              <w:rPr>
                <w:noProof/>
                <w:webHidden/>
              </w:rPr>
              <w:t>10</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90" w:history="1">
            <w:r w:rsidR="00B6422C" w:rsidRPr="00632288">
              <w:rPr>
                <w:rStyle w:val="aa"/>
                <w:noProof/>
              </w:rPr>
              <w:t xml:space="preserve">UC5.4 </w:t>
            </w:r>
            <w:r w:rsidR="00B6422C" w:rsidRPr="00632288">
              <w:rPr>
                <w:rStyle w:val="aa"/>
                <w:rFonts w:hint="eastAsia"/>
                <w:noProof/>
              </w:rPr>
              <w:t>库区调整用例描述</w:t>
            </w:r>
            <w:r w:rsidR="00B6422C">
              <w:rPr>
                <w:noProof/>
                <w:webHidden/>
              </w:rPr>
              <w:tab/>
            </w:r>
            <w:r w:rsidR="00B6422C">
              <w:rPr>
                <w:noProof/>
                <w:webHidden/>
              </w:rPr>
              <w:fldChar w:fldCharType="begin"/>
            </w:r>
            <w:r w:rsidR="00B6422C">
              <w:rPr>
                <w:noProof/>
                <w:webHidden/>
              </w:rPr>
              <w:instrText xml:space="preserve"> PAGEREF _Toc432266790 \h </w:instrText>
            </w:r>
            <w:r w:rsidR="00B6422C">
              <w:rPr>
                <w:noProof/>
                <w:webHidden/>
              </w:rPr>
            </w:r>
            <w:r w:rsidR="00B6422C">
              <w:rPr>
                <w:noProof/>
                <w:webHidden/>
              </w:rPr>
              <w:fldChar w:fldCharType="separate"/>
            </w:r>
            <w:r w:rsidR="00B6422C">
              <w:rPr>
                <w:noProof/>
                <w:webHidden/>
              </w:rPr>
              <w:t>11</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91" w:history="1">
            <w:r w:rsidR="00B6422C" w:rsidRPr="00632288">
              <w:rPr>
                <w:rStyle w:val="aa"/>
                <w:noProof/>
              </w:rPr>
              <w:t xml:space="preserve">UC5.5 </w:t>
            </w:r>
            <w:r w:rsidR="00B6422C" w:rsidRPr="00632288">
              <w:rPr>
                <w:rStyle w:val="aa"/>
                <w:rFonts w:hint="eastAsia"/>
                <w:noProof/>
              </w:rPr>
              <w:t>库存信息初始化</w:t>
            </w:r>
            <w:r w:rsidR="00B6422C">
              <w:rPr>
                <w:noProof/>
                <w:webHidden/>
              </w:rPr>
              <w:tab/>
            </w:r>
            <w:r w:rsidR="00B6422C">
              <w:rPr>
                <w:noProof/>
                <w:webHidden/>
              </w:rPr>
              <w:fldChar w:fldCharType="begin"/>
            </w:r>
            <w:r w:rsidR="00B6422C">
              <w:rPr>
                <w:noProof/>
                <w:webHidden/>
              </w:rPr>
              <w:instrText xml:space="preserve"> PAGEREF _Toc432266791 \h </w:instrText>
            </w:r>
            <w:r w:rsidR="00B6422C">
              <w:rPr>
                <w:noProof/>
                <w:webHidden/>
              </w:rPr>
            </w:r>
            <w:r w:rsidR="00B6422C">
              <w:rPr>
                <w:noProof/>
                <w:webHidden/>
              </w:rPr>
              <w:fldChar w:fldCharType="separate"/>
            </w:r>
            <w:r w:rsidR="00B6422C">
              <w:rPr>
                <w:noProof/>
                <w:webHidden/>
              </w:rPr>
              <w:t>11</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92" w:history="1">
            <w:r w:rsidR="00B6422C" w:rsidRPr="00632288">
              <w:rPr>
                <w:rStyle w:val="aa"/>
                <w:noProof/>
              </w:rPr>
              <w:t xml:space="preserve">UC6.1 </w:t>
            </w:r>
            <w:r w:rsidR="00B6422C" w:rsidRPr="00632288">
              <w:rPr>
                <w:rStyle w:val="aa"/>
                <w:rFonts w:hint="eastAsia"/>
                <w:noProof/>
              </w:rPr>
              <w:t>结算管理</w:t>
            </w:r>
            <w:r w:rsidR="00B6422C">
              <w:rPr>
                <w:noProof/>
                <w:webHidden/>
              </w:rPr>
              <w:tab/>
            </w:r>
            <w:r w:rsidR="00B6422C">
              <w:rPr>
                <w:noProof/>
                <w:webHidden/>
              </w:rPr>
              <w:fldChar w:fldCharType="begin"/>
            </w:r>
            <w:r w:rsidR="00B6422C">
              <w:rPr>
                <w:noProof/>
                <w:webHidden/>
              </w:rPr>
              <w:instrText xml:space="preserve"> PAGEREF _Toc432266792 \h </w:instrText>
            </w:r>
            <w:r w:rsidR="00B6422C">
              <w:rPr>
                <w:noProof/>
                <w:webHidden/>
              </w:rPr>
            </w:r>
            <w:r w:rsidR="00B6422C">
              <w:rPr>
                <w:noProof/>
                <w:webHidden/>
              </w:rPr>
              <w:fldChar w:fldCharType="separate"/>
            </w:r>
            <w:r w:rsidR="00B6422C">
              <w:rPr>
                <w:noProof/>
                <w:webHidden/>
              </w:rPr>
              <w:t>12</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93" w:history="1">
            <w:r w:rsidR="00B6422C" w:rsidRPr="00632288">
              <w:rPr>
                <w:rStyle w:val="aa"/>
                <w:noProof/>
              </w:rPr>
              <w:t xml:space="preserve">UC6.2 </w:t>
            </w:r>
            <w:r w:rsidR="00B6422C" w:rsidRPr="00632288">
              <w:rPr>
                <w:rStyle w:val="aa"/>
                <w:rFonts w:hint="eastAsia"/>
                <w:noProof/>
              </w:rPr>
              <w:t>成本管理</w:t>
            </w:r>
            <w:r w:rsidR="00B6422C">
              <w:rPr>
                <w:noProof/>
                <w:webHidden/>
              </w:rPr>
              <w:tab/>
            </w:r>
            <w:r w:rsidR="00B6422C">
              <w:rPr>
                <w:noProof/>
                <w:webHidden/>
              </w:rPr>
              <w:fldChar w:fldCharType="begin"/>
            </w:r>
            <w:r w:rsidR="00B6422C">
              <w:rPr>
                <w:noProof/>
                <w:webHidden/>
              </w:rPr>
              <w:instrText xml:space="preserve"> PAGEREF _Toc432266793 \h </w:instrText>
            </w:r>
            <w:r w:rsidR="00B6422C">
              <w:rPr>
                <w:noProof/>
                <w:webHidden/>
              </w:rPr>
            </w:r>
            <w:r w:rsidR="00B6422C">
              <w:rPr>
                <w:noProof/>
                <w:webHidden/>
              </w:rPr>
              <w:fldChar w:fldCharType="separate"/>
            </w:r>
            <w:r w:rsidR="00B6422C">
              <w:rPr>
                <w:noProof/>
                <w:webHidden/>
              </w:rPr>
              <w:t>12</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94" w:history="1">
            <w:r w:rsidR="00B6422C" w:rsidRPr="00632288">
              <w:rPr>
                <w:rStyle w:val="aa"/>
                <w:noProof/>
              </w:rPr>
              <w:t xml:space="preserve">UC6.3 </w:t>
            </w:r>
            <w:r w:rsidR="00B6422C" w:rsidRPr="00632288">
              <w:rPr>
                <w:rStyle w:val="aa"/>
                <w:rFonts w:hint="eastAsia"/>
                <w:noProof/>
              </w:rPr>
              <w:t>账户管理</w:t>
            </w:r>
            <w:r w:rsidR="00B6422C">
              <w:rPr>
                <w:noProof/>
                <w:webHidden/>
              </w:rPr>
              <w:tab/>
            </w:r>
            <w:r w:rsidR="00B6422C">
              <w:rPr>
                <w:noProof/>
                <w:webHidden/>
              </w:rPr>
              <w:fldChar w:fldCharType="begin"/>
            </w:r>
            <w:r w:rsidR="00B6422C">
              <w:rPr>
                <w:noProof/>
                <w:webHidden/>
              </w:rPr>
              <w:instrText xml:space="preserve"> PAGEREF _Toc432266794 \h </w:instrText>
            </w:r>
            <w:r w:rsidR="00B6422C">
              <w:rPr>
                <w:noProof/>
                <w:webHidden/>
              </w:rPr>
            </w:r>
            <w:r w:rsidR="00B6422C">
              <w:rPr>
                <w:noProof/>
                <w:webHidden/>
              </w:rPr>
              <w:fldChar w:fldCharType="separate"/>
            </w:r>
            <w:r w:rsidR="00B6422C">
              <w:rPr>
                <w:noProof/>
                <w:webHidden/>
              </w:rPr>
              <w:t>13</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95" w:history="1">
            <w:r w:rsidR="00B6422C" w:rsidRPr="00632288">
              <w:rPr>
                <w:rStyle w:val="aa"/>
                <w:noProof/>
              </w:rPr>
              <w:t xml:space="preserve">UC6-7.1 </w:t>
            </w:r>
            <w:r w:rsidR="00B6422C" w:rsidRPr="00632288">
              <w:rPr>
                <w:rStyle w:val="aa"/>
                <w:rFonts w:hint="eastAsia"/>
                <w:noProof/>
              </w:rPr>
              <w:t>查看统计报表</w:t>
            </w:r>
            <w:r w:rsidR="00B6422C">
              <w:rPr>
                <w:noProof/>
                <w:webHidden/>
              </w:rPr>
              <w:tab/>
            </w:r>
            <w:r w:rsidR="00B6422C">
              <w:rPr>
                <w:noProof/>
                <w:webHidden/>
              </w:rPr>
              <w:fldChar w:fldCharType="begin"/>
            </w:r>
            <w:r w:rsidR="00B6422C">
              <w:rPr>
                <w:noProof/>
                <w:webHidden/>
              </w:rPr>
              <w:instrText xml:space="preserve"> PAGEREF _Toc432266795 \h </w:instrText>
            </w:r>
            <w:r w:rsidR="00B6422C">
              <w:rPr>
                <w:noProof/>
                <w:webHidden/>
              </w:rPr>
            </w:r>
            <w:r w:rsidR="00B6422C">
              <w:rPr>
                <w:noProof/>
                <w:webHidden/>
              </w:rPr>
              <w:fldChar w:fldCharType="separate"/>
            </w:r>
            <w:r w:rsidR="00B6422C">
              <w:rPr>
                <w:noProof/>
                <w:webHidden/>
              </w:rPr>
              <w:t>13</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96" w:history="1">
            <w:r w:rsidR="00B6422C" w:rsidRPr="00632288">
              <w:rPr>
                <w:rStyle w:val="aa"/>
                <w:noProof/>
              </w:rPr>
              <w:t xml:space="preserve">UC6-7.2 </w:t>
            </w:r>
            <w:r w:rsidR="00B6422C" w:rsidRPr="00632288">
              <w:rPr>
                <w:rStyle w:val="aa"/>
                <w:rFonts w:hint="eastAsia"/>
                <w:noProof/>
              </w:rPr>
              <w:t>系统日志保存与查询</w:t>
            </w:r>
            <w:r w:rsidR="00B6422C">
              <w:rPr>
                <w:noProof/>
                <w:webHidden/>
              </w:rPr>
              <w:tab/>
            </w:r>
            <w:r w:rsidR="00B6422C">
              <w:rPr>
                <w:noProof/>
                <w:webHidden/>
              </w:rPr>
              <w:fldChar w:fldCharType="begin"/>
            </w:r>
            <w:r w:rsidR="00B6422C">
              <w:rPr>
                <w:noProof/>
                <w:webHidden/>
              </w:rPr>
              <w:instrText xml:space="preserve"> PAGEREF _Toc432266796 \h </w:instrText>
            </w:r>
            <w:r w:rsidR="00B6422C">
              <w:rPr>
                <w:noProof/>
                <w:webHidden/>
              </w:rPr>
            </w:r>
            <w:r w:rsidR="00B6422C">
              <w:rPr>
                <w:noProof/>
                <w:webHidden/>
              </w:rPr>
              <w:fldChar w:fldCharType="separate"/>
            </w:r>
            <w:r w:rsidR="00B6422C">
              <w:rPr>
                <w:noProof/>
                <w:webHidden/>
              </w:rPr>
              <w:t>14</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97" w:history="1">
            <w:r w:rsidR="00B6422C" w:rsidRPr="00632288">
              <w:rPr>
                <w:rStyle w:val="aa"/>
                <w:noProof/>
              </w:rPr>
              <w:t xml:space="preserve">UC7.1 </w:t>
            </w:r>
            <w:r w:rsidR="00B6422C" w:rsidRPr="00632288">
              <w:rPr>
                <w:rStyle w:val="aa"/>
                <w:rFonts w:hint="eastAsia"/>
                <w:noProof/>
              </w:rPr>
              <w:t>工资管理</w:t>
            </w:r>
            <w:r w:rsidR="00B6422C">
              <w:rPr>
                <w:noProof/>
                <w:webHidden/>
              </w:rPr>
              <w:tab/>
            </w:r>
            <w:r w:rsidR="00B6422C">
              <w:rPr>
                <w:noProof/>
                <w:webHidden/>
              </w:rPr>
              <w:fldChar w:fldCharType="begin"/>
            </w:r>
            <w:r w:rsidR="00B6422C">
              <w:rPr>
                <w:noProof/>
                <w:webHidden/>
              </w:rPr>
              <w:instrText xml:space="preserve"> PAGEREF _Toc432266797 \h </w:instrText>
            </w:r>
            <w:r w:rsidR="00B6422C">
              <w:rPr>
                <w:noProof/>
                <w:webHidden/>
              </w:rPr>
            </w:r>
            <w:r w:rsidR="00B6422C">
              <w:rPr>
                <w:noProof/>
                <w:webHidden/>
              </w:rPr>
              <w:fldChar w:fldCharType="separate"/>
            </w:r>
            <w:r w:rsidR="00B6422C">
              <w:rPr>
                <w:noProof/>
                <w:webHidden/>
              </w:rPr>
              <w:t>14</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98" w:history="1">
            <w:r w:rsidR="00B6422C" w:rsidRPr="00632288">
              <w:rPr>
                <w:rStyle w:val="aa"/>
                <w:noProof/>
              </w:rPr>
              <w:t xml:space="preserve">UC7.2 </w:t>
            </w:r>
            <w:r w:rsidR="00B6422C" w:rsidRPr="00632288">
              <w:rPr>
                <w:rStyle w:val="aa"/>
                <w:rFonts w:hint="eastAsia"/>
                <w:noProof/>
              </w:rPr>
              <w:t>机构管理</w:t>
            </w:r>
            <w:r w:rsidR="00B6422C">
              <w:rPr>
                <w:noProof/>
                <w:webHidden/>
              </w:rPr>
              <w:tab/>
            </w:r>
            <w:r w:rsidR="00B6422C">
              <w:rPr>
                <w:noProof/>
                <w:webHidden/>
              </w:rPr>
              <w:fldChar w:fldCharType="begin"/>
            </w:r>
            <w:r w:rsidR="00B6422C">
              <w:rPr>
                <w:noProof/>
                <w:webHidden/>
              </w:rPr>
              <w:instrText xml:space="preserve"> PAGEREF _Toc432266798 \h </w:instrText>
            </w:r>
            <w:r w:rsidR="00B6422C">
              <w:rPr>
                <w:noProof/>
                <w:webHidden/>
              </w:rPr>
            </w:r>
            <w:r w:rsidR="00B6422C">
              <w:rPr>
                <w:noProof/>
                <w:webHidden/>
              </w:rPr>
              <w:fldChar w:fldCharType="separate"/>
            </w:r>
            <w:r w:rsidR="00B6422C">
              <w:rPr>
                <w:noProof/>
                <w:webHidden/>
              </w:rPr>
              <w:t>14</w:t>
            </w:r>
            <w:r w:rsidR="00B6422C">
              <w:rPr>
                <w:noProof/>
                <w:webHidden/>
              </w:rPr>
              <w:fldChar w:fldCharType="end"/>
            </w:r>
          </w:hyperlink>
        </w:p>
        <w:p w:rsidR="00B6422C" w:rsidRDefault="00051C97" w:rsidP="00B6422C">
          <w:pPr>
            <w:pStyle w:val="30"/>
            <w:tabs>
              <w:tab w:val="right" w:leader="dot" w:pos="8296"/>
            </w:tabs>
            <w:rPr>
              <w:rFonts w:cstheme="minorBidi"/>
              <w:noProof/>
              <w:kern w:val="2"/>
              <w:sz w:val="21"/>
            </w:rPr>
          </w:pPr>
          <w:hyperlink w:anchor="_Toc432266799" w:history="1">
            <w:r w:rsidR="00B6422C" w:rsidRPr="00632288">
              <w:rPr>
                <w:rStyle w:val="aa"/>
                <w:noProof/>
              </w:rPr>
              <w:t xml:space="preserve">UC7.3 </w:t>
            </w:r>
            <w:r w:rsidR="00B6422C" w:rsidRPr="00632288">
              <w:rPr>
                <w:rStyle w:val="aa"/>
                <w:rFonts w:hint="eastAsia"/>
                <w:noProof/>
              </w:rPr>
              <w:t>审判单据</w:t>
            </w:r>
            <w:r w:rsidR="00B6422C">
              <w:rPr>
                <w:noProof/>
                <w:webHidden/>
              </w:rPr>
              <w:tab/>
            </w:r>
            <w:r w:rsidR="00B6422C">
              <w:rPr>
                <w:noProof/>
                <w:webHidden/>
              </w:rPr>
              <w:fldChar w:fldCharType="begin"/>
            </w:r>
            <w:r w:rsidR="00B6422C">
              <w:rPr>
                <w:noProof/>
                <w:webHidden/>
              </w:rPr>
              <w:instrText xml:space="preserve"> PAGEREF _Toc432266799 \h </w:instrText>
            </w:r>
            <w:r w:rsidR="00B6422C">
              <w:rPr>
                <w:noProof/>
                <w:webHidden/>
              </w:rPr>
            </w:r>
            <w:r w:rsidR="00B6422C">
              <w:rPr>
                <w:noProof/>
                <w:webHidden/>
              </w:rPr>
              <w:fldChar w:fldCharType="separate"/>
            </w:r>
            <w:r w:rsidR="00B6422C">
              <w:rPr>
                <w:noProof/>
                <w:webHidden/>
              </w:rPr>
              <w:t>15</w:t>
            </w:r>
            <w:r w:rsidR="00B6422C">
              <w:rPr>
                <w:noProof/>
                <w:webHidden/>
              </w:rPr>
              <w:fldChar w:fldCharType="end"/>
            </w:r>
          </w:hyperlink>
        </w:p>
        <w:p w:rsidR="00B6422C" w:rsidRDefault="00051C97" w:rsidP="00B6422C">
          <w:pPr>
            <w:pStyle w:val="30"/>
            <w:tabs>
              <w:tab w:val="right" w:leader="dot" w:pos="8296"/>
            </w:tabs>
          </w:pPr>
          <w:hyperlink w:anchor="_Toc432266800" w:history="1">
            <w:r w:rsidR="00B6422C" w:rsidRPr="00632288">
              <w:rPr>
                <w:rStyle w:val="aa"/>
                <w:noProof/>
              </w:rPr>
              <w:t xml:space="preserve">UC8.1 </w:t>
            </w:r>
            <w:r w:rsidR="00B6422C" w:rsidRPr="00632288">
              <w:rPr>
                <w:rStyle w:val="aa"/>
                <w:rFonts w:hint="eastAsia"/>
                <w:noProof/>
              </w:rPr>
              <w:t>账户密码权限管理</w:t>
            </w:r>
            <w:r w:rsidR="00B6422C">
              <w:rPr>
                <w:noProof/>
                <w:webHidden/>
              </w:rPr>
              <w:tab/>
            </w:r>
            <w:r w:rsidR="00B6422C">
              <w:rPr>
                <w:noProof/>
                <w:webHidden/>
              </w:rPr>
              <w:fldChar w:fldCharType="begin"/>
            </w:r>
            <w:r w:rsidR="00B6422C">
              <w:rPr>
                <w:noProof/>
                <w:webHidden/>
              </w:rPr>
              <w:instrText xml:space="preserve"> PAGEREF _Toc432266800 \h </w:instrText>
            </w:r>
            <w:r w:rsidR="00B6422C">
              <w:rPr>
                <w:noProof/>
                <w:webHidden/>
              </w:rPr>
            </w:r>
            <w:r w:rsidR="00B6422C">
              <w:rPr>
                <w:noProof/>
                <w:webHidden/>
              </w:rPr>
              <w:fldChar w:fldCharType="separate"/>
            </w:r>
            <w:r w:rsidR="00B6422C">
              <w:rPr>
                <w:noProof/>
                <w:webHidden/>
              </w:rPr>
              <w:t>16</w:t>
            </w:r>
            <w:r w:rsidR="00B6422C">
              <w:rPr>
                <w:noProof/>
                <w:webHidden/>
              </w:rPr>
              <w:fldChar w:fldCharType="end"/>
            </w:r>
          </w:hyperlink>
          <w:r w:rsidR="00B6422C">
            <w:rPr>
              <w:b/>
              <w:bCs/>
              <w:lang w:val="zh-CN"/>
            </w:rPr>
            <w:fldChar w:fldCharType="end"/>
          </w:r>
        </w:p>
      </w:sdtContent>
    </w:sdt>
    <w:p w:rsidR="00B6422C" w:rsidRDefault="00B6422C" w:rsidP="00B6422C">
      <w:pPr>
        <w:sectPr w:rsidR="00B6422C">
          <w:pgSz w:w="11906" w:h="16838"/>
          <w:pgMar w:top="1440" w:right="1800" w:bottom="1440" w:left="1800" w:header="851" w:footer="992" w:gutter="0"/>
          <w:cols w:space="425"/>
          <w:docGrid w:type="lines" w:linePitch="312"/>
        </w:sectPr>
      </w:pPr>
    </w:p>
    <w:p w:rsidR="00B6422C" w:rsidRPr="00420E03" w:rsidRDefault="00B6422C" w:rsidP="00B6422C">
      <w:pPr>
        <w:pStyle w:val="2"/>
      </w:pPr>
      <w:bookmarkStart w:id="0" w:name="_Toc432266771"/>
      <w:r w:rsidRPr="00420E03">
        <w:rPr>
          <w:rFonts w:hint="eastAsia"/>
        </w:rPr>
        <w:lastRenderedPageBreak/>
        <w:t>引言</w:t>
      </w:r>
      <w:bookmarkEnd w:id="0"/>
    </w:p>
    <w:p w:rsidR="00B6422C" w:rsidRDefault="00B6422C" w:rsidP="00B6422C">
      <w:pPr>
        <w:pStyle w:val="a9"/>
      </w:pPr>
      <w:bookmarkStart w:id="1" w:name="_Toc432266772"/>
      <w:r>
        <w:rPr>
          <w:rFonts w:hint="eastAsia"/>
        </w:rPr>
        <w:t>目的</w:t>
      </w:r>
      <w:bookmarkEnd w:id="1"/>
    </w:p>
    <w:p w:rsidR="00B6422C" w:rsidRPr="004E42A1" w:rsidRDefault="00B6422C" w:rsidP="00B6422C">
      <w:r>
        <w:rPr>
          <w:rFonts w:hint="eastAsia"/>
        </w:rPr>
        <w:t>本文档描述了快递系统的用户需求</w:t>
      </w:r>
    </w:p>
    <w:p w:rsidR="00B6422C" w:rsidRDefault="00B6422C" w:rsidP="00B6422C">
      <w:pPr>
        <w:pStyle w:val="a9"/>
      </w:pPr>
      <w:bookmarkStart w:id="2" w:name="_Toc432266773"/>
      <w:r>
        <w:rPr>
          <w:rFonts w:hint="eastAsia"/>
        </w:rPr>
        <w:t>阅读说明</w:t>
      </w:r>
      <w:bookmarkEnd w:id="2"/>
    </w:p>
    <w:p w:rsidR="00B6422C" w:rsidRPr="004E42A1" w:rsidRDefault="00B6422C" w:rsidP="00B6422C">
      <w:r>
        <w:rPr>
          <w:rFonts w:hint="eastAsia"/>
        </w:rPr>
        <w:t>用例描述的约定为对用例对应的一系列场景交互的描述</w:t>
      </w:r>
    </w:p>
    <w:p w:rsidR="00B6422C" w:rsidRDefault="00B6422C" w:rsidP="00B6422C">
      <w:pPr>
        <w:pStyle w:val="a9"/>
      </w:pPr>
      <w:bookmarkStart w:id="3" w:name="_Toc432266774"/>
      <w:r>
        <w:rPr>
          <w:rFonts w:hint="eastAsia"/>
        </w:rPr>
        <w:t>参考文献</w:t>
      </w:r>
      <w:bookmarkEnd w:id="3"/>
    </w:p>
    <w:p w:rsidR="00B6422C" w:rsidRPr="004E42A1" w:rsidRDefault="00B6422C" w:rsidP="00B6422C">
      <w:r>
        <w:rPr>
          <w:rFonts w:hint="eastAsia"/>
        </w:rPr>
        <w:t>项目实践</w:t>
      </w:r>
      <w:r>
        <w:rPr>
          <w:rFonts w:hint="eastAsia"/>
        </w:rPr>
        <w:t>v4</w:t>
      </w:r>
    </w:p>
    <w:p w:rsidR="00B6422C" w:rsidRDefault="00B6422C" w:rsidP="00B6422C">
      <w:pPr>
        <w:pStyle w:val="2"/>
      </w:pPr>
      <w:bookmarkStart w:id="4" w:name="_Toc432266775"/>
      <w:r w:rsidRPr="00F76481">
        <w:rPr>
          <w:rFonts w:hint="eastAsia"/>
        </w:rPr>
        <w:lastRenderedPageBreak/>
        <w:t>用例图</w:t>
      </w:r>
      <w:r w:rsidRPr="00FE74E5">
        <w:rPr>
          <w:noProof/>
        </w:rPr>
        <w:drawing>
          <wp:inline distT="0" distB="0" distL="0" distR="0" wp14:anchorId="5CB32EC4" wp14:editId="611606F1">
            <wp:extent cx="5274310" cy="6768785"/>
            <wp:effectExtent l="0" t="0" r="2540" b="0"/>
            <wp:docPr id="1" name="图片 1" descr="D:\teamwork\文档\用例文档\Travel Agency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amwork\文档\用例文档\Travel Agency 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768785"/>
                    </a:xfrm>
                    <a:prstGeom prst="rect">
                      <a:avLst/>
                    </a:prstGeom>
                    <a:noFill/>
                    <a:ln>
                      <a:noFill/>
                    </a:ln>
                  </pic:spPr>
                </pic:pic>
              </a:graphicData>
            </a:graphic>
          </wp:inline>
        </w:drawing>
      </w:r>
      <w:bookmarkEnd w:id="4"/>
    </w:p>
    <w:p w:rsidR="00B6422C" w:rsidRPr="006323E2" w:rsidRDefault="00B6422C" w:rsidP="00B6422C"/>
    <w:p w:rsidR="00B6422C" w:rsidRDefault="00B6422C" w:rsidP="00B6422C">
      <w:pPr>
        <w:pStyle w:val="2"/>
      </w:pPr>
      <w:bookmarkStart w:id="5" w:name="_Toc432266776"/>
      <w:r w:rsidRPr="007564E1">
        <w:rPr>
          <w:rFonts w:hint="eastAsia"/>
        </w:rPr>
        <w:lastRenderedPageBreak/>
        <w:t>详细用例描述</w:t>
      </w:r>
      <w:bookmarkEnd w:id="5"/>
    </w:p>
    <w:p w:rsidR="00B6422C" w:rsidRPr="00A5612B" w:rsidRDefault="00B6422C" w:rsidP="00B6422C">
      <w:pPr>
        <w:pStyle w:val="a9"/>
      </w:pPr>
      <w:bookmarkStart w:id="6" w:name="_Toc432266777"/>
      <w:r w:rsidRPr="00A5612B">
        <w:rPr>
          <w:rFonts w:hint="eastAsia"/>
        </w:rPr>
        <w:t>UC1.1 物流信息查询</w:t>
      </w:r>
      <w:bookmarkEnd w:id="6"/>
    </w:p>
    <w:tbl>
      <w:tblPr>
        <w:tblStyle w:val="4-51"/>
        <w:tblW w:w="8296" w:type="dxa"/>
        <w:tblLayout w:type="fixed"/>
        <w:tblLook w:val="04A0" w:firstRow="1" w:lastRow="0" w:firstColumn="1" w:lastColumn="0" w:noHBand="0" w:noVBand="1"/>
      </w:tblPr>
      <w:tblGrid>
        <w:gridCol w:w="1413"/>
        <w:gridCol w:w="2735"/>
        <w:gridCol w:w="4148"/>
      </w:tblGrid>
      <w:tr w:rsidR="00B6422C" w:rsidTr="00865E91">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4D02FB" w:rsidRDefault="00B6422C" w:rsidP="00865E91">
            <w:pPr>
              <w:jc w:val="left"/>
              <w:rPr>
                <w:rFonts w:asciiTheme="minorEastAsia" w:hAnsiTheme="minorEastAsia"/>
                <w:b w:val="0"/>
                <w:bCs w:val="0"/>
                <w:color w:val="FFFFFF" w:themeColor="background1"/>
              </w:rPr>
            </w:pPr>
            <w:r w:rsidRPr="004D02FB">
              <w:rPr>
                <w:rFonts w:asciiTheme="minorEastAsia" w:eastAsiaTheme="minorEastAsia" w:hAnsiTheme="minorEastAsia" w:hint="eastAsia"/>
                <w:color w:val="FFFFFF" w:themeColor="background1"/>
                <w:sz w:val="21"/>
                <w:szCs w:val="21"/>
              </w:rPr>
              <w:t>UC1</w:t>
            </w:r>
            <w:r w:rsidRPr="004D02FB">
              <w:rPr>
                <w:rFonts w:asciiTheme="minorEastAsia" w:eastAsiaTheme="minorEastAsia" w:hAnsiTheme="minorEastAsia"/>
                <w:color w:val="FFFFFF" w:themeColor="background1"/>
                <w:sz w:val="21"/>
                <w:szCs w:val="21"/>
              </w:rPr>
              <w:t xml:space="preserve">.1 </w:t>
            </w:r>
            <w:r w:rsidRPr="004D02FB">
              <w:rPr>
                <w:rFonts w:asciiTheme="minorEastAsia" w:eastAsiaTheme="minorEastAsia" w:hAnsiTheme="minorEastAsia" w:hint="eastAsia"/>
                <w:color w:val="FFFFFF" w:themeColor="background1"/>
                <w:sz w:val="21"/>
                <w:szCs w:val="21"/>
              </w:rPr>
              <w:t>物流信息查询</w:t>
            </w:r>
          </w:p>
        </w:tc>
        <w:tc>
          <w:tcPr>
            <w:tcW w:w="4148" w:type="dxa"/>
          </w:tcPr>
          <w:p w:rsidR="00B6422C" w:rsidRPr="004D02FB" w:rsidRDefault="00B6422C" w:rsidP="00865E91">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olor w:val="FFFFFF" w:themeColor="background1"/>
                <w:sz w:val="21"/>
                <w:szCs w:val="21"/>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参与者</w:t>
            </w:r>
          </w:p>
        </w:tc>
        <w:tc>
          <w:tcPr>
            <w:tcW w:w="6883" w:type="dxa"/>
            <w:gridSpan w:val="2"/>
          </w:tcPr>
          <w:p w:rsidR="00B6422C" w:rsidRPr="00C01F63" w:rsidRDefault="00B6422C" w:rsidP="00865E9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寄件人，目标是查询自己所寄快件的货运状态和历史轨迹</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触发条件</w:t>
            </w:r>
          </w:p>
        </w:tc>
        <w:tc>
          <w:tcPr>
            <w:tcW w:w="6883" w:type="dxa"/>
            <w:gridSpan w:val="2"/>
          </w:tcPr>
          <w:p w:rsidR="00B6422C" w:rsidRPr="00C01F63"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寄件人已将快递寄出，有该快递单号</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前置条件</w:t>
            </w:r>
          </w:p>
        </w:tc>
        <w:tc>
          <w:tcPr>
            <w:tcW w:w="6883" w:type="dxa"/>
            <w:gridSpan w:val="2"/>
          </w:tcPr>
          <w:p w:rsidR="00B6422C" w:rsidRPr="00C01F63" w:rsidRDefault="00B6422C" w:rsidP="00865E9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寄件人已被系统识别和授权</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后置条件</w:t>
            </w:r>
          </w:p>
        </w:tc>
        <w:tc>
          <w:tcPr>
            <w:tcW w:w="6883" w:type="dxa"/>
            <w:gridSpan w:val="2"/>
          </w:tcPr>
          <w:p w:rsidR="00B6422C" w:rsidRPr="00C01F63"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显示该单号快递的货运状态和历史轨迹</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正常流程</w:t>
            </w:r>
          </w:p>
        </w:tc>
        <w:tc>
          <w:tcPr>
            <w:tcW w:w="6883" w:type="dxa"/>
            <w:gridSpan w:val="2"/>
          </w:tcPr>
          <w:p w:rsidR="00B6422C" w:rsidRPr="00C01F63" w:rsidRDefault="00B6422C" w:rsidP="00865E91">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点击查询快递单号按钮</w:t>
            </w:r>
          </w:p>
          <w:p w:rsidR="00B6422C" w:rsidRPr="00C01F63" w:rsidRDefault="00B6422C" w:rsidP="00865E91">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填写快递单号，并点击确定按钮</w:t>
            </w:r>
          </w:p>
          <w:p w:rsidR="00B6422C" w:rsidRPr="00C01F63" w:rsidRDefault="00B6422C" w:rsidP="00865E91">
            <w:pPr>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系统显示快递的货运状态和历史轨迹（是否收件，到达寄件人营业厅，到达寄件人中转中心，到达收件人中转中心，到达收件人营业厅，</w:t>
            </w:r>
            <w:proofErr w:type="gramStart"/>
            <w:r w:rsidRPr="00C01F63">
              <w:rPr>
                <w:rFonts w:asciiTheme="minorHAnsi" w:eastAsiaTheme="minorEastAsia" w:hAnsiTheme="minorHAnsi" w:cstheme="minorBidi" w:hint="eastAsia"/>
                <w:kern w:val="2"/>
                <w:sz w:val="21"/>
                <w:szCs w:val="22"/>
              </w:rPr>
              <w:t>是否派件中</w:t>
            </w:r>
            <w:proofErr w:type="gramEnd"/>
            <w:r w:rsidRPr="00C01F63">
              <w:rPr>
                <w:rFonts w:asciiTheme="minorHAnsi" w:eastAsiaTheme="minorEastAsia" w:hAnsiTheme="minorHAnsi" w:cstheme="minorBidi" w:hint="eastAsia"/>
                <w:kern w:val="2"/>
                <w:sz w:val="21"/>
                <w:szCs w:val="22"/>
              </w:rPr>
              <w:t>）</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扩展流程</w:t>
            </w:r>
          </w:p>
        </w:tc>
        <w:tc>
          <w:tcPr>
            <w:tcW w:w="6883" w:type="dxa"/>
            <w:gridSpan w:val="2"/>
          </w:tcPr>
          <w:p w:rsidR="00B6422C" w:rsidRPr="00C01F63"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输入的快递单号不存在</w:t>
            </w:r>
          </w:p>
          <w:p w:rsidR="00B6422C" w:rsidRPr="00C01F63" w:rsidRDefault="00B6422C" w:rsidP="00865E91">
            <w:pPr>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系统提示“快递单号不存在，请重新输入”，并拒绝输入</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特殊需求</w:t>
            </w:r>
          </w:p>
        </w:tc>
        <w:tc>
          <w:tcPr>
            <w:tcW w:w="6883" w:type="dxa"/>
            <w:gridSpan w:val="2"/>
          </w:tcPr>
          <w:p w:rsidR="00B6422C" w:rsidRPr="00C01F63" w:rsidRDefault="00B6422C" w:rsidP="00865E9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C01F63">
              <w:rPr>
                <w:rFonts w:asciiTheme="minorHAnsi" w:eastAsiaTheme="minorEastAsia" w:hAnsiTheme="minorHAnsi" w:cstheme="minorBidi" w:hint="eastAsia"/>
                <w:kern w:val="2"/>
                <w:sz w:val="21"/>
                <w:szCs w:val="22"/>
              </w:rPr>
              <w:t>输入快递单号时，输入文本要有高亮的格式，便于校对</w:t>
            </w:r>
          </w:p>
        </w:tc>
      </w:tr>
    </w:tbl>
    <w:p w:rsidR="00B6422C" w:rsidRPr="004F7806" w:rsidRDefault="00B6422C" w:rsidP="00B6422C">
      <w:pPr>
        <w:pStyle w:val="a9"/>
      </w:pPr>
      <w:bookmarkStart w:id="7" w:name="_Toc432266778"/>
      <w:r>
        <w:rPr>
          <w:rFonts w:hint="eastAsia"/>
        </w:rPr>
        <w:t>UC</w:t>
      </w:r>
      <w:r w:rsidRPr="004F7806">
        <w:t xml:space="preserve">2.1 </w:t>
      </w:r>
      <w:r w:rsidRPr="004F7806">
        <w:rPr>
          <w:rFonts w:hint="eastAsia"/>
        </w:rPr>
        <w:t>自动报价和预估时间用例描述</w:t>
      </w:r>
      <w:bookmarkEnd w:id="7"/>
    </w:p>
    <w:tbl>
      <w:tblPr>
        <w:tblStyle w:val="4-5"/>
        <w:tblW w:w="0" w:type="auto"/>
        <w:tblLook w:val="04A0" w:firstRow="1" w:lastRow="0" w:firstColumn="1" w:lastColumn="0" w:noHBand="0" w:noVBand="1"/>
      </w:tblPr>
      <w:tblGrid>
        <w:gridCol w:w="1413"/>
        <w:gridCol w:w="2735"/>
        <w:gridCol w:w="4148"/>
      </w:tblGrid>
      <w:tr w:rsidR="00B6422C" w:rsidRPr="004F7806"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4F7806" w:rsidRDefault="00B6422C" w:rsidP="00865E91">
            <w:pPr>
              <w:jc w:val="left"/>
              <w:rPr>
                <w:rFonts w:asciiTheme="minorEastAsia" w:hAnsiTheme="minorEastAsia"/>
                <w:sz w:val="24"/>
                <w:szCs w:val="24"/>
              </w:rPr>
            </w:pPr>
            <w:r w:rsidRPr="00AD7F15">
              <w:rPr>
                <w:rFonts w:asciiTheme="minorEastAsia" w:hAnsiTheme="minorEastAsia" w:hint="eastAsia"/>
              </w:rPr>
              <w:t>UC</w:t>
            </w:r>
            <w:r w:rsidRPr="00AD7F15">
              <w:rPr>
                <w:rFonts w:asciiTheme="minorEastAsia" w:hAnsiTheme="minorEastAsia"/>
              </w:rPr>
              <w:t xml:space="preserve">2.1 </w:t>
            </w:r>
            <w:r w:rsidRPr="00AD7F15">
              <w:rPr>
                <w:rFonts w:asciiTheme="minorEastAsia" w:hAnsiTheme="minorEastAsia" w:hint="eastAsia"/>
              </w:rPr>
              <w:t>自动报价和预估时间</w:t>
            </w:r>
          </w:p>
        </w:tc>
        <w:tc>
          <w:tcPr>
            <w:tcW w:w="4148" w:type="dxa"/>
          </w:tcPr>
          <w:p w:rsidR="00B6422C" w:rsidRPr="004F7806" w:rsidRDefault="00B6422C" w:rsidP="00865E91">
            <w:pPr>
              <w:jc w:val="lef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color w:val="auto"/>
                <w:sz w:val="24"/>
                <w:szCs w:val="24"/>
              </w:rPr>
            </w:pPr>
            <w:r w:rsidRPr="00AD7F15">
              <w:rPr>
                <w:rFonts w:asciiTheme="minorEastAsia" w:hAnsiTheme="minorEastAsia" w:hint="eastAsia"/>
              </w:rPr>
              <w:t>作者</w:t>
            </w:r>
            <w:r>
              <w:rPr>
                <w:rFonts w:asciiTheme="minorEastAsia" w:hAnsiTheme="minorEastAsia" w:hint="eastAsia"/>
              </w:rPr>
              <w:t xml:space="preserve"> 张健</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参与者</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快递员，目标是快递员输入订单参数，系统能自动计算出订单的价格，以及快递需要运输的时间</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触发条件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快递</w:t>
            </w:r>
            <w:proofErr w:type="gramStart"/>
            <w:r>
              <w:rPr>
                <w:rFonts w:hint="eastAsia"/>
              </w:rPr>
              <w:t>员揽件</w:t>
            </w:r>
            <w:proofErr w:type="gramEnd"/>
            <w:r>
              <w:rPr>
                <w:rFonts w:hint="eastAsia"/>
              </w:rPr>
              <w:t>后回到营业厅</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前置条件</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快递员必须已经被识别和授权</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后置条件</w:t>
            </w:r>
          </w:p>
        </w:tc>
        <w:tc>
          <w:tcPr>
            <w:tcW w:w="6883" w:type="dxa"/>
            <w:gridSpan w:val="2"/>
          </w:tcPr>
          <w:p w:rsidR="00B6422C" w:rsidRPr="00B03735"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生成订单报价（格式为</w:t>
            </w:r>
            <w:r>
              <w:rPr>
                <w:rFonts w:hint="eastAsia"/>
              </w:rPr>
              <w:t>x</w:t>
            </w:r>
            <w:r>
              <w:rPr>
                <w:rFonts w:hint="eastAsia"/>
              </w:rPr>
              <w:t>元</w:t>
            </w:r>
            <w:r>
              <w:rPr>
                <w:rFonts w:hint="eastAsia"/>
              </w:rPr>
              <w:t>x</w:t>
            </w:r>
            <w:r>
              <w:rPr>
                <w:rFonts w:hint="eastAsia"/>
              </w:rPr>
              <w:t>角），给出订单运输所需时间（按天计）</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正常流程</w:t>
            </w:r>
          </w:p>
        </w:tc>
        <w:tc>
          <w:tcPr>
            <w:tcW w:w="6883" w:type="dxa"/>
            <w:gridSpan w:val="2"/>
          </w:tcPr>
          <w:p w:rsidR="00B6422C" w:rsidRDefault="00B6422C" w:rsidP="00865E91">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快递员输入订单参数后点击确认按钮，具体参数如下：</w:t>
            </w:r>
          </w:p>
          <w:p w:rsidR="00B6422C" w:rsidRPr="003B4F1E" w:rsidRDefault="00B6422C" w:rsidP="00865E91">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寄件人姓名、住址、单位、电话、手机；</w:t>
            </w:r>
          </w:p>
          <w:p w:rsidR="00B6422C" w:rsidRPr="003B4F1E" w:rsidRDefault="00B6422C" w:rsidP="00865E91">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收件人姓名、住址、单位、电话、手机</w:t>
            </w:r>
          </w:p>
          <w:p w:rsidR="00B6422C" w:rsidRPr="003B4F1E" w:rsidRDefault="00B6422C" w:rsidP="00865E91">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托运货物信息（原件数、实际重量、体积、内件品名、尺寸）</w:t>
            </w:r>
          </w:p>
          <w:p w:rsidR="00B6422C" w:rsidRPr="003B4F1E" w:rsidRDefault="00B6422C" w:rsidP="00865E91">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包装费（纸箱、木箱、快递袋、其它）</w:t>
            </w:r>
          </w:p>
          <w:p w:rsidR="00B6422C" w:rsidRPr="003B4F1E" w:rsidRDefault="00B6422C" w:rsidP="00865E91">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费用合计</w:t>
            </w:r>
          </w:p>
          <w:p w:rsidR="00B6422C" w:rsidRPr="003B4F1E" w:rsidRDefault="00B6422C" w:rsidP="00865E91">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订单条形码号（</w:t>
            </w:r>
            <w:r w:rsidRPr="003B4F1E">
              <w:rPr>
                <w:rFonts w:hint="eastAsia"/>
              </w:rPr>
              <w:t>10</w:t>
            </w:r>
            <w:r w:rsidRPr="003B4F1E">
              <w:rPr>
                <w:rFonts w:hint="eastAsia"/>
              </w:rPr>
              <w:t>位数）</w:t>
            </w:r>
          </w:p>
          <w:p w:rsidR="00B6422C" w:rsidRPr="003B4F1E" w:rsidRDefault="00B6422C" w:rsidP="00865E91">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经济快递、标准快递、特快</w:t>
            </w:r>
          </w:p>
          <w:p w:rsidR="00B6422C" w:rsidRDefault="00B6422C" w:rsidP="00865E91">
            <w:pPr>
              <w:pStyle w:val="a3"/>
              <w:numPr>
                <w:ilvl w:val="2"/>
                <w:numId w:val="2"/>
              </w:numPr>
              <w:ind w:firstLineChars="0"/>
              <w:contextualSpacing/>
              <w:cnfStyle w:val="000000100000" w:firstRow="0" w:lastRow="0" w:firstColumn="0" w:lastColumn="0" w:oddVBand="0" w:evenVBand="0" w:oddHBand="1" w:evenHBand="0" w:firstRowFirstColumn="0" w:firstRowLastColumn="0" w:lastRowFirstColumn="0" w:lastRowLastColumn="0"/>
            </w:pPr>
            <w:r w:rsidRPr="003B4F1E">
              <w:rPr>
                <w:rFonts w:hint="eastAsia"/>
              </w:rPr>
              <w:t>种类</w:t>
            </w:r>
          </w:p>
          <w:p w:rsidR="00B6422C" w:rsidRDefault="00B6422C" w:rsidP="00865E91">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系统通过计算，给出订单报价，给出预估运输时间；并且屏幕显示寄件单，更新寄</w:t>
            </w:r>
            <w:proofErr w:type="gramStart"/>
            <w:r>
              <w:rPr>
                <w:rFonts w:hint="eastAsia"/>
              </w:rPr>
              <w:t>件单文件</w:t>
            </w:r>
            <w:proofErr w:type="gramEnd"/>
          </w:p>
        </w:tc>
      </w:tr>
      <w:tr w:rsidR="00B6422C" w:rsidRPr="00201341"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扩展流程</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t>1</w:t>
            </w:r>
            <w:r>
              <w:rPr>
                <w:rFonts w:hint="eastAsia"/>
              </w:rPr>
              <w:t>a</w:t>
            </w:r>
            <w:r>
              <w:t xml:space="preserve">. </w:t>
            </w:r>
            <w:r>
              <w:rPr>
                <w:rFonts w:hint="eastAsia"/>
              </w:rPr>
              <w:t>错误格式的订单参数</w:t>
            </w:r>
            <w:r>
              <w:rPr>
                <w:rFonts w:hint="eastAsia"/>
              </w:rPr>
              <w:t>:</w:t>
            </w:r>
          </w:p>
          <w:p w:rsidR="00B6422C" w:rsidRDefault="00B6422C" w:rsidP="00865E91">
            <w:pPr>
              <w:pStyle w:val="a3"/>
              <w:numPr>
                <w:ilvl w:val="0"/>
                <w:numId w:val="37"/>
              </w:numPr>
              <w:ind w:firstLineChars="0"/>
              <w:cnfStyle w:val="000000000000" w:firstRow="0" w:lastRow="0" w:firstColumn="0" w:lastColumn="0" w:oddVBand="0" w:evenVBand="0" w:oddHBand="0" w:evenHBand="0" w:firstRowFirstColumn="0" w:firstRowLastColumn="0" w:lastRowFirstColumn="0" w:lastRowLastColumn="0"/>
            </w:pPr>
            <w:r>
              <w:rPr>
                <w:rFonts w:hint="eastAsia"/>
              </w:rPr>
              <w:t>提示快递</w:t>
            </w:r>
            <w:proofErr w:type="gramStart"/>
            <w:r>
              <w:rPr>
                <w:rFonts w:hint="eastAsia"/>
              </w:rPr>
              <w:t>员重新</w:t>
            </w:r>
            <w:proofErr w:type="gramEnd"/>
            <w:r>
              <w:rPr>
                <w:rFonts w:hint="eastAsia"/>
              </w:rPr>
              <w:t>输入订单参数</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t>1</w:t>
            </w:r>
            <w:r>
              <w:rPr>
                <w:rFonts w:hint="eastAsia"/>
              </w:rPr>
              <w:t>b</w:t>
            </w:r>
            <w:r>
              <w:t xml:space="preserve">. </w:t>
            </w:r>
            <w:r>
              <w:rPr>
                <w:rFonts w:hint="eastAsia"/>
              </w:rPr>
              <w:t>参数未填写完整</w:t>
            </w:r>
          </w:p>
          <w:p w:rsidR="00B6422C" w:rsidRPr="00163D46" w:rsidRDefault="00B6422C" w:rsidP="00865E91">
            <w:pPr>
              <w:pStyle w:val="a3"/>
              <w:numPr>
                <w:ilvl w:val="0"/>
                <w:numId w:val="38"/>
              </w:numPr>
              <w:ind w:firstLineChars="0"/>
              <w:cnfStyle w:val="000000000000" w:firstRow="0" w:lastRow="0" w:firstColumn="0" w:lastColumn="0" w:oddVBand="0" w:evenVBand="0" w:oddHBand="0" w:evenHBand="0" w:firstRowFirstColumn="0" w:firstRowLastColumn="0" w:lastRowFirstColumn="0" w:lastRowLastColumn="0"/>
            </w:pPr>
            <w:r>
              <w:rPr>
                <w:rFonts w:hint="eastAsia"/>
              </w:rPr>
              <w:t>系统提示输入完整的订单信息</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特殊需求</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8" w:name="_Toc432266779"/>
      <w:r>
        <w:rPr>
          <w:rFonts w:hint="eastAsia"/>
        </w:rPr>
        <w:lastRenderedPageBreak/>
        <w:t>UC</w:t>
      </w:r>
      <w:r>
        <w:t>2.</w:t>
      </w:r>
      <w:r>
        <w:rPr>
          <w:rFonts w:hint="eastAsia"/>
        </w:rPr>
        <w:t>2</w:t>
      </w:r>
      <w:r>
        <w:t xml:space="preserve"> </w:t>
      </w:r>
      <w:r>
        <w:rPr>
          <w:rFonts w:hint="eastAsia"/>
        </w:rPr>
        <w:t>派件</w:t>
      </w:r>
      <w:bookmarkEnd w:id="8"/>
    </w:p>
    <w:tbl>
      <w:tblPr>
        <w:tblStyle w:val="4-5"/>
        <w:tblW w:w="0" w:type="auto"/>
        <w:tblLook w:val="04A0" w:firstRow="1" w:lastRow="0" w:firstColumn="1" w:lastColumn="0" w:noHBand="0" w:noVBand="1"/>
      </w:tblPr>
      <w:tblGrid>
        <w:gridCol w:w="1413"/>
        <w:gridCol w:w="2735"/>
        <w:gridCol w:w="4148"/>
      </w:tblGrid>
      <w:tr w:rsidR="00B6422C"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865E91">
            <w:pPr>
              <w:jc w:val="left"/>
              <w:rPr>
                <w:b w:val="0"/>
                <w:bCs w:val="0"/>
              </w:rPr>
            </w:pPr>
            <w:r>
              <w:rPr>
                <w:rFonts w:hint="eastAsia"/>
              </w:rPr>
              <w:t>ID</w:t>
            </w:r>
            <w:r>
              <w:t xml:space="preserve"> </w:t>
            </w:r>
            <w:r>
              <w:rPr>
                <w:rFonts w:hint="eastAsia"/>
              </w:rPr>
              <w:t>UC</w:t>
            </w:r>
            <w:r>
              <w:t>2.</w:t>
            </w:r>
            <w:r>
              <w:rPr>
                <w:rFonts w:hint="eastAsia"/>
              </w:rPr>
              <w:t>2</w:t>
            </w:r>
            <w:r>
              <w:t xml:space="preserve"> </w:t>
            </w:r>
            <w:proofErr w:type="gramStart"/>
            <w:r>
              <w:rPr>
                <w:rFonts w:hint="eastAsia"/>
              </w:rPr>
              <w:t>派件</w:t>
            </w:r>
            <w:proofErr w:type="gramEnd"/>
          </w:p>
        </w:tc>
        <w:tc>
          <w:tcPr>
            <w:tcW w:w="4148" w:type="dxa"/>
          </w:tcPr>
          <w:p w:rsidR="00B6422C" w:rsidRDefault="00B6422C" w:rsidP="00865E91">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RPr="003C0984"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参与者</w:t>
            </w:r>
          </w:p>
        </w:tc>
        <w:tc>
          <w:tcPr>
            <w:tcW w:w="6883" w:type="dxa"/>
            <w:gridSpan w:val="2"/>
          </w:tcPr>
          <w:p w:rsidR="00B6422C" w:rsidRPr="003C0984"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快递员</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触发条件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营业厅分配快件给快递员</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前置条件</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快递员已被识别且授权</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后置条件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快件业务结束</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正常流程</w:t>
            </w:r>
          </w:p>
        </w:tc>
        <w:tc>
          <w:tcPr>
            <w:tcW w:w="6883" w:type="dxa"/>
            <w:gridSpan w:val="2"/>
          </w:tcPr>
          <w:p w:rsidR="00B6422C" w:rsidRDefault="00B6422C" w:rsidP="00865E9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快递员查看未处理的</w:t>
            </w:r>
            <w:proofErr w:type="gramStart"/>
            <w:r>
              <w:rPr>
                <w:rFonts w:hint="eastAsia"/>
              </w:rPr>
              <w:t>派件单</w:t>
            </w:r>
            <w:proofErr w:type="gramEnd"/>
          </w:p>
          <w:p w:rsidR="00B6422C" w:rsidRDefault="00B6422C" w:rsidP="00865E9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系统显示要处理的</w:t>
            </w:r>
            <w:proofErr w:type="gramStart"/>
            <w:r>
              <w:rPr>
                <w:rFonts w:hint="eastAsia"/>
              </w:rPr>
              <w:t>派件单</w:t>
            </w:r>
            <w:proofErr w:type="gramEnd"/>
          </w:p>
          <w:p w:rsidR="00B6422C" w:rsidRDefault="00B6422C" w:rsidP="00865E9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w:t>
            </w:r>
            <w:proofErr w:type="gramStart"/>
            <w:r>
              <w:rPr>
                <w:rFonts w:hint="eastAsia"/>
              </w:rPr>
              <w:t>执行派件活动</w:t>
            </w:r>
            <w:proofErr w:type="gramEnd"/>
            <w:r>
              <w:rPr>
                <w:rFonts w:hint="eastAsia"/>
              </w:rPr>
              <w:t>至快件到达目的地</w:t>
            </w:r>
          </w:p>
          <w:p w:rsidR="00B6422C" w:rsidRDefault="00B6422C" w:rsidP="00865E9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快递员输入收件信息并确认保存</w:t>
            </w:r>
          </w:p>
          <w:p w:rsidR="00B6422C" w:rsidRDefault="00B6422C" w:rsidP="00865E9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p w:rsidR="00B6422C" w:rsidRDefault="00B6422C" w:rsidP="00865E91">
            <w:pPr>
              <w:pStyle w:val="a3"/>
              <w:numPr>
                <w:ilvl w:val="0"/>
                <w:numId w:val="34"/>
              </w:numPr>
              <w:ind w:firstLineChars="0"/>
              <w:cnfStyle w:val="000000100000" w:firstRow="0" w:lastRow="0" w:firstColumn="0" w:lastColumn="0" w:oddVBand="0" w:evenVBand="0" w:oddHBand="1" w:evenHBand="0" w:firstRowFirstColumn="0" w:firstRowLastColumn="0" w:lastRowFirstColumn="0" w:lastRowLastColumn="0"/>
            </w:pPr>
            <w:r>
              <w:rPr>
                <w:rFonts w:hint="eastAsia"/>
              </w:rPr>
              <w:t>重复</w:t>
            </w:r>
            <w:r>
              <w:rPr>
                <w:rFonts w:hint="eastAsia"/>
              </w:rPr>
              <w:t>3-4</w:t>
            </w:r>
            <w:r>
              <w:rPr>
                <w:rFonts w:hint="eastAsia"/>
              </w:rPr>
              <w:t>直至</w:t>
            </w:r>
            <w:proofErr w:type="gramStart"/>
            <w:r>
              <w:rPr>
                <w:rFonts w:hint="eastAsia"/>
              </w:rPr>
              <w:t>派件单</w:t>
            </w:r>
            <w:proofErr w:type="gramEnd"/>
            <w:r>
              <w:rPr>
                <w:rFonts w:hint="eastAsia"/>
              </w:rPr>
              <w:t>处理完毕</w:t>
            </w:r>
          </w:p>
        </w:tc>
      </w:tr>
      <w:tr w:rsidR="00B6422C" w:rsidRPr="00201341"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扩展流程</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1.a</w:t>
            </w:r>
            <w:r>
              <w:t xml:space="preserve"> </w:t>
            </w:r>
            <w:r>
              <w:rPr>
                <w:rFonts w:hint="eastAsia"/>
              </w:rPr>
              <w:t>无</w:t>
            </w:r>
            <w:proofErr w:type="gramStart"/>
            <w:r>
              <w:rPr>
                <w:rFonts w:hint="eastAsia"/>
              </w:rPr>
              <w:t>派件单</w:t>
            </w:r>
            <w:proofErr w:type="gramEnd"/>
          </w:p>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与营业厅确认无误后，提前结束派件</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4.a</w:t>
            </w:r>
            <w:r>
              <w:t xml:space="preserve"> </w:t>
            </w:r>
            <w:r>
              <w:rPr>
                <w:rFonts w:hint="eastAsia"/>
              </w:rPr>
              <w:t>收件信息的单号在系统中不存在</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系统提示单号不存在，拒绝输入</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4.b</w:t>
            </w:r>
            <w:r>
              <w:t xml:space="preserve"> </w:t>
            </w:r>
            <w:r>
              <w:rPr>
                <w:rFonts w:hint="eastAsia"/>
              </w:rPr>
              <w:t>收件信息格式不符</w:t>
            </w:r>
          </w:p>
          <w:p w:rsidR="00B6422C" w:rsidRPr="00201341"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系统提示错误，拒绝输入</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特殊需求</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部分选项尽可能默认</w:t>
            </w:r>
          </w:p>
        </w:tc>
      </w:tr>
    </w:tbl>
    <w:p w:rsidR="00B6422C" w:rsidRDefault="00B6422C" w:rsidP="00B6422C">
      <w:pPr>
        <w:pStyle w:val="a9"/>
      </w:pPr>
      <w:bookmarkStart w:id="9" w:name="_Toc432266780"/>
      <w:r>
        <w:rPr>
          <w:rFonts w:hint="eastAsia"/>
        </w:rPr>
        <w:t>UC3</w:t>
      </w:r>
      <w:r>
        <w:t xml:space="preserve">.1 </w:t>
      </w:r>
      <w:r>
        <w:rPr>
          <w:rFonts w:hint="eastAsia"/>
        </w:rPr>
        <w:t>车辆装车管理</w:t>
      </w:r>
      <w:bookmarkEnd w:id="9"/>
    </w:p>
    <w:tbl>
      <w:tblPr>
        <w:tblStyle w:val="4-51"/>
        <w:tblW w:w="8296" w:type="dxa"/>
        <w:tblLayout w:type="fixed"/>
        <w:tblLook w:val="04A0" w:firstRow="1" w:lastRow="0" w:firstColumn="1" w:lastColumn="0" w:noHBand="0" w:noVBand="1"/>
      </w:tblPr>
      <w:tblGrid>
        <w:gridCol w:w="1413"/>
        <w:gridCol w:w="2735"/>
        <w:gridCol w:w="4148"/>
      </w:tblGrid>
      <w:tr w:rsidR="00B6422C"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865E91">
            <w:pPr>
              <w:jc w:val="left"/>
            </w:pPr>
            <w:r w:rsidRPr="00B03735">
              <w:rPr>
                <w:rFonts w:hint="eastAsia"/>
                <w:color w:val="FFFFFF" w:themeColor="background1"/>
              </w:rPr>
              <w:t>UC3</w:t>
            </w:r>
            <w:r w:rsidRPr="00B03735">
              <w:rPr>
                <w:color w:val="FFFFFF" w:themeColor="background1"/>
              </w:rPr>
              <w:t xml:space="preserve">.1 </w:t>
            </w:r>
            <w:r w:rsidRPr="00B03735">
              <w:rPr>
                <w:rFonts w:hint="eastAsia"/>
                <w:color w:val="FFFFFF" w:themeColor="background1"/>
              </w:rPr>
              <w:t>车辆装车管理</w:t>
            </w:r>
          </w:p>
        </w:tc>
        <w:tc>
          <w:tcPr>
            <w:tcW w:w="4148" w:type="dxa"/>
          </w:tcPr>
          <w:p w:rsidR="00B6422C" w:rsidRDefault="00B6422C" w:rsidP="00865E91">
            <w:pPr>
              <w:ind w:firstLineChars="200" w:firstLine="400"/>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作者</w:t>
            </w:r>
            <w:r>
              <w:rPr>
                <w:rFonts w:hint="eastAsia"/>
                <w:b w:val="0"/>
                <w:bCs w:val="0"/>
              </w:rPr>
              <w:t xml:space="preserve"> </w:t>
            </w:r>
            <w:r>
              <w:rPr>
                <w:rFonts w:hint="eastAsia"/>
                <w:b w:val="0"/>
                <w:bCs w:val="0"/>
              </w:rPr>
              <w:t>令佩</w:t>
            </w:r>
            <w:proofErr w:type="gramStart"/>
            <w:r>
              <w:rPr>
                <w:rFonts w:hint="eastAsia"/>
                <w:b w:val="0"/>
                <w:bCs w:val="0"/>
              </w:rPr>
              <w:t>棠</w:t>
            </w:r>
            <w:proofErr w:type="gramEnd"/>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p>
          <w:p w:rsidR="00B6422C" w:rsidRDefault="00B6422C" w:rsidP="00865E91">
            <w:pPr>
              <w:jc w:val="left"/>
            </w:pPr>
            <w:r>
              <w:rPr>
                <w:rFonts w:hint="eastAsia"/>
              </w:rPr>
              <w:t>参与者</w:t>
            </w:r>
          </w:p>
        </w:tc>
        <w:tc>
          <w:tcPr>
            <w:tcW w:w="6883" w:type="dxa"/>
            <w:gridSpan w:val="2"/>
          </w:tcPr>
          <w:p w:rsidR="00B6422C" w:rsidRPr="00DF43A8" w:rsidRDefault="00B6422C" w:rsidP="00865E9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营业厅业务员，目标是方便快捷地记录装车信息（装车日期，本营业厅编号及汽运编号，出发地，到达地，车辆代号，监装员，押运员，本次装箱所有托运单号，运费）</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触发条件</w:t>
            </w:r>
          </w:p>
        </w:tc>
        <w:tc>
          <w:tcPr>
            <w:tcW w:w="6883" w:type="dxa"/>
            <w:gridSpan w:val="2"/>
          </w:tcPr>
          <w:p w:rsidR="00B6422C" w:rsidRPr="00DF43A8"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快递员</w:t>
            </w:r>
            <w:proofErr w:type="gramStart"/>
            <w:r w:rsidRPr="00DF43A8">
              <w:rPr>
                <w:rFonts w:asciiTheme="minorHAnsi" w:eastAsiaTheme="minorEastAsia" w:hAnsiTheme="minorHAnsi" w:cstheme="minorBidi" w:hint="eastAsia"/>
                <w:kern w:val="2"/>
                <w:sz w:val="21"/>
                <w:szCs w:val="22"/>
              </w:rPr>
              <w:t>已揽件</w:t>
            </w:r>
            <w:proofErr w:type="gramEnd"/>
            <w:r w:rsidRPr="00DF43A8">
              <w:rPr>
                <w:rFonts w:asciiTheme="minorHAnsi" w:eastAsiaTheme="minorEastAsia" w:hAnsiTheme="minorHAnsi" w:cstheme="minorBidi" w:hint="eastAsia"/>
                <w:kern w:val="2"/>
                <w:sz w:val="21"/>
                <w:szCs w:val="22"/>
              </w:rPr>
              <w:t>，营业厅人员已完成分拣，需要装车</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前置条件</w:t>
            </w:r>
          </w:p>
        </w:tc>
        <w:tc>
          <w:tcPr>
            <w:tcW w:w="6883" w:type="dxa"/>
            <w:gridSpan w:val="2"/>
          </w:tcPr>
          <w:p w:rsidR="00B6422C" w:rsidRPr="00DF43A8" w:rsidRDefault="00B6422C" w:rsidP="00865E9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营业厅业务员已被识别和授权</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后置条件</w:t>
            </w:r>
          </w:p>
        </w:tc>
        <w:tc>
          <w:tcPr>
            <w:tcW w:w="6883" w:type="dxa"/>
            <w:gridSpan w:val="2"/>
          </w:tcPr>
          <w:p w:rsidR="00B6422C" w:rsidRPr="00DF43A8"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所有装运信息均已被录入，系统提示录入成功</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正常流程</w:t>
            </w:r>
          </w:p>
        </w:tc>
        <w:tc>
          <w:tcPr>
            <w:tcW w:w="6883" w:type="dxa"/>
            <w:gridSpan w:val="2"/>
          </w:tcPr>
          <w:p w:rsidR="00B6422C" w:rsidRPr="00DF43A8" w:rsidRDefault="00B6422C" w:rsidP="00865E9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点击车辆装车按钮</w:t>
            </w:r>
          </w:p>
          <w:p w:rsidR="00B6422C" w:rsidRPr="00DF43A8" w:rsidRDefault="00B6422C" w:rsidP="00865E9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根据当前时间系统生成装车日期</w:t>
            </w:r>
          </w:p>
          <w:p w:rsidR="00B6422C" w:rsidRPr="00DF43A8" w:rsidRDefault="00B6422C" w:rsidP="00865E9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w:t>
            </w:r>
            <w:proofErr w:type="gramStart"/>
            <w:r w:rsidRPr="00DF43A8">
              <w:rPr>
                <w:rFonts w:asciiTheme="minorHAnsi" w:eastAsiaTheme="minorEastAsia" w:hAnsiTheme="minorHAnsi" w:cstheme="minorBidi" w:hint="eastAsia"/>
                <w:kern w:val="2"/>
                <w:sz w:val="21"/>
                <w:szCs w:val="22"/>
              </w:rPr>
              <w:t>生成本</w:t>
            </w:r>
            <w:proofErr w:type="gramEnd"/>
            <w:r w:rsidRPr="00DF43A8">
              <w:rPr>
                <w:rFonts w:asciiTheme="minorHAnsi" w:eastAsiaTheme="minorEastAsia" w:hAnsiTheme="minorHAnsi" w:cstheme="minorBidi" w:hint="eastAsia"/>
                <w:kern w:val="2"/>
                <w:sz w:val="21"/>
                <w:szCs w:val="22"/>
              </w:rPr>
              <w:t>营业厅编号（城市编号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营业厅编号，例如南大鼓楼营业厅：</w:t>
            </w:r>
            <w:r w:rsidRPr="00DF43A8">
              <w:rPr>
                <w:rFonts w:asciiTheme="minorHAnsi" w:eastAsiaTheme="minorEastAsia" w:hAnsiTheme="minorHAnsi" w:cstheme="minorBidi" w:hint="eastAsia"/>
                <w:kern w:val="2"/>
                <w:sz w:val="21"/>
                <w:szCs w:val="22"/>
              </w:rPr>
              <w:t>025000</w:t>
            </w:r>
            <w:r w:rsidRPr="00DF43A8">
              <w:rPr>
                <w:rFonts w:asciiTheme="minorHAnsi" w:eastAsiaTheme="minorEastAsia" w:hAnsiTheme="minorHAnsi" w:cstheme="minorBidi" w:hint="eastAsia"/>
                <w:kern w:val="2"/>
                <w:sz w:val="21"/>
                <w:szCs w:val="22"/>
              </w:rPr>
              <w:t>）</w:t>
            </w:r>
          </w:p>
          <w:p w:rsidR="00B6422C" w:rsidRPr="00DF43A8" w:rsidRDefault="00B6422C" w:rsidP="00865E9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系统自动生成汽运编号（营业厅编号</w:t>
            </w:r>
            <w:r w:rsidRPr="00DF43A8">
              <w:rPr>
                <w:rFonts w:asciiTheme="minorHAnsi" w:eastAsiaTheme="minorEastAsia" w:hAnsiTheme="minorHAnsi" w:cstheme="minorBidi" w:hint="eastAsia"/>
                <w:kern w:val="2"/>
                <w:sz w:val="21"/>
                <w:szCs w:val="22"/>
              </w:rPr>
              <w:t>+</w:t>
            </w:r>
            <w:r w:rsidRPr="00DF43A8">
              <w:rPr>
                <w:rFonts w:asciiTheme="minorHAnsi" w:eastAsiaTheme="minorEastAsia" w:hAnsiTheme="minorHAnsi" w:cstheme="minorBidi" w:hint="eastAsia"/>
                <w:kern w:val="2"/>
                <w:sz w:val="21"/>
                <w:szCs w:val="22"/>
              </w:rPr>
              <w:t>日期</w:t>
            </w:r>
            <w:r w:rsidRPr="00DF43A8">
              <w:rPr>
                <w:rFonts w:asciiTheme="minorHAnsi" w:eastAsiaTheme="minorEastAsia" w:hAnsiTheme="minorHAnsi" w:cstheme="minorBidi" w:hint="eastAsia"/>
                <w:kern w:val="2"/>
                <w:sz w:val="21"/>
                <w:szCs w:val="22"/>
              </w:rPr>
              <w:t>+5</w:t>
            </w:r>
            <w:r w:rsidRPr="00DF43A8">
              <w:rPr>
                <w:rFonts w:asciiTheme="minorHAnsi" w:eastAsiaTheme="minorEastAsia" w:hAnsiTheme="minorHAnsi" w:cstheme="minorBidi" w:hint="eastAsia"/>
                <w:kern w:val="2"/>
                <w:sz w:val="21"/>
                <w:szCs w:val="22"/>
              </w:rPr>
              <w:t>位编码，例如鼓楼营业厅</w:t>
            </w:r>
            <w:r w:rsidRPr="00DF43A8">
              <w:rPr>
                <w:rFonts w:asciiTheme="minorHAnsi" w:eastAsiaTheme="minorEastAsia" w:hAnsiTheme="minorHAnsi" w:cstheme="minorBidi" w:hint="eastAsia"/>
                <w:kern w:val="2"/>
                <w:sz w:val="21"/>
                <w:szCs w:val="22"/>
              </w:rPr>
              <w:t>9</w:t>
            </w:r>
            <w:r w:rsidRPr="00DF43A8">
              <w:rPr>
                <w:rFonts w:asciiTheme="minorHAnsi" w:eastAsiaTheme="minorEastAsia" w:hAnsiTheme="minorHAnsi" w:cstheme="minorBidi" w:hint="eastAsia"/>
                <w:kern w:val="2"/>
                <w:sz w:val="21"/>
                <w:szCs w:val="22"/>
              </w:rPr>
              <w:t>月</w:t>
            </w:r>
            <w:r w:rsidRPr="00DF43A8">
              <w:rPr>
                <w:rFonts w:asciiTheme="minorHAnsi" w:eastAsiaTheme="minorEastAsia" w:hAnsiTheme="minorHAnsi" w:cstheme="minorBidi" w:hint="eastAsia"/>
                <w:kern w:val="2"/>
                <w:sz w:val="21"/>
                <w:szCs w:val="22"/>
              </w:rPr>
              <w:t>21</w:t>
            </w:r>
            <w:r w:rsidRPr="00DF43A8">
              <w:rPr>
                <w:rFonts w:asciiTheme="minorHAnsi" w:eastAsiaTheme="minorEastAsia" w:hAnsiTheme="minorHAnsi" w:cstheme="minorBidi" w:hint="eastAsia"/>
                <w:kern w:val="2"/>
                <w:sz w:val="21"/>
                <w:szCs w:val="22"/>
              </w:rPr>
              <w:t>日第一次装车：</w:t>
            </w:r>
            <w:r w:rsidRPr="00DF43A8">
              <w:rPr>
                <w:rFonts w:asciiTheme="minorHAnsi" w:eastAsiaTheme="minorEastAsia" w:hAnsiTheme="minorHAnsi" w:cstheme="minorBidi" w:hint="eastAsia"/>
                <w:kern w:val="2"/>
                <w:sz w:val="21"/>
                <w:szCs w:val="22"/>
              </w:rPr>
              <w:t>002015092100000</w:t>
            </w:r>
            <w:r w:rsidRPr="00DF43A8">
              <w:rPr>
                <w:rFonts w:asciiTheme="minorHAnsi" w:eastAsiaTheme="minorEastAsia" w:hAnsiTheme="minorHAnsi" w:cstheme="minorBidi" w:hint="eastAsia"/>
                <w:kern w:val="2"/>
                <w:sz w:val="21"/>
                <w:szCs w:val="22"/>
              </w:rPr>
              <w:t>）</w:t>
            </w:r>
          </w:p>
          <w:p w:rsidR="00B6422C" w:rsidRPr="00DF43A8" w:rsidRDefault="00B6422C" w:rsidP="00865E9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系统自动生成出发地（本营业厅）</w:t>
            </w:r>
          </w:p>
          <w:p w:rsidR="00B6422C" w:rsidRPr="00DF43A8" w:rsidRDefault="00B6422C" w:rsidP="00865E9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营业厅装车人员输入到达地（本地中转中心或其他营业厅），车辆代号，监装员，押运员</w:t>
            </w:r>
          </w:p>
          <w:p w:rsidR="00B6422C" w:rsidRPr="00DF43A8" w:rsidRDefault="00B6422C" w:rsidP="00865E91">
            <w:pPr>
              <w:numPr>
                <w:ilvl w:val="0"/>
                <w:numId w:val="15"/>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系统自动生成运费，本次装箱所有订单条形码号</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扩展流程</w:t>
            </w:r>
          </w:p>
        </w:tc>
        <w:tc>
          <w:tcPr>
            <w:tcW w:w="6883" w:type="dxa"/>
            <w:gridSpan w:val="2"/>
          </w:tcPr>
          <w:p w:rsidR="00B6422C" w:rsidRPr="00DF43A8"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6a.</w:t>
            </w:r>
            <w:r w:rsidRPr="00DF43A8">
              <w:rPr>
                <w:rFonts w:asciiTheme="minorHAnsi" w:eastAsiaTheme="minorEastAsia" w:hAnsiTheme="minorHAnsi" w:cstheme="minorBidi" w:hint="eastAsia"/>
                <w:kern w:val="2"/>
                <w:sz w:val="21"/>
                <w:szCs w:val="22"/>
              </w:rPr>
              <w:t>装车人员输入快递单号有误或不存在</w:t>
            </w:r>
          </w:p>
          <w:p w:rsidR="00B6422C" w:rsidRPr="00DF43A8"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系统提示输入快递单号有误并拒绝输入</w:t>
            </w:r>
          </w:p>
          <w:p w:rsidR="00B6422C" w:rsidRPr="00DF43A8"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6b.</w:t>
            </w:r>
            <w:r w:rsidRPr="00DF43A8">
              <w:rPr>
                <w:rFonts w:asciiTheme="minorHAnsi" w:eastAsiaTheme="minorEastAsia" w:hAnsiTheme="minorHAnsi" w:cstheme="minorBidi" w:hint="eastAsia"/>
                <w:kern w:val="2"/>
                <w:sz w:val="21"/>
                <w:szCs w:val="22"/>
              </w:rPr>
              <w:t>装车人员输入押运员不存在</w:t>
            </w:r>
          </w:p>
          <w:p w:rsidR="00B6422C" w:rsidRPr="00DF43A8"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lastRenderedPageBreak/>
              <w:t>系统提示押运员不存在并拒绝输入</w:t>
            </w:r>
          </w:p>
          <w:p w:rsidR="00B6422C" w:rsidRPr="00DF43A8"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6c.</w:t>
            </w:r>
            <w:r w:rsidRPr="00DF43A8">
              <w:rPr>
                <w:rFonts w:asciiTheme="minorHAnsi" w:eastAsiaTheme="minorEastAsia" w:hAnsiTheme="minorHAnsi" w:cstheme="minorBidi" w:hint="eastAsia"/>
                <w:kern w:val="2"/>
                <w:sz w:val="21"/>
                <w:szCs w:val="22"/>
              </w:rPr>
              <w:t>装车人员输入监装员不存在</w:t>
            </w:r>
          </w:p>
          <w:p w:rsidR="00B6422C" w:rsidRPr="00DF43A8"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系统提示监装员不存在并拒绝输入</w:t>
            </w:r>
          </w:p>
          <w:p w:rsidR="00B6422C" w:rsidRPr="00DF43A8"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6d.</w:t>
            </w:r>
            <w:r w:rsidRPr="00DF43A8">
              <w:rPr>
                <w:rFonts w:asciiTheme="minorHAnsi" w:eastAsiaTheme="minorEastAsia" w:hAnsiTheme="minorHAnsi" w:cstheme="minorBidi" w:hint="eastAsia"/>
                <w:kern w:val="2"/>
                <w:sz w:val="21"/>
                <w:szCs w:val="22"/>
              </w:rPr>
              <w:t>装车人员输入到达地不存在</w:t>
            </w:r>
          </w:p>
          <w:p w:rsidR="00B6422C" w:rsidRPr="00DF43A8"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系统提示快递到达地有误并拒绝输入</w:t>
            </w:r>
          </w:p>
          <w:p w:rsidR="00B6422C" w:rsidRPr="00DF43A8"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6e.</w:t>
            </w:r>
            <w:r w:rsidRPr="00DF43A8">
              <w:rPr>
                <w:rFonts w:asciiTheme="minorHAnsi" w:eastAsiaTheme="minorEastAsia" w:hAnsiTheme="minorHAnsi" w:cstheme="minorBidi" w:hint="eastAsia"/>
                <w:kern w:val="2"/>
                <w:sz w:val="21"/>
                <w:szCs w:val="22"/>
              </w:rPr>
              <w:t>装车人员输入信息不完全却已经点了确定按钮</w:t>
            </w:r>
          </w:p>
          <w:p w:rsidR="00B6422C" w:rsidRPr="00DF43A8"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系统提示遗漏信息请补全并拒绝提交</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lastRenderedPageBreak/>
              <w:t>特殊需求</w:t>
            </w:r>
          </w:p>
        </w:tc>
        <w:tc>
          <w:tcPr>
            <w:tcW w:w="6883" w:type="dxa"/>
            <w:gridSpan w:val="2"/>
          </w:tcPr>
          <w:p w:rsidR="00B6422C" w:rsidRPr="00DF43A8" w:rsidRDefault="00B6422C" w:rsidP="00865E9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DF43A8">
              <w:rPr>
                <w:rFonts w:asciiTheme="minorHAnsi" w:eastAsiaTheme="minorEastAsia" w:hAnsiTheme="minorHAnsi" w:cstheme="minorBidi" w:hint="eastAsia"/>
                <w:kern w:val="2"/>
                <w:sz w:val="21"/>
                <w:szCs w:val="22"/>
              </w:rPr>
              <w:t>系统时间与当地标准时</w:t>
            </w:r>
            <w:proofErr w:type="gramStart"/>
            <w:r w:rsidRPr="00DF43A8">
              <w:rPr>
                <w:rFonts w:asciiTheme="minorHAnsi" w:eastAsiaTheme="minorEastAsia" w:hAnsiTheme="minorHAnsi" w:cstheme="minorBidi" w:hint="eastAsia"/>
                <w:kern w:val="2"/>
                <w:sz w:val="21"/>
                <w:szCs w:val="22"/>
              </w:rPr>
              <w:t>间一致</w:t>
            </w:r>
            <w:proofErr w:type="gramEnd"/>
          </w:p>
        </w:tc>
      </w:tr>
    </w:tbl>
    <w:p w:rsidR="00B6422C" w:rsidRDefault="00B6422C" w:rsidP="00B6422C">
      <w:pPr>
        <w:pStyle w:val="a9"/>
      </w:pPr>
      <w:bookmarkStart w:id="10" w:name="_Toc432266781"/>
      <w:r>
        <w:t xml:space="preserve">UC3.2 </w:t>
      </w:r>
      <w:proofErr w:type="gramStart"/>
      <w:r>
        <w:rPr>
          <w:rFonts w:hint="eastAsia"/>
        </w:rPr>
        <w:t>接件与</w:t>
      </w:r>
      <w:proofErr w:type="gramEnd"/>
      <w:r>
        <w:rPr>
          <w:rFonts w:hint="eastAsia"/>
        </w:rPr>
        <w:t>派件</w:t>
      </w:r>
      <w:bookmarkEnd w:id="10"/>
    </w:p>
    <w:tbl>
      <w:tblPr>
        <w:tblStyle w:val="4-5"/>
        <w:tblW w:w="0" w:type="auto"/>
        <w:tblLook w:val="04A0" w:firstRow="1" w:lastRow="0" w:firstColumn="1" w:lastColumn="0" w:noHBand="0" w:noVBand="1"/>
      </w:tblPr>
      <w:tblGrid>
        <w:gridCol w:w="4148"/>
        <w:gridCol w:w="4148"/>
      </w:tblGrid>
      <w:tr w:rsidR="00B6422C"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865E91">
            <w:pPr>
              <w:jc w:val="left"/>
              <w:rPr>
                <w:b w:val="0"/>
                <w:bCs w:val="0"/>
              </w:rPr>
            </w:pPr>
            <w:r>
              <w:t xml:space="preserve">UC3.2 </w:t>
            </w:r>
            <w:proofErr w:type="gramStart"/>
            <w:r>
              <w:rPr>
                <w:rFonts w:hint="eastAsia"/>
              </w:rPr>
              <w:t>接件与派件</w:t>
            </w:r>
            <w:proofErr w:type="gramEnd"/>
          </w:p>
        </w:tc>
        <w:tc>
          <w:tcPr>
            <w:tcW w:w="4148" w:type="dxa"/>
          </w:tcPr>
          <w:p w:rsidR="00B6422C" w:rsidRDefault="00B6422C" w:rsidP="00865E91">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RPr="005C2E3F"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865E91">
            <w:pPr>
              <w:jc w:val="left"/>
            </w:pPr>
            <w:r>
              <w:t>参与者</w:t>
            </w:r>
          </w:p>
        </w:tc>
        <w:tc>
          <w:tcPr>
            <w:tcW w:w="4148" w:type="dxa"/>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t>营业厅业务员，目标是能够在货物送达时快速准确的生成接收单，并生成给快递员的</w:t>
            </w:r>
            <w:proofErr w:type="gramStart"/>
            <w:r>
              <w:t>派件单</w:t>
            </w:r>
            <w:proofErr w:type="gramEnd"/>
            <w:r>
              <w:t>，并且一定要保证货物能够在规定的时间内发送给快递员</w:t>
            </w:r>
          </w:p>
          <w:p w:rsidR="00B6422C" w:rsidRPr="005C2E3F" w:rsidRDefault="00B6422C" w:rsidP="00865E91">
            <w:pPr>
              <w:cnfStyle w:val="000000100000" w:firstRow="0" w:lastRow="0" w:firstColumn="0" w:lastColumn="0" w:oddVBand="0" w:evenVBand="0" w:oddHBand="1" w:evenHBand="0" w:firstRowFirstColumn="0" w:firstRowLastColumn="0" w:lastRowFirstColumn="0" w:lastRowLastColumn="0"/>
            </w:pPr>
          </w:p>
        </w:tc>
      </w:tr>
      <w:tr w:rsidR="00B6422C" w:rsidTr="00865E91">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865E91">
            <w:pPr>
              <w:jc w:val="left"/>
            </w:pPr>
            <w:r>
              <w:t>触发条件</w:t>
            </w:r>
          </w:p>
        </w:tc>
        <w:tc>
          <w:tcPr>
            <w:tcW w:w="4148" w:type="dxa"/>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t>其它营业厅或中转中心送达货物</w:t>
            </w:r>
          </w:p>
        </w:tc>
      </w:tr>
      <w:tr w:rsidR="00B6422C" w:rsidRPr="005C2E3F"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865E91">
            <w:pPr>
              <w:jc w:val="left"/>
            </w:pPr>
            <w:r>
              <w:t>前置条件</w:t>
            </w:r>
          </w:p>
        </w:tc>
        <w:tc>
          <w:tcPr>
            <w:tcW w:w="4148" w:type="dxa"/>
          </w:tcPr>
          <w:p w:rsidR="00B6422C" w:rsidRPr="005C2E3F" w:rsidRDefault="00B6422C" w:rsidP="00865E91">
            <w:pPr>
              <w:cnfStyle w:val="000000100000" w:firstRow="0" w:lastRow="0" w:firstColumn="0" w:lastColumn="0" w:oddVBand="0" w:evenVBand="0" w:oddHBand="1" w:evenHBand="0" w:firstRowFirstColumn="0" w:firstRowLastColumn="0" w:lastRowFirstColumn="0" w:lastRowLastColumn="0"/>
            </w:pPr>
            <w:r>
              <w:t>营业厅业务员已经被识别和授权</w:t>
            </w:r>
            <w:r w:rsidRPr="005C2E3F">
              <w:t xml:space="preserve"> </w:t>
            </w:r>
          </w:p>
        </w:tc>
      </w:tr>
      <w:tr w:rsidR="00B6422C" w:rsidRPr="005C2E3F" w:rsidTr="00865E91">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865E91">
            <w:pPr>
              <w:jc w:val="left"/>
            </w:pPr>
            <w:r>
              <w:t>后置条件</w:t>
            </w:r>
          </w:p>
        </w:tc>
        <w:tc>
          <w:tcPr>
            <w:tcW w:w="4148" w:type="dxa"/>
          </w:tcPr>
          <w:p w:rsidR="00B6422C" w:rsidRPr="005C2E3F" w:rsidRDefault="00B6422C" w:rsidP="00865E91">
            <w:pPr>
              <w:cnfStyle w:val="000000000000" w:firstRow="0" w:lastRow="0" w:firstColumn="0" w:lastColumn="0" w:oddVBand="0" w:evenVBand="0" w:oddHBand="0" w:evenHBand="0" w:firstRowFirstColumn="0" w:firstRowLastColumn="0" w:lastRowFirstColumn="0" w:lastRowLastColumn="0"/>
            </w:pPr>
            <w:r>
              <w:t>打印接收单，</w:t>
            </w:r>
            <w:proofErr w:type="gramStart"/>
            <w:r>
              <w:t>派件单</w:t>
            </w:r>
            <w:proofErr w:type="gramEnd"/>
            <w:r>
              <w:t>，并记录到达营业厅的货物编号以及派送该货物的快递员的编号</w:t>
            </w:r>
          </w:p>
        </w:tc>
      </w:tr>
      <w:tr w:rsidR="00B6422C" w:rsidRPr="005C2E3F"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865E91">
            <w:pPr>
              <w:jc w:val="left"/>
            </w:pPr>
            <w:r>
              <w:t>正常流程</w:t>
            </w:r>
          </w:p>
        </w:tc>
        <w:tc>
          <w:tcPr>
            <w:tcW w:w="4148" w:type="dxa"/>
          </w:tcPr>
          <w:p w:rsidR="00B6422C" w:rsidRDefault="00B6422C" w:rsidP="00865E9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w:t>
            </w:r>
            <w:proofErr w:type="gramStart"/>
            <w:r>
              <w:rPr>
                <w:rFonts w:hint="eastAsia"/>
              </w:rPr>
              <w:t>接件与派件</w:t>
            </w:r>
            <w:proofErr w:type="gramEnd"/>
            <w:r>
              <w:rPr>
                <w:rFonts w:hint="eastAsia"/>
              </w:rPr>
              <w:t>按钮</w:t>
            </w:r>
            <w:r>
              <w:t>；</w:t>
            </w:r>
            <w:r>
              <w:rPr>
                <w:rFonts w:hint="eastAsia"/>
              </w:rPr>
              <w:t>系统显示</w:t>
            </w:r>
            <w:proofErr w:type="gramStart"/>
            <w:r>
              <w:rPr>
                <w:rFonts w:hint="eastAsia"/>
              </w:rPr>
              <w:t>接件与派件管理</w:t>
            </w:r>
            <w:proofErr w:type="gramEnd"/>
            <w:r>
              <w:rPr>
                <w:rFonts w:hint="eastAsia"/>
              </w:rPr>
              <w:t>界面；</w:t>
            </w:r>
          </w:p>
          <w:p w:rsidR="00B6422C" w:rsidRDefault="00B6422C" w:rsidP="00865E9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t>营业厅业务员输入</w:t>
            </w:r>
            <w:r>
              <w:rPr>
                <w:rFonts w:hint="eastAsia"/>
              </w:rPr>
              <w:t>中转单编号并点击确定；系统查询该中转单信息，显示接收单（由到达日期、</w:t>
            </w:r>
            <w:r w:rsidRPr="003B4F1E">
              <w:rPr>
                <w:rFonts w:hint="eastAsia"/>
              </w:rPr>
              <w:t>中转单编号、出发地、货物到达状态（损坏、完整、丢失）</w:t>
            </w:r>
            <w:r>
              <w:rPr>
                <w:rFonts w:hint="eastAsia"/>
              </w:rPr>
              <w:t>组成），其中到达日期已根据系统当前日期生成，根据中转单的出发地自动生成接收单的出发地，货物到达状态是针对每一个快件的状态，对每一件快件有一行记录，一行记录由快递编号和货物到达状态组成；</w:t>
            </w:r>
          </w:p>
          <w:p w:rsidR="00B6422C" w:rsidRDefault="00B6422C" w:rsidP="00865E9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下拉菜单中选择货物到达状态</w:t>
            </w:r>
            <w:r w:rsidRPr="003B4F1E">
              <w:rPr>
                <w:rFonts w:hint="eastAsia"/>
              </w:rPr>
              <w:t>（损坏、完整、丢失）</w:t>
            </w:r>
            <w:r>
              <w:rPr>
                <w:rFonts w:hint="eastAsia"/>
              </w:rPr>
              <w:t>并点击确定；系统生成接收单并更新接收单文件，更新接收单中所有快递的历史轨迹属性；</w:t>
            </w:r>
          </w:p>
          <w:p w:rsidR="00B6422C" w:rsidRDefault="00B6422C" w:rsidP="00865E9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w:t>
            </w:r>
            <w:proofErr w:type="gramStart"/>
            <w:r>
              <w:rPr>
                <w:rFonts w:hint="eastAsia"/>
              </w:rPr>
              <w:t>派件单</w:t>
            </w:r>
            <w:proofErr w:type="gramEnd"/>
            <w:r>
              <w:rPr>
                <w:rFonts w:hint="eastAsia"/>
              </w:rPr>
              <w:t>；</w:t>
            </w:r>
            <w:r>
              <w:t>系统</w:t>
            </w:r>
            <w:r>
              <w:rPr>
                <w:rFonts w:hint="eastAsia"/>
              </w:rPr>
              <w:t>针对接收单中的每一快件分别生成</w:t>
            </w:r>
            <w:proofErr w:type="gramStart"/>
            <w:r>
              <w:rPr>
                <w:rFonts w:hint="eastAsia"/>
              </w:rPr>
              <w:t>派件单</w:t>
            </w:r>
            <w:proofErr w:type="gramEnd"/>
            <w:r>
              <w:rPr>
                <w:rFonts w:hint="eastAsia"/>
              </w:rPr>
              <w:t>（快递</w:t>
            </w:r>
            <w:proofErr w:type="gramStart"/>
            <w:r>
              <w:rPr>
                <w:rFonts w:hint="eastAsia"/>
              </w:rPr>
              <w:t>员待填</w:t>
            </w:r>
            <w:proofErr w:type="gramEnd"/>
            <w:r>
              <w:rPr>
                <w:rFonts w:hint="eastAsia"/>
              </w:rPr>
              <w:t>）；</w:t>
            </w:r>
          </w:p>
          <w:p w:rsidR="00B6422C" w:rsidRDefault="00B6422C" w:rsidP="00865E9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t>对每一派</w:t>
            </w:r>
            <w:proofErr w:type="gramStart"/>
            <w:r>
              <w:rPr>
                <w:rFonts w:hint="eastAsia"/>
              </w:rPr>
              <w:t>件单填入派件员工</w:t>
            </w:r>
            <w:proofErr w:type="gramEnd"/>
            <w:r>
              <w:rPr>
                <w:rFonts w:hint="eastAsia"/>
              </w:rPr>
              <w:t>号点击确定；系统显示生成完毕的</w:t>
            </w:r>
            <w:proofErr w:type="gramStart"/>
            <w:r>
              <w:rPr>
                <w:rFonts w:hint="eastAsia"/>
              </w:rPr>
              <w:t>派件单</w:t>
            </w:r>
            <w:proofErr w:type="gramEnd"/>
            <w:r>
              <w:rPr>
                <w:rFonts w:hint="eastAsia"/>
              </w:rPr>
              <w:t>并更新</w:t>
            </w:r>
            <w:proofErr w:type="gramStart"/>
            <w:r>
              <w:rPr>
                <w:rFonts w:hint="eastAsia"/>
              </w:rPr>
              <w:t>派件单</w:t>
            </w:r>
            <w:proofErr w:type="gramEnd"/>
            <w:r>
              <w:rPr>
                <w:rFonts w:hint="eastAsia"/>
              </w:rPr>
              <w:t>文件，更新接收单中所有快递的历史轨迹属性；</w:t>
            </w:r>
          </w:p>
          <w:p w:rsidR="00B6422C" w:rsidRPr="005C2E3F" w:rsidRDefault="00B6422C" w:rsidP="00865E91">
            <w:pPr>
              <w:pStyle w:val="a3"/>
              <w:numPr>
                <w:ilvl w:val="0"/>
                <w:numId w:val="3"/>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点击返回按钮；返回到营业厅业务人员开始界面</w:t>
            </w:r>
          </w:p>
        </w:tc>
      </w:tr>
      <w:tr w:rsidR="00B6422C" w:rsidRPr="005C2E3F" w:rsidTr="00865E91">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865E91">
            <w:pPr>
              <w:jc w:val="left"/>
            </w:pPr>
            <w:r>
              <w:lastRenderedPageBreak/>
              <w:t>扩展流程</w:t>
            </w:r>
          </w:p>
        </w:tc>
        <w:tc>
          <w:tcPr>
            <w:tcW w:w="4148" w:type="dxa"/>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 xml:space="preserve">5.a </w:t>
            </w:r>
            <w:r>
              <w:rPr>
                <w:rFonts w:hint="eastAsia"/>
              </w:rPr>
              <w:t>输入的</w:t>
            </w:r>
            <w:proofErr w:type="gramStart"/>
            <w:r>
              <w:rPr>
                <w:rFonts w:hint="eastAsia"/>
              </w:rPr>
              <w:t>快递员工</w:t>
            </w:r>
            <w:proofErr w:type="gramEnd"/>
            <w:r>
              <w:rPr>
                <w:rFonts w:hint="eastAsia"/>
              </w:rPr>
              <w:t>号不符合格式规范</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系统提示错误请重新输入</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t>5.</w:t>
            </w:r>
            <w:r>
              <w:rPr>
                <w:rFonts w:hint="eastAsia"/>
              </w:rPr>
              <w:t>b</w:t>
            </w:r>
            <w:r>
              <w:t xml:space="preserve"> </w:t>
            </w:r>
            <w:r>
              <w:rPr>
                <w:rFonts w:hint="eastAsia"/>
              </w:rPr>
              <w:t>输入的</w:t>
            </w:r>
            <w:proofErr w:type="gramStart"/>
            <w:r>
              <w:rPr>
                <w:rFonts w:hint="eastAsia"/>
              </w:rPr>
              <w:t>快递员工</w:t>
            </w:r>
            <w:proofErr w:type="gramEnd"/>
            <w:r>
              <w:rPr>
                <w:rFonts w:hint="eastAsia"/>
              </w:rPr>
              <w:t>号在当前营业厅中查询不到</w:t>
            </w:r>
          </w:p>
          <w:p w:rsidR="00B6422C" w:rsidRPr="005C2E3F"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系统提示无此人请重新输入</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B6422C" w:rsidRDefault="00B6422C" w:rsidP="00865E91">
            <w:pPr>
              <w:jc w:val="left"/>
            </w:pPr>
            <w:r>
              <w:t>特殊需求</w:t>
            </w:r>
          </w:p>
        </w:tc>
        <w:tc>
          <w:tcPr>
            <w:tcW w:w="4148" w:type="dxa"/>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货物不在营业厅存储，能够立即派送出去</w:t>
            </w:r>
          </w:p>
        </w:tc>
      </w:tr>
    </w:tbl>
    <w:p w:rsidR="00B6422C" w:rsidRPr="00991106" w:rsidRDefault="00B6422C" w:rsidP="00B6422C">
      <w:pPr>
        <w:pStyle w:val="a9"/>
      </w:pPr>
      <w:bookmarkStart w:id="11" w:name="_Toc432266782"/>
      <w:r>
        <w:t>UC3.3 生成收款单</w:t>
      </w:r>
      <w:bookmarkEnd w:id="11"/>
    </w:p>
    <w:tbl>
      <w:tblPr>
        <w:tblStyle w:val="4-5"/>
        <w:tblW w:w="0" w:type="auto"/>
        <w:tblLook w:val="04A0" w:firstRow="1" w:lastRow="0" w:firstColumn="1" w:lastColumn="0" w:noHBand="0" w:noVBand="1"/>
      </w:tblPr>
      <w:tblGrid>
        <w:gridCol w:w="1413"/>
        <w:gridCol w:w="2735"/>
        <w:gridCol w:w="4148"/>
      </w:tblGrid>
      <w:tr w:rsidR="00B6422C"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865E91">
            <w:pPr>
              <w:jc w:val="left"/>
              <w:rPr>
                <w:b w:val="0"/>
                <w:bCs w:val="0"/>
              </w:rPr>
            </w:pPr>
            <w:r>
              <w:rPr>
                <w:rFonts w:hint="eastAsia"/>
              </w:rPr>
              <w:t>UC</w:t>
            </w:r>
            <w:r>
              <w:t xml:space="preserve">3.3 </w:t>
            </w:r>
            <w:r>
              <w:t>生成收款单</w:t>
            </w:r>
          </w:p>
        </w:tc>
        <w:tc>
          <w:tcPr>
            <w:tcW w:w="4148" w:type="dxa"/>
          </w:tcPr>
          <w:p w:rsidR="00B6422C" w:rsidRDefault="00B6422C" w:rsidP="00865E91">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参与者</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营业厅业务员，目标是针对快递</w:t>
            </w:r>
            <w:proofErr w:type="gramStart"/>
            <w:r>
              <w:rPr>
                <w:rFonts w:hint="eastAsia"/>
              </w:rPr>
              <w:t>员揽件回来</w:t>
            </w:r>
            <w:proofErr w:type="gramEnd"/>
            <w:r>
              <w:rPr>
                <w:rFonts w:hint="eastAsia"/>
              </w:rPr>
              <w:t>的快件生成收款单，记录每个快递员每天收的快递费</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触发条件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前置条件</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营业厅业务员必须已经被识别和授权</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后置条件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生成收款单，更新收款</w:t>
            </w:r>
            <w:proofErr w:type="gramStart"/>
            <w:r>
              <w:rPr>
                <w:rFonts w:hint="eastAsia"/>
              </w:rPr>
              <w:t>单文件</w:t>
            </w:r>
            <w:proofErr w:type="gramEnd"/>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正常流程</w:t>
            </w:r>
          </w:p>
        </w:tc>
        <w:tc>
          <w:tcPr>
            <w:tcW w:w="6883" w:type="dxa"/>
            <w:gridSpan w:val="2"/>
          </w:tcPr>
          <w:p w:rsidR="00B6422C" w:rsidRDefault="00B6422C" w:rsidP="00865E9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点击“生成收款单”；</w:t>
            </w:r>
          </w:p>
          <w:p w:rsidR="00B6422C" w:rsidRDefault="00B6422C" w:rsidP="00865E9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t>系统显示</w:t>
            </w:r>
            <w:r>
              <w:rPr>
                <w:rFonts w:hint="eastAsia"/>
              </w:rPr>
              <w:t>生成收款单的</w:t>
            </w:r>
            <w:r>
              <w:t>界面</w:t>
            </w:r>
          </w:p>
          <w:p w:rsidR="00B6422C" w:rsidRDefault="00E60EDB" w:rsidP="00865E91">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输入快递员编号并点击生成收款单</w:t>
            </w:r>
            <w:r w:rsidR="00B6422C">
              <w:t>；</w:t>
            </w:r>
          </w:p>
          <w:p w:rsidR="00E60EDB" w:rsidRDefault="00B6422C" w:rsidP="00E60EDB">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00E60EDB">
              <w:rPr>
                <w:rFonts w:hint="eastAsia"/>
              </w:rPr>
              <w:t>显示预览的收款单</w:t>
            </w:r>
          </w:p>
          <w:p w:rsidR="00B6422C" w:rsidRDefault="00B6422C" w:rsidP="00E60EDB">
            <w:pPr>
              <w:pStyle w:val="a3"/>
              <w:numPr>
                <w:ilvl w:val="0"/>
                <w:numId w:val="35"/>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点击确认，</w:t>
            </w:r>
            <w:r>
              <w:t>系统生成收款单，</w:t>
            </w:r>
            <w:r>
              <w:rPr>
                <w:rFonts w:hint="eastAsia"/>
              </w:rPr>
              <w:t>更新收款单文件</w:t>
            </w:r>
            <w:r>
              <w:t>。</w:t>
            </w:r>
          </w:p>
        </w:tc>
      </w:tr>
      <w:tr w:rsidR="00B6422C" w:rsidRPr="00201341"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扩展流程</w:t>
            </w:r>
          </w:p>
        </w:tc>
        <w:tc>
          <w:tcPr>
            <w:tcW w:w="6883" w:type="dxa"/>
            <w:gridSpan w:val="2"/>
          </w:tcPr>
          <w:p w:rsidR="00E60EDB" w:rsidRDefault="00B6422C" w:rsidP="00E60EDB">
            <w:pPr>
              <w:cnfStyle w:val="000000000000" w:firstRow="0" w:lastRow="0" w:firstColumn="0" w:lastColumn="0" w:oddVBand="0" w:evenVBand="0" w:oddHBand="0" w:evenHBand="0" w:firstRowFirstColumn="0" w:firstRowLastColumn="0" w:lastRowFirstColumn="0" w:lastRowLastColumn="0"/>
            </w:pPr>
            <w:r>
              <w:t>3.</w:t>
            </w:r>
            <w:r>
              <w:rPr>
                <w:rFonts w:hint="eastAsia"/>
              </w:rPr>
              <w:t>a</w:t>
            </w:r>
            <w:r>
              <w:t xml:space="preserve"> </w:t>
            </w:r>
            <w:r w:rsidR="00E60EDB">
              <w:rPr>
                <w:rFonts w:hint="eastAsia"/>
              </w:rPr>
              <w:t>快递员不存在</w:t>
            </w:r>
          </w:p>
          <w:p w:rsidR="00B6422C" w:rsidRDefault="00B6422C" w:rsidP="00E60EDB">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sidR="00E60EDB">
              <w:rPr>
                <w:rFonts w:hint="eastAsia"/>
              </w:rPr>
              <w:t>系统提示输入</w:t>
            </w:r>
            <w:r>
              <w:rPr>
                <w:rFonts w:hint="eastAsia"/>
              </w:rPr>
              <w:t>快递员</w:t>
            </w:r>
          </w:p>
          <w:p w:rsidR="002738CA" w:rsidRDefault="002738CA" w:rsidP="00E60EDB">
            <w:pPr>
              <w:cnfStyle w:val="000000000000" w:firstRow="0" w:lastRow="0" w:firstColumn="0" w:lastColumn="0" w:oddVBand="0" w:evenVBand="0" w:oddHBand="0" w:evenHBand="0" w:firstRowFirstColumn="0" w:firstRowLastColumn="0" w:lastRowFirstColumn="0" w:lastRowLastColumn="0"/>
            </w:pPr>
            <w:r>
              <w:t>3.</w:t>
            </w:r>
            <w:r>
              <w:rPr>
                <w:rFonts w:hint="eastAsia"/>
              </w:rPr>
              <w:t>b</w:t>
            </w:r>
            <w:r>
              <w:rPr>
                <w:rFonts w:hint="eastAsia"/>
              </w:rPr>
              <w:t>付款金额为</w:t>
            </w:r>
            <w:r>
              <w:rPr>
                <w:rFonts w:hint="eastAsia"/>
              </w:rPr>
              <w:t>0</w:t>
            </w:r>
          </w:p>
          <w:p w:rsidR="002738CA" w:rsidRPr="00201341" w:rsidRDefault="002738CA" w:rsidP="00E60ED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rPr>
                <w:rFonts w:hint="eastAsia"/>
              </w:rPr>
              <w:t>．系统提示该快递员还没有进行新</w:t>
            </w:r>
            <w:proofErr w:type="gramStart"/>
            <w:r>
              <w:rPr>
                <w:rFonts w:hint="eastAsia"/>
              </w:rPr>
              <w:t>的派件</w:t>
            </w:r>
            <w:proofErr w:type="gramEnd"/>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left"/>
            </w:pPr>
            <w:r>
              <w:rPr>
                <w:rFonts w:hint="eastAsia"/>
              </w:rPr>
              <w:t>特殊需求</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12" w:name="_Toc432266783"/>
      <w:r>
        <w:t xml:space="preserve">UC3.4 </w:t>
      </w:r>
      <w:r>
        <w:rPr>
          <w:rFonts w:hint="eastAsia"/>
        </w:rPr>
        <w:t>车辆信息管理用例描述</w:t>
      </w:r>
      <w:bookmarkEnd w:id="12"/>
    </w:p>
    <w:tbl>
      <w:tblPr>
        <w:tblStyle w:val="4-5"/>
        <w:tblW w:w="0" w:type="auto"/>
        <w:tblLook w:val="04A0" w:firstRow="1" w:lastRow="0" w:firstColumn="1" w:lastColumn="0" w:noHBand="0" w:noVBand="1"/>
      </w:tblPr>
      <w:tblGrid>
        <w:gridCol w:w="1413"/>
        <w:gridCol w:w="2735"/>
        <w:gridCol w:w="4148"/>
      </w:tblGrid>
      <w:tr w:rsidR="00B6422C"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865E91">
            <w:pPr>
              <w:jc w:val="left"/>
              <w:rPr>
                <w:b w:val="0"/>
                <w:bCs w:val="0"/>
              </w:rPr>
            </w:pPr>
            <w:r>
              <w:t>3.4</w:t>
            </w:r>
            <w:r>
              <w:rPr>
                <w:rFonts w:hint="eastAsia"/>
              </w:rPr>
              <w:t>车辆信息管理用例描述</w:t>
            </w:r>
          </w:p>
        </w:tc>
        <w:tc>
          <w:tcPr>
            <w:tcW w:w="4148" w:type="dxa"/>
          </w:tcPr>
          <w:p w:rsidR="00B6422C" w:rsidRDefault="00B6422C" w:rsidP="00865E91">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参与者</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营业厅业务员，目标是能够在车辆信息发生变化时能够正确地对系统中的车辆信息进行修改</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触发条件</w:t>
            </w:r>
          </w:p>
        </w:tc>
        <w:tc>
          <w:tcPr>
            <w:tcW w:w="6883" w:type="dxa"/>
            <w:gridSpan w:val="2"/>
          </w:tcPr>
          <w:p w:rsidR="00B6422C" w:rsidRDefault="00B6422C" w:rsidP="00865E9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增加一辆车</w:t>
            </w:r>
          </w:p>
          <w:p w:rsidR="00B6422C" w:rsidRDefault="00B6422C" w:rsidP="00865E9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删除一辆车</w:t>
            </w:r>
          </w:p>
          <w:p w:rsidR="00B6422C" w:rsidRDefault="00B6422C" w:rsidP="00865E9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修改一辆车的信息</w:t>
            </w:r>
          </w:p>
          <w:p w:rsidR="00B6422C" w:rsidRDefault="00B6422C" w:rsidP="00865E91">
            <w:pPr>
              <w:pStyle w:val="a3"/>
              <w:numPr>
                <w:ilvl w:val="0"/>
                <w:numId w:val="22"/>
              </w:numPr>
              <w:ind w:firstLineChars="0"/>
              <w:cnfStyle w:val="000000000000" w:firstRow="0" w:lastRow="0" w:firstColumn="0" w:lastColumn="0" w:oddVBand="0" w:evenVBand="0" w:oddHBand="0" w:evenHBand="0" w:firstRowFirstColumn="0" w:firstRowLastColumn="0" w:lastRowFirstColumn="0" w:lastRowLastColumn="0"/>
            </w:pPr>
            <w:r>
              <w:t>查询一辆车的信息</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前置条件</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t>营业厅业务员必须已经掌握相关操作并被识别和授权</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后置条件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更新车辆管理系统的信息</w:t>
            </w:r>
          </w:p>
        </w:tc>
      </w:tr>
      <w:tr w:rsidR="00B6422C" w:rsidRPr="007556C2"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正常流程</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t>1.</w:t>
            </w:r>
            <w:r>
              <w:rPr>
                <w:rFonts w:hint="eastAsia"/>
              </w:rPr>
              <w:t>点击车辆信息管理按钮；系统显示“增加车辆”、“修改车辆信息”、“删除车辆”、“查询车辆信息”按钮</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w:t>
            </w:r>
            <w:r>
              <w:rPr>
                <w:rFonts w:hint="eastAsia"/>
              </w:rPr>
              <w:t>a</w:t>
            </w:r>
            <w:r>
              <w:t xml:space="preserve">.1. </w:t>
            </w:r>
            <w:r>
              <w:rPr>
                <w:rFonts w:hint="eastAsia"/>
              </w:rPr>
              <w:t>点击增加车辆按钮；</w:t>
            </w:r>
            <w:r>
              <w:t>系统</w:t>
            </w:r>
            <w:r>
              <w:rPr>
                <w:rFonts w:hint="eastAsia"/>
              </w:rPr>
              <w:t>显示车辆信息输入界面；</w:t>
            </w:r>
          </w:p>
          <w:p w:rsidR="00B6422C" w:rsidRDefault="00B6422C" w:rsidP="00865E91">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 xml:space="preserve">2. </w:t>
            </w:r>
            <w:r>
              <w:rPr>
                <w:rFonts w:hint="eastAsia"/>
              </w:rPr>
              <w:t>输入</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lastRenderedPageBreak/>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位数字）、车牌号（苏</w:t>
            </w:r>
            <w:r w:rsidRPr="003B4F1E">
              <w:rPr>
                <w:rFonts w:hint="eastAsia"/>
              </w:rPr>
              <w:t>A 00000</w:t>
            </w:r>
            <w:r w:rsidRPr="003B4F1E">
              <w:rPr>
                <w:rFonts w:hint="eastAsia"/>
              </w:rPr>
              <w:t>）、服役时间）和司机信息（司机编号（城市编号（电话号码区号南京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位数字、姓名、出生日期、身份证号、手机</w:t>
            </w:r>
            <w:r w:rsidRPr="003B4F1E">
              <w:rPr>
                <w:rFonts w:hint="eastAsia"/>
              </w:rPr>
              <w:t xml:space="preserve"> </w:t>
            </w:r>
            <w:r w:rsidRPr="003B4F1E">
              <w:rPr>
                <w:rFonts w:hint="eastAsia"/>
              </w:rPr>
              <w:t>、性别、行驶证期限</w:t>
            </w:r>
            <w:r>
              <w:rPr>
                <w:rFonts w:hint="eastAsia"/>
              </w:rPr>
              <w:t>并点击确定；系统提示新建车辆完毕并返回到车辆信息管理界面；</w:t>
            </w:r>
          </w:p>
          <w:p w:rsidR="00B6422C" w:rsidRDefault="00B6422C" w:rsidP="00865E91">
            <w:pPr>
              <w:ind w:firstLineChars="150" w:firstLine="315"/>
              <w:cnfStyle w:val="000000100000" w:firstRow="0" w:lastRow="0" w:firstColumn="0" w:lastColumn="0" w:oddVBand="0" w:evenVBand="0" w:oddHBand="1" w:evenHBand="0" w:firstRowFirstColumn="0" w:firstRowLastColumn="0" w:lastRowFirstColumn="0" w:lastRowLastColumn="0"/>
            </w:pPr>
          </w:p>
          <w:p w:rsidR="00B6422C" w:rsidRPr="00F6192E"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2.b</w:t>
            </w:r>
            <w:r>
              <w:t xml:space="preserve">.1 </w:t>
            </w:r>
            <w:r>
              <w:rPr>
                <w:rFonts w:hint="eastAsia"/>
              </w:rPr>
              <w:t>点击删除车辆按钮；</w:t>
            </w:r>
            <w:r>
              <w:t>系统提示营业厅业务员输入车辆的代号；</w:t>
            </w:r>
          </w:p>
          <w:p w:rsidR="00B6422C" w:rsidRDefault="00B6422C" w:rsidP="00865E91">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输入要删除的车辆代号点击确定；系统提示删除完毕并返回到车辆信息管理界面；</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w:t>
            </w:r>
            <w:r>
              <w:rPr>
                <w:rFonts w:hint="eastAsia"/>
              </w:rPr>
              <w:t>c</w:t>
            </w:r>
            <w:r>
              <w:t xml:space="preserve">.1. </w:t>
            </w:r>
            <w:r>
              <w:rPr>
                <w:rFonts w:hint="eastAsia"/>
              </w:rPr>
              <w:t>点击修改车辆信息按钮；系统提示输入</w:t>
            </w:r>
            <w:r>
              <w:t>车辆的代号；</w:t>
            </w:r>
          </w:p>
          <w:p w:rsidR="00B6422C" w:rsidRDefault="00B6422C" w:rsidP="00865E91">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t>营业厅业务员按照系统的提示输入代号；系统检索到车辆的编号后将</w:t>
            </w:r>
            <w:r>
              <w:rPr>
                <w:rFonts w:hint="eastAsia"/>
              </w:rPr>
              <w:t>显示该车的所有信息并允许业务员修改；</w:t>
            </w:r>
          </w:p>
          <w:p w:rsidR="00B6422C" w:rsidRDefault="00B6422C" w:rsidP="00865E91">
            <w:pPr>
              <w:ind w:firstLineChars="150" w:firstLine="315"/>
              <w:cnfStyle w:val="000000100000" w:firstRow="0" w:lastRow="0" w:firstColumn="0" w:lastColumn="0" w:oddVBand="0" w:evenVBand="0" w:oddHBand="1" w:evenHBand="0" w:firstRowFirstColumn="0" w:firstRowLastColumn="0" w:lastRowFirstColumn="0" w:lastRowLastColumn="0"/>
            </w:pPr>
            <w:r>
              <w:t xml:space="preserve">3. </w:t>
            </w:r>
            <w:r>
              <w:rPr>
                <w:rFonts w:hint="eastAsia"/>
              </w:rPr>
              <w:t>修改信息并点击确认；系统提示修改完毕并返回到车辆信息管理界面；</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w:t>
            </w:r>
            <w:r>
              <w:rPr>
                <w:rFonts w:hint="eastAsia"/>
              </w:rPr>
              <w:t>d</w:t>
            </w:r>
            <w:r>
              <w:t xml:space="preserve">.1 </w:t>
            </w:r>
            <w:r>
              <w:rPr>
                <w:rFonts w:hint="eastAsia"/>
              </w:rPr>
              <w:t>点击查询车辆信息按钮；系统提示输入</w:t>
            </w:r>
            <w:r>
              <w:t>车辆的代号；</w:t>
            </w:r>
          </w:p>
          <w:p w:rsidR="00B6422C" w:rsidRPr="007556C2" w:rsidRDefault="00B6422C" w:rsidP="00865E91">
            <w:pPr>
              <w:cnfStyle w:val="000000100000" w:firstRow="0" w:lastRow="0" w:firstColumn="0" w:lastColumn="0" w:oddVBand="0" w:evenVBand="0" w:oddHBand="1" w:evenHBand="0" w:firstRowFirstColumn="0" w:firstRowLastColumn="0" w:lastRowFirstColumn="0" w:lastRowLastColumn="0"/>
            </w:pPr>
            <w:r>
              <w:t xml:space="preserve">   2. </w:t>
            </w:r>
            <w:r>
              <w:t>营业厅业务员按照系统的提示输入代号；系统检索到车辆的编号后将</w:t>
            </w:r>
            <w:r>
              <w:rPr>
                <w:rFonts w:hint="eastAsia"/>
              </w:rPr>
              <w:t>显示该车的所有信息；</w:t>
            </w:r>
          </w:p>
        </w:tc>
      </w:tr>
      <w:tr w:rsidR="00B6422C" w:rsidRPr="00201341"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lastRenderedPageBreak/>
              <w:t>扩展流程</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t>2.</w:t>
            </w:r>
            <w:r>
              <w:rPr>
                <w:rFonts w:hint="eastAsia"/>
              </w:rPr>
              <w:t>b</w:t>
            </w:r>
            <w:r>
              <w:t xml:space="preserve">.2.a, 2.a.2.a, 2.c.2.a, 2.d.2.a </w:t>
            </w:r>
            <w:r>
              <w:rPr>
                <w:rFonts w:hint="eastAsia"/>
              </w:rPr>
              <w:t>输入的车辆代号不符合格式</w:t>
            </w:r>
          </w:p>
          <w:p w:rsidR="00B6422C" w:rsidRDefault="00B6422C" w:rsidP="00865E91">
            <w:pPr>
              <w:ind w:firstLineChars="350" w:firstLine="735"/>
              <w:cnfStyle w:val="000000000000" w:firstRow="0" w:lastRow="0" w:firstColumn="0" w:lastColumn="0" w:oddVBand="0" w:evenVBand="0" w:oddHBand="0" w:evenHBand="0" w:firstRowFirstColumn="0" w:firstRowLastColumn="0" w:lastRowFirstColumn="0" w:lastRowLastColumn="0"/>
            </w:pPr>
            <w:r>
              <w:t>1.</w:t>
            </w:r>
            <w:r>
              <w:rPr>
                <w:rFonts w:hint="eastAsia"/>
              </w:rPr>
              <w:t>提示快递</w:t>
            </w:r>
            <w:proofErr w:type="gramStart"/>
            <w:r>
              <w:rPr>
                <w:rFonts w:hint="eastAsia"/>
              </w:rPr>
              <w:t>员重新</w:t>
            </w:r>
            <w:proofErr w:type="gramEnd"/>
            <w:r>
              <w:rPr>
                <w:rFonts w:hint="eastAsia"/>
              </w:rPr>
              <w:t>输入订单参数</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t>2.</w:t>
            </w:r>
            <w:r>
              <w:rPr>
                <w:rFonts w:hint="eastAsia"/>
              </w:rPr>
              <w:t>b</w:t>
            </w:r>
            <w:r>
              <w:t>.2.b, 2.c.2.b, 2.d.2.b</w:t>
            </w:r>
            <w:r>
              <w:rPr>
                <w:rFonts w:hint="eastAsia"/>
              </w:rPr>
              <w:t xml:space="preserve"> </w:t>
            </w:r>
            <w:r>
              <w:rPr>
                <w:rFonts w:hint="eastAsia"/>
              </w:rPr>
              <w:t>输入的车辆代号不存在</w:t>
            </w:r>
          </w:p>
          <w:p w:rsidR="00B6422C" w:rsidRPr="00201341" w:rsidRDefault="00B6422C" w:rsidP="00865E91">
            <w:pPr>
              <w:ind w:firstLineChars="300" w:firstLine="630"/>
              <w:cnfStyle w:val="000000000000" w:firstRow="0" w:lastRow="0" w:firstColumn="0" w:lastColumn="0" w:oddVBand="0" w:evenVBand="0" w:oddHBand="0" w:evenHBand="0" w:firstRowFirstColumn="0" w:firstRowLastColumn="0" w:lastRowFirstColumn="0" w:lastRowLastColumn="0"/>
            </w:pPr>
            <w:r>
              <w:t>1.</w:t>
            </w:r>
            <w:r>
              <w:rPr>
                <w:rFonts w:hint="eastAsia"/>
              </w:rPr>
              <w:t>系统提示输入正确的车辆代号</w:t>
            </w:r>
          </w:p>
          <w:p w:rsidR="00B6422C" w:rsidRPr="00201341" w:rsidRDefault="00B6422C" w:rsidP="00865E91">
            <w:pPr>
              <w:cnfStyle w:val="000000000000" w:firstRow="0" w:lastRow="0" w:firstColumn="0" w:lastColumn="0" w:oddVBand="0" w:evenVBand="0" w:oddHBand="0" w:evenHBand="0" w:firstRowFirstColumn="0" w:firstRowLastColumn="0" w:lastRowFirstColumn="0" w:lastRowLastColumn="0"/>
            </w:pP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特殊需求</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13" w:name="_Toc432266784"/>
      <w:r>
        <w:rPr>
          <w:rFonts w:hint="eastAsia"/>
        </w:rPr>
        <w:t>UC3.5</w:t>
      </w:r>
      <w:r>
        <w:t xml:space="preserve"> </w:t>
      </w:r>
      <w:r>
        <w:rPr>
          <w:rFonts w:hint="eastAsia"/>
        </w:rPr>
        <w:t>司机信息管理</w:t>
      </w:r>
      <w:bookmarkEnd w:id="13"/>
    </w:p>
    <w:tbl>
      <w:tblPr>
        <w:tblStyle w:val="4-51"/>
        <w:tblW w:w="8296" w:type="dxa"/>
        <w:tblLayout w:type="fixed"/>
        <w:tblLook w:val="04A0" w:firstRow="1" w:lastRow="0" w:firstColumn="1" w:lastColumn="0" w:noHBand="0" w:noVBand="1"/>
      </w:tblPr>
      <w:tblGrid>
        <w:gridCol w:w="1413"/>
        <w:gridCol w:w="2735"/>
        <w:gridCol w:w="4148"/>
      </w:tblGrid>
      <w:tr w:rsidR="00B6422C"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865E91">
            <w:pPr>
              <w:jc w:val="left"/>
            </w:pPr>
            <w:r>
              <w:rPr>
                <w:rFonts w:hint="eastAsia"/>
              </w:rPr>
              <w:t>UC3.5</w:t>
            </w:r>
            <w:r>
              <w:t xml:space="preserve"> </w:t>
            </w:r>
            <w:r>
              <w:rPr>
                <w:rFonts w:hint="eastAsia"/>
              </w:rPr>
              <w:t>司机信息管理</w:t>
            </w:r>
          </w:p>
        </w:tc>
        <w:tc>
          <w:tcPr>
            <w:tcW w:w="4148" w:type="dxa"/>
          </w:tcPr>
          <w:p w:rsidR="00B6422C" w:rsidRDefault="00B6422C" w:rsidP="00865E91">
            <w:pPr>
              <w:jc w:val="left"/>
              <w:cnfStyle w:val="100000000000" w:firstRow="1" w:lastRow="0" w:firstColumn="0" w:lastColumn="0" w:oddVBand="0" w:evenVBand="0" w:oddHBand="0" w:evenHBand="0" w:firstRowFirstColumn="0" w:firstRowLastColumn="0" w:lastRowFirstColumn="0" w:lastRowLastColumn="0"/>
              <w:rPr>
                <w:b w:val="0"/>
                <w:bCs w:val="0"/>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p>
          <w:p w:rsidR="00B6422C" w:rsidRDefault="00B6422C" w:rsidP="00865E91">
            <w:pPr>
              <w:jc w:val="center"/>
            </w:pPr>
            <w:r>
              <w:rPr>
                <w:rFonts w:hint="eastAsia"/>
              </w:rPr>
              <w:t>参与者</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营业厅业务员，目标是快捷高效地完成司机信息（司机编号，姓名，出生日期，身份证号，手机，性别，车辆单位，行驶证期限）的管理与维护</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t>触发条件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营业厅有司机信息变更（增、</w:t>
            </w:r>
            <w:proofErr w:type="gramStart"/>
            <w:r>
              <w:rPr>
                <w:rFonts w:hint="eastAsia"/>
              </w:rPr>
              <w:t>删</w:t>
            </w:r>
            <w:proofErr w:type="gramEnd"/>
            <w:r>
              <w:rPr>
                <w:rFonts w:hint="eastAsia"/>
              </w:rPr>
              <w:t>、改）</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t>前置条件</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营业厅业务员已被识别和授权</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t>后置条件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司机信息均已被存储，系统显示存储成功</w:t>
            </w:r>
          </w:p>
        </w:tc>
      </w:tr>
      <w:tr w:rsidR="00B6422C" w:rsidTr="00865E91">
        <w:trPr>
          <w:cnfStyle w:val="000000100000" w:firstRow="0" w:lastRow="0" w:firstColumn="0" w:lastColumn="0" w:oddVBand="0" w:evenVBand="0" w:oddHBand="1" w:evenHBand="0" w:firstRowFirstColumn="0" w:firstRowLastColumn="0" w:lastRowFirstColumn="0" w:lastRowLastColumn="0"/>
          <w:trHeight w:val="2214"/>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t>正常流程</w:t>
            </w:r>
          </w:p>
        </w:tc>
        <w:tc>
          <w:tcPr>
            <w:tcW w:w="6883" w:type="dxa"/>
            <w:gridSpan w:val="2"/>
          </w:tcPr>
          <w:p w:rsidR="00B6422C" w:rsidRDefault="00B6422C" w:rsidP="00865E91">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营业厅业务员点击信息管理按钮</w:t>
            </w:r>
          </w:p>
          <w:p w:rsidR="00B6422C" w:rsidRDefault="00B6422C" w:rsidP="00865E91">
            <w:pPr>
              <w:numPr>
                <w:ilvl w:val="0"/>
                <w:numId w:val="16"/>
              </w:numP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新增司机信息</w:t>
            </w:r>
          </w:p>
          <w:p w:rsidR="00B6422C" w:rsidRDefault="00B6422C" w:rsidP="00865E9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营业厅业务员输入新的司机的姓名、出生日期、身份证号、手机、性别、行驶证期限</w:t>
            </w:r>
          </w:p>
          <w:p w:rsidR="00B6422C" w:rsidRDefault="00B6422C" w:rsidP="00865E9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系统自动生成司机编号（城市区号</w:t>
            </w:r>
            <w:r>
              <w:rPr>
                <w:rFonts w:hint="eastAsia"/>
              </w:rPr>
              <w:t>+</w:t>
            </w:r>
            <w:r>
              <w:rPr>
                <w:rFonts w:hint="eastAsia"/>
              </w:rPr>
              <w:t>营业厅编号</w:t>
            </w:r>
            <w:r>
              <w:rPr>
                <w:rFonts w:hint="eastAsia"/>
              </w:rPr>
              <w:t>+</w:t>
            </w:r>
            <w:r>
              <w:rPr>
                <w:rFonts w:hint="eastAsia"/>
              </w:rPr>
              <w:t>实际编号，例如南京鼓楼营业厅第</w:t>
            </w:r>
            <w:r>
              <w:rPr>
                <w:rFonts w:hint="eastAsia"/>
              </w:rPr>
              <w:t>5</w:t>
            </w:r>
            <w:r>
              <w:rPr>
                <w:rFonts w:hint="eastAsia"/>
              </w:rPr>
              <w:t>位司机：</w:t>
            </w:r>
            <w:r>
              <w:rPr>
                <w:rFonts w:hint="eastAsia"/>
              </w:rPr>
              <w:t>025000005</w:t>
            </w:r>
            <w:r>
              <w:rPr>
                <w:rFonts w:hint="eastAsia"/>
              </w:rPr>
              <w:t>）</w:t>
            </w:r>
          </w:p>
          <w:p w:rsidR="00B6422C" w:rsidRDefault="00B6422C" w:rsidP="00865E9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1-2</w:t>
            </w:r>
            <w:r>
              <w:rPr>
                <w:rFonts w:hint="eastAsia"/>
              </w:rPr>
              <w:t>步，直到完成所有新司机信息输入，营业厅业务员结束输入</w:t>
            </w:r>
          </w:p>
          <w:p w:rsidR="00B6422C" w:rsidRDefault="00B6422C" w:rsidP="00865E91">
            <w:pPr>
              <w:numPr>
                <w:ilvl w:val="0"/>
                <w:numId w:val="17"/>
              </w:numPr>
              <w:cnfStyle w:val="000000100000" w:firstRow="0" w:lastRow="0" w:firstColumn="0" w:lastColumn="0" w:oddVBand="0" w:evenVBand="0" w:oddHBand="1" w:evenHBand="0" w:firstRowFirstColumn="0" w:firstRowLastColumn="0" w:lastRowFirstColumn="0" w:lastRowLastColumn="0"/>
            </w:pPr>
            <w:r>
              <w:rPr>
                <w:rFonts w:hint="eastAsia"/>
              </w:rPr>
              <w:t>系统记录新司机信息</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lastRenderedPageBreak/>
              <w:t>2.1</w:t>
            </w:r>
            <w:proofErr w:type="gramStart"/>
            <w:r>
              <w:rPr>
                <w:rFonts w:hint="eastAsia"/>
              </w:rPr>
              <w:t>旧司机</w:t>
            </w:r>
            <w:proofErr w:type="gramEnd"/>
            <w:r>
              <w:rPr>
                <w:rFonts w:hint="eastAsia"/>
              </w:rPr>
              <w:t>信息删除</w:t>
            </w:r>
          </w:p>
          <w:p w:rsidR="00B6422C" w:rsidRDefault="00B6422C" w:rsidP="00865E9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营业厅业务员输入要删除司机的编号或姓名查询</w:t>
            </w:r>
          </w:p>
          <w:p w:rsidR="00B6422C" w:rsidRDefault="00B6422C" w:rsidP="00865E9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B6422C" w:rsidRDefault="00B6422C" w:rsidP="00865E9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营业厅业务员将其加入删除队列</w:t>
            </w:r>
          </w:p>
          <w:p w:rsidR="00B6422C" w:rsidRDefault="00B6422C" w:rsidP="00865E9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步，直到完成所有要删除司机，营业厅业务员结束输入</w:t>
            </w:r>
          </w:p>
          <w:p w:rsidR="00B6422C" w:rsidRDefault="00B6422C" w:rsidP="00865E91">
            <w:pPr>
              <w:numPr>
                <w:ilvl w:val="0"/>
                <w:numId w:val="18"/>
              </w:numPr>
              <w:cnfStyle w:val="000000100000" w:firstRow="0" w:lastRow="0" w:firstColumn="0" w:lastColumn="0" w:oddVBand="0" w:evenVBand="0" w:oddHBand="1" w:evenHBand="0" w:firstRowFirstColumn="0" w:firstRowLastColumn="0" w:lastRowFirstColumn="0" w:lastRowLastColumn="0"/>
            </w:pPr>
            <w:r>
              <w:rPr>
                <w:rFonts w:hint="eastAsia"/>
              </w:rPr>
              <w:t>系统移除所选中的司机信息</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2.2</w:t>
            </w:r>
            <w:r>
              <w:rPr>
                <w:rFonts w:hint="eastAsia"/>
              </w:rPr>
              <w:t>司机信息更改</w:t>
            </w:r>
          </w:p>
          <w:p w:rsidR="00B6422C" w:rsidRDefault="00B6422C" w:rsidP="00865E9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营业厅业务员输入更改司机的编号或姓名查询</w:t>
            </w:r>
          </w:p>
          <w:p w:rsidR="00B6422C" w:rsidRDefault="00B6422C" w:rsidP="00865E9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系统显示司机信息</w:t>
            </w:r>
          </w:p>
          <w:p w:rsidR="00B6422C" w:rsidRDefault="00B6422C" w:rsidP="00865E9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营业厅业务员选中并编辑某司机信息</w:t>
            </w:r>
          </w:p>
          <w:p w:rsidR="00B6422C" w:rsidRDefault="00B6422C" w:rsidP="00865E9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营业厅业务员重复</w:t>
            </w:r>
            <w:r>
              <w:rPr>
                <w:rFonts w:hint="eastAsia"/>
              </w:rPr>
              <w:t>1-3</w:t>
            </w:r>
            <w:r>
              <w:rPr>
                <w:rFonts w:hint="eastAsia"/>
              </w:rPr>
              <w:t>步，直到完成所有变更，营业厅业务员结束输入</w:t>
            </w:r>
          </w:p>
          <w:p w:rsidR="00B6422C" w:rsidRDefault="00B6422C" w:rsidP="00865E91">
            <w:pPr>
              <w:numPr>
                <w:ilvl w:val="0"/>
                <w:numId w:val="19"/>
              </w:numPr>
              <w:cnfStyle w:val="000000100000" w:firstRow="0" w:lastRow="0" w:firstColumn="0" w:lastColumn="0" w:oddVBand="0" w:evenVBand="0" w:oddHBand="1" w:evenHBand="0" w:firstRowFirstColumn="0" w:firstRowLastColumn="0" w:lastRowFirstColumn="0" w:lastRowLastColumn="0"/>
            </w:pPr>
            <w:r>
              <w:rPr>
                <w:rFonts w:hint="eastAsia"/>
              </w:rPr>
              <w:t>系统记录变更后的司机信息</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2.3</w:t>
            </w:r>
            <w:r>
              <w:rPr>
                <w:rFonts w:hint="eastAsia"/>
              </w:rPr>
              <w:t>查询司机信息</w:t>
            </w:r>
          </w:p>
          <w:p w:rsidR="00B6422C" w:rsidRDefault="00B6422C" w:rsidP="00865E91">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营业厅业务员输入司机姓名或者编号</w:t>
            </w:r>
          </w:p>
          <w:p w:rsidR="00B6422C" w:rsidRDefault="00B6422C" w:rsidP="00865E91">
            <w:pPr>
              <w:numPr>
                <w:ilvl w:val="0"/>
                <w:numId w:val="20"/>
              </w:numPr>
              <w:cnfStyle w:val="000000100000" w:firstRow="0" w:lastRow="0" w:firstColumn="0" w:lastColumn="0" w:oddVBand="0" w:evenVBand="0" w:oddHBand="1" w:evenHBand="0" w:firstRowFirstColumn="0" w:firstRowLastColumn="0" w:lastRowFirstColumn="0" w:lastRowLastColumn="0"/>
            </w:pPr>
            <w:r>
              <w:rPr>
                <w:rFonts w:hint="eastAsia"/>
              </w:rPr>
              <w:t>系统显示司机相关信息（姓名，出生日期，身份证号，手机，性别，行驶证期限）</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lastRenderedPageBreak/>
              <w:t>扩展流程</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2.0</w:t>
            </w:r>
            <w:r>
              <w:rPr>
                <w:rFonts w:hint="eastAsia"/>
              </w:rPr>
              <w:t>新增司机信息</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该司机已在原有司机列表中</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系统提示该司机已存在并显示该司机信息</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2.1</w:t>
            </w:r>
            <w:proofErr w:type="gramStart"/>
            <w:r>
              <w:rPr>
                <w:rFonts w:hint="eastAsia"/>
              </w:rPr>
              <w:t>旧司机</w:t>
            </w:r>
            <w:proofErr w:type="gramEnd"/>
            <w:r>
              <w:rPr>
                <w:rFonts w:hint="eastAsia"/>
              </w:rPr>
              <w:t>信息删除</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2.2</w:t>
            </w:r>
            <w:r>
              <w:rPr>
                <w:rFonts w:hint="eastAsia"/>
              </w:rPr>
              <w:t>司机信息更改</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1a.</w:t>
            </w:r>
            <w:r>
              <w:rPr>
                <w:rFonts w:hint="eastAsia"/>
              </w:rPr>
              <w:t>司机在已有司机列表中不存在</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系统提示该司机不存在</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t>特殊需求</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输入项设置为缺省选项，方便输入信息</w:t>
            </w:r>
          </w:p>
        </w:tc>
      </w:tr>
    </w:tbl>
    <w:p w:rsidR="00B6422C" w:rsidRDefault="00B6422C" w:rsidP="00B6422C">
      <w:pPr>
        <w:pStyle w:val="a9"/>
      </w:pPr>
      <w:bookmarkStart w:id="14" w:name="_Toc432266785"/>
      <w:r>
        <w:rPr>
          <w:rFonts w:hint="eastAsia"/>
        </w:rPr>
        <w:t>UC</w:t>
      </w:r>
      <w:r>
        <w:t xml:space="preserve">4.1 </w:t>
      </w:r>
      <w:r>
        <w:rPr>
          <w:rFonts w:hint="eastAsia"/>
        </w:rPr>
        <w:t>交通装运管理</w:t>
      </w:r>
      <w:bookmarkEnd w:id="14"/>
    </w:p>
    <w:tbl>
      <w:tblPr>
        <w:tblStyle w:val="4-5"/>
        <w:tblW w:w="0" w:type="auto"/>
        <w:tblLook w:val="04A0" w:firstRow="1" w:lastRow="0" w:firstColumn="1" w:lastColumn="0" w:noHBand="0" w:noVBand="1"/>
      </w:tblPr>
      <w:tblGrid>
        <w:gridCol w:w="1413"/>
        <w:gridCol w:w="2735"/>
        <w:gridCol w:w="4148"/>
      </w:tblGrid>
      <w:tr w:rsidR="00B6422C"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865E91">
            <w:pPr>
              <w:jc w:val="left"/>
              <w:rPr>
                <w:b w:val="0"/>
                <w:bCs w:val="0"/>
              </w:rPr>
            </w:pPr>
            <w:bookmarkStart w:id="15" w:name="OLE_LINK1"/>
            <w:bookmarkStart w:id="16" w:name="OLE_LINK2"/>
            <w:bookmarkStart w:id="17" w:name="_Hlk431372908"/>
            <w:r>
              <w:rPr>
                <w:rFonts w:hint="eastAsia"/>
              </w:rPr>
              <w:t>UC</w:t>
            </w:r>
            <w:r>
              <w:t xml:space="preserve">4.1 </w:t>
            </w:r>
            <w:r>
              <w:rPr>
                <w:rFonts w:hint="eastAsia"/>
              </w:rPr>
              <w:t>交通装运管理</w:t>
            </w:r>
          </w:p>
        </w:tc>
        <w:tc>
          <w:tcPr>
            <w:tcW w:w="4148" w:type="dxa"/>
          </w:tcPr>
          <w:p w:rsidR="00B6422C" w:rsidRDefault="00B6422C" w:rsidP="00865E91">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RPr="001B361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p>
          <w:p w:rsidR="00B6422C" w:rsidRDefault="00B6422C" w:rsidP="00865E91">
            <w:pPr>
              <w:jc w:val="center"/>
            </w:pPr>
            <w:r>
              <w:rPr>
                <w:rFonts w:hint="eastAsia"/>
              </w:rPr>
              <w:t>参与者</w:t>
            </w:r>
          </w:p>
        </w:tc>
        <w:tc>
          <w:tcPr>
            <w:tcW w:w="6883" w:type="dxa"/>
            <w:gridSpan w:val="2"/>
          </w:tcPr>
          <w:p w:rsidR="00B6422C" w:rsidRPr="001B3613"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中转中心业务员，目标是记录</w:t>
            </w:r>
            <w:r w:rsidRPr="00795128">
              <w:rPr>
                <w:rFonts w:hint="eastAsia"/>
              </w:rPr>
              <w:t>装运日期、本中转中心航运</w:t>
            </w:r>
            <w:r>
              <w:rPr>
                <w:rFonts w:hint="eastAsia"/>
              </w:rPr>
              <w:t>/</w:t>
            </w:r>
            <w:r>
              <w:rPr>
                <w:rFonts w:hint="eastAsia"/>
              </w:rPr>
              <w:t>货运</w:t>
            </w:r>
            <w:r>
              <w:rPr>
                <w:rFonts w:hint="eastAsia"/>
              </w:rPr>
              <w:t>/</w:t>
            </w:r>
            <w:r>
              <w:rPr>
                <w:rFonts w:hint="eastAsia"/>
              </w:rPr>
              <w:t>汽运</w:t>
            </w:r>
            <w:r w:rsidRPr="00795128">
              <w:rPr>
                <w:rFonts w:hint="eastAsia"/>
              </w:rPr>
              <w:t>编号、航班号</w:t>
            </w:r>
            <w:r>
              <w:rPr>
                <w:rFonts w:hint="eastAsia"/>
              </w:rPr>
              <w:t>/</w:t>
            </w:r>
            <w:r>
              <w:rPr>
                <w:rFonts w:hint="eastAsia"/>
              </w:rPr>
              <w:t>车次号</w:t>
            </w:r>
            <w:r w:rsidRPr="00795128">
              <w:rPr>
                <w:rFonts w:hint="eastAsia"/>
              </w:rPr>
              <w:t>、出发地、到达地、货柜号</w:t>
            </w:r>
            <w:r>
              <w:rPr>
                <w:rFonts w:hint="eastAsia"/>
              </w:rPr>
              <w:t>/</w:t>
            </w:r>
            <w:r>
              <w:rPr>
                <w:rFonts w:hint="eastAsia"/>
              </w:rPr>
              <w:t>车厢号</w:t>
            </w:r>
            <w:r>
              <w:rPr>
                <w:rFonts w:hint="eastAsia"/>
              </w:rPr>
              <w:t>/</w:t>
            </w:r>
            <w:r>
              <w:rPr>
                <w:rFonts w:hint="eastAsia"/>
              </w:rPr>
              <w:t>无</w:t>
            </w:r>
            <w:r w:rsidRPr="00795128">
              <w:rPr>
                <w:rFonts w:hint="eastAsia"/>
              </w:rPr>
              <w:t>、监装员、</w:t>
            </w:r>
            <w:r>
              <w:rPr>
                <w:rFonts w:hint="eastAsia"/>
              </w:rPr>
              <w:t>无</w:t>
            </w:r>
            <w:r>
              <w:rPr>
                <w:rFonts w:hint="eastAsia"/>
              </w:rPr>
              <w:t>/</w:t>
            </w:r>
            <w:r>
              <w:rPr>
                <w:rFonts w:hint="eastAsia"/>
              </w:rPr>
              <w:t>无</w:t>
            </w:r>
            <w:r>
              <w:rPr>
                <w:rFonts w:hint="eastAsia"/>
              </w:rPr>
              <w:t>/</w:t>
            </w:r>
            <w:r>
              <w:rPr>
                <w:rFonts w:hint="eastAsia"/>
              </w:rPr>
              <w:t>押运员、</w:t>
            </w:r>
            <w:r w:rsidRPr="00795128">
              <w:rPr>
                <w:rFonts w:hint="eastAsia"/>
              </w:rPr>
              <w:t>本次装箱所有托运单号、运费</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t>触发条件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中转中心仓库出库，需要装车</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t>前置条件</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中转中心业务员必须已经被识别并授权</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t>后置条件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所有装运信息均已被录入，系统提示“录入成功”</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t>正常流程</w:t>
            </w:r>
          </w:p>
        </w:tc>
        <w:tc>
          <w:tcPr>
            <w:tcW w:w="6883" w:type="dxa"/>
            <w:gridSpan w:val="2"/>
          </w:tcPr>
          <w:p w:rsidR="00B6422C" w:rsidRDefault="00B6422C" w:rsidP="00865E91">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点击交通装运管理按钮；</w:t>
            </w:r>
          </w:p>
          <w:p w:rsidR="00B6422C" w:rsidRDefault="00B6422C" w:rsidP="00865E91">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系统显示“飞机装运管理”、“火车装运管理”、“汽车装运管理”选择界面；</w:t>
            </w:r>
          </w:p>
          <w:p w:rsidR="00B6422C" w:rsidRDefault="00B6422C" w:rsidP="00865E91">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选择点击“飞机装运管理”、“火车装运管理”、“汽车装运管理”按钮；</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 xml:space="preserve">3.a </w:t>
            </w:r>
            <w:r>
              <w:rPr>
                <w:rFonts w:hint="eastAsia"/>
              </w:rPr>
              <w:t>如果上一步选择飞机装运管理，系统显示飞机装运信息输入界面</w:t>
            </w:r>
          </w:p>
          <w:p w:rsidR="00B6422C" w:rsidRDefault="00B6422C" w:rsidP="00865E91">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填写到达地，所有托运单号，货柜号，监装员姓名，航班号，；</w:t>
            </w:r>
          </w:p>
          <w:p w:rsidR="00B6422C" w:rsidRDefault="00B6422C" w:rsidP="00865E91">
            <w:pPr>
              <w:ind w:firstLineChars="150" w:firstLine="315"/>
              <w:cnfStyle w:val="000000100000" w:firstRow="0" w:lastRow="0" w:firstColumn="0" w:lastColumn="0" w:oddVBand="0" w:evenVBand="0" w:oddHBand="1" w:evenHBand="0" w:firstRowFirstColumn="0" w:firstRowLastColumn="0" w:lastRowFirstColumn="0" w:lastRowLastColumn="0"/>
            </w:pPr>
            <w:r>
              <w:lastRenderedPageBreak/>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），航运编号（根据本中转中心历史航运次数生成），装车日期（系统根据当前时间默认生成），出发地（系统根据本中转中心所在地生成）；</w:t>
            </w:r>
          </w:p>
          <w:p w:rsidR="00B6422C" w:rsidRPr="00C7415D" w:rsidRDefault="00B6422C" w:rsidP="00865E91">
            <w:pPr>
              <w:cnfStyle w:val="000000100000" w:firstRow="0" w:lastRow="0" w:firstColumn="0" w:lastColumn="0" w:oddVBand="0" w:evenVBand="0" w:oddHBand="1" w:evenHBand="0" w:firstRowFirstColumn="0" w:firstRowLastColumn="0" w:lastRowFirstColumn="0" w:lastRowLastColumn="0"/>
            </w:pPr>
          </w:p>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 xml:space="preserve">3.b </w:t>
            </w:r>
            <w:r>
              <w:rPr>
                <w:rFonts w:hint="eastAsia"/>
              </w:rPr>
              <w:t>如果上一步选火车装运管理，系统显示火车装运信息输入界面</w:t>
            </w:r>
          </w:p>
          <w:p w:rsidR="00B6422C" w:rsidRDefault="00B6422C" w:rsidP="00865E91">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填写到达地，所有托运单号，车厢号，监装员姓名，车次号，；</w:t>
            </w:r>
          </w:p>
          <w:p w:rsidR="00B6422C" w:rsidRDefault="00B6422C" w:rsidP="00865E91">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），货运编号（根据本中转中心历史货运次数生成），装车日期（系统根据当前时间默认生成），出发地（系统根据本中转中心所在地生成）；</w:t>
            </w:r>
          </w:p>
          <w:p w:rsidR="00B6422C" w:rsidRDefault="00B6422C" w:rsidP="00865E91">
            <w:pPr>
              <w:ind w:firstLineChars="100" w:firstLine="210"/>
              <w:cnfStyle w:val="000000100000" w:firstRow="0" w:lastRow="0" w:firstColumn="0" w:lastColumn="0" w:oddVBand="0" w:evenVBand="0" w:oddHBand="1" w:evenHBand="0" w:firstRowFirstColumn="0" w:firstRowLastColumn="0" w:lastRowFirstColumn="0" w:lastRowLastColumn="0"/>
            </w:pPr>
          </w:p>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 xml:space="preserve">3.c </w:t>
            </w:r>
            <w:r>
              <w:rPr>
                <w:rFonts w:hint="eastAsia"/>
              </w:rPr>
              <w:t>如果上一步选汽车装运管理，系统显示汽车装运信息输入界面</w:t>
            </w:r>
          </w:p>
          <w:p w:rsidR="00B6422C" w:rsidRDefault="00B6422C" w:rsidP="00865E91">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1.</w:t>
            </w:r>
            <w:r>
              <w:t xml:space="preserve"> </w:t>
            </w:r>
            <w:r>
              <w:rPr>
                <w:rFonts w:hint="eastAsia"/>
              </w:rPr>
              <w:t>填写到达地，所有托运单号，监装员姓名，车次号，；</w:t>
            </w:r>
          </w:p>
          <w:p w:rsidR="00B6422C" w:rsidRDefault="00B6422C" w:rsidP="00865E91">
            <w:pPr>
              <w:ind w:firstLineChars="150" w:firstLine="315"/>
              <w:cnfStyle w:val="000000100000" w:firstRow="0" w:lastRow="0" w:firstColumn="0" w:lastColumn="0" w:oddVBand="0" w:evenVBand="0" w:oddHBand="1" w:evenHBand="0" w:firstRowFirstColumn="0" w:firstRowLastColumn="0" w:lastRowFirstColumn="0" w:lastRowLastColumn="0"/>
            </w:pPr>
            <w:r>
              <w:t xml:space="preserve">2. </w:t>
            </w:r>
            <w:r>
              <w:rPr>
                <w:rFonts w:hint="eastAsia"/>
              </w:rPr>
              <w:t>运费（系统根据出发地和到达地自动生成），中转单编号（</w:t>
            </w:r>
            <w:r w:rsidRPr="003B4F1E">
              <w:rPr>
                <w:rFonts w:hint="eastAsia"/>
              </w:rPr>
              <w:t>中转中心编号</w:t>
            </w:r>
            <w:r w:rsidRPr="003B4F1E">
              <w:rPr>
                <w:rFonts w:hint="eastAsia"/>
              </w:rPr>
              <w:t>+</w:t>
            </w:r>
            <w:r w:rsidRPr="003B4F1E">
              <w:rPr>
                <w:rFonts w:hint="eastAsia"/>
              </w:rPr>
              <w:t>日期</w:t>
            </w:r>
            <w:r w:rsidRPr="003B4F1E">
              <w:rPr>
                <w:rFonts w:hint="eastAsia"/>
              </w:rPr>
              <w:t>+0000000</w:t>
            </w:r>
            <w:proofErr w:type="gramStart"/>
            <w:r w:rsidRPr="003B4F1E">
              <w:rPr>
                <w:rFonts w:hint="eastAsia"/>
              </w:rPr>
              <w:t>七</w:t>
            </w:r>
            <w:proofErr w:type="gramEnd"/>
            <w:r w:rsidRPr="003B4F1E">
              <w:rPr>
                <w:rFonts w:hint="eastAsia"/>
              </w:rPr>
              <w:t>位数字</w:t>
            </w:r>
            <w:r>
              <w:rPr>
                <w:rFonts w:hint="eastAsia"/>
              </w:rPr>
              <w:t>），汽运编号（根据本中转中心历史汽运次数生成），装车日期（系统根据当前时间默认生成），出发地（系统根据本中转中心所在地生成）；</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 xml:space="preserve">  </w:t>
            </w:r>
          </w:p>
          <w:p w:rsidR="00B6422C" w:rsidRPr="00E76972" w:rsidRDefault="00B6422C" w:rsidP="00865E91">
            <w:pPr>
              <w:cnfStyle w:val="000000100000" w:firstRow="0" w:lastRow="0" w:firstColumn="0" w:lastColumn="0" w:oddVBand="0" w:evenVBand="0" w:oddHBand="1" w:evenHBand="0" w:firstRowFirstColumn="0" w:firstRowLastColumn="0" w:lastRowFirstColumn="0" w:lastRowLastColumn="0"/>
            </w:pPr>
          </w:p>
          <w:p w:rsidR="00B6422C" w:rsidRDefault="00B6422C" w:rsidP="00865E91">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信息全部录入，点击确认按钮；</w:t>
            </w:r>
          </w:p>
          <w:p w:rsidR="00B6422C" w:rsidRDefault="00B6422C" w:rsidP="00865E91">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系统显示生成的中转单信息，更新中转单文件；</w:t>
            </w:r>
          </w:p>
          <w:p w:rsidR="00B6422C" w:rsidRDefault="00B6422C" w:rsidP="00865E91">
            <w:pPr>
              <w:pStyle w:val="a3"/>
              <w:numPr>
                <w:ilvl w:val="0"/>
                <w:numId w:val="39"/>
              </w:numPr>
              <w:ind w:firstLineChars="0"/>
              <w:cnfStyle w:val="000000100000" w:firstRow="0" w:lastRow="0" w:firstColumn="0" w:lastColumn="0" w:oddVBand="0" w:evenVBand="0" w:oddHBand="1" w:evenHBand="0" w:firstRowFirstColumn="0" w:firstRowLastColumn="0" w:lastRowFirstColumn="0" w:lastRowLastColumn="0"/>
            </w:pPr>
            <w:r>
              <w:rPr>
                <w:rFonts w:hint="eastAsia"/>
              </w:rPr>
              <w:t>点击返回按钮，回到“飞机装运管理”、“火车装运管理”、“汽车装运管理”选择界面。</w:t>
            </w:r>
          </w:p>
        </w:tc>
      </w:tr>
      <w:bookmarkEnd w:id="15"/>
      <w:bookmarkEnd w:id="16"/>
      <w:tr w:rsidR="00B6422C" w:rsidRPr="00201341"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lastRenderedPageBreak/>
              <w:t>扩展流程</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t>4.</w:t>
            </w:r>
            <w:r>
              <w:rPr>
                <w:rFonts w:hint="eastAsia"/>
              </w:rPr>
              <w:t>a</w:t>
            </w:r>
            <w:r>
              <w:t xml:space="preserve"> </w:t>
            </w:r>
            <w:r>
              <w:rPr>
                <w:rFonts w:hint="eastAsia"/>
              </w:rPr>
              <w:t>信息没有全部录入，却已经点击了确认按钮</w:t>
            </w:r>
          </w:p>
          <w:p w:rsidR="00B6422C" w:rsidRPr="00201341"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系统提示“漏填信息，请补全！”。</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t>特殊需求</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系统时间与当地标准时</w:t>
            </w:r>
            <w:proofErr w:type="gramStart"/>
            <w:r>
              <w:rPr>
                <w:rFonts w:hint="eastAsia"/>
              </w:rPr>
              <w:t>间一致</w:t>
            </w:r>
            <w:proofErr w:type="gramEnd"/>
          </w:p>
        </w:tc>
      </w:tr>
    </w:tbl>
    <w:p w:rsidR="00B6422C" w:rsidRPr="00DC4026" w:rsidRDefault="00B6422C" w:rsidP="00B6422C">
      <w:pPr>
        <w:pStyle w:val="a9"/>
      </w:pPr>
      <w:bookmarkStart w:id="18" w:name="_Toc432266786"/>
      <w:bookmarkEnd w:id="17"/>
      <w:r>
        <w:rPr>
          <w:rFonts w:hint="eastAsia"/>
        </w:rPr>
        <w:t>UC4.2</w:t>
      </w:r>
      <w:r>
        <w:t xml:space="preserve"> </w:t>
      </w:r>
      <w:r>
        <w:rPr>
          <w:rFonts w:hint="eastAsia"/>
        </w:rPr>
        <w:t>生成中转中心接收单</w:t>
      </w:r>
      <w:bookmarkEnd w:id="18"/>
    </w:p>
    <w:tbl>
      <w:tblPr>
        <w:tblStyle w:val="4-5"/>
        <w:tblW w:w="0" w:type="auto"/>
        <w:tblLook w:val="04A0" w:firstRow="1" w:lastRow="0" w:firstColumn="1" w:lastColumn="0" w:noHBand="0" w:noVBand="1"/>
      </w:tblPr>
      <w:tblGrid>
        <w:gridCol w:w="1413"/>
        <w:gridCol w:w="2735"/>
        <w:gridCol w:w="4148"/>
      </w:tblGrid>
      <w:tr w:rsidR="00B6422C" w:rsidTr="00865E91">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865E91">
            <w:pPr>
              <w:jc w:val="left"/>
              <w:rPr>
                <w:b w:val="0"/>
                <w:bCs w:val="0"/>
              </w:rPr>
            </w:pPr>
            <w:r>
              <w:rPr>
                <w:rFonts w:hint="eastAsia"/>
              </w:rPr>
              <w:t>4.2</w:t>
            </w:r>
            <w:r>
              <w:rPr>
                <w:rFonts w:hint="eastAsia"/>
              </w:rPr>
              <w:t>生成中转中心接收单</w:t>
            </w:r>
          </w:p>
        </w:tc>
        <w:tc>
          <w:tcPr>
            <w:tcW w:w="4148" w:type="dxa"/>
          </w:tcPr>
          <w:p w:rsidR="00B6422C" w:rsidRDefault="00B6422C" w:rsidP="00865E91">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参与者</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中转中心业务员，目标是迅速正确地录入货物接收信息，方便以后的运输和管理。</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触发条件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货物运达中转中心</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前置条件</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中转中心业务员已被识别和授权</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后置条件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将货物收入仓库等待下一步运输或中转</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正常流程</w:t>
            </w:r>
          </w:p>
        </w:tc>
        <w:tc>
          <w:tcPr>
            <w:tcW w:w="6883" w:type="dxa"/>
            <w:gridSpan w:val="2"/>
          </w:tcPr>
          <w:p w:rsidR="00B6422C" w:rsidRDefault="00B6422C" w:rsidP="00865E9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业务员点击功能“生成接收单”</w:t>
            </w:r>
          </w:p>
          <w:p w:rsidR="00B6422C" w:rsidRDefault="00B6422C" w:rsidP="00865E9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系统自动生成中转中心编号（不可更改）、当前日期（不可更改），默认货物到达状况（完整、可更改）</w:t>
            </w:r>
          </w:p>
          <w:p w:rsidR="00B6422C" w:rsidRDefault="00B6422C" w:rsidP="00865E9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业务员填写中转单编号与出发地</w:t>
            </w:r>
          </w:p>
          <w:p w:rsidR="00B6422C" w:rsidRDefault="00B6422C" w:rsidP="00865E9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业务员确认无误后点击按钮“保存”</w:t>
            </w:r>
          </w:p>
          <w:p w:rsidR="00B6422C" w:rsidRDefault="00B6422C" w:rsidP="00865E9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系统检查后将数据同步入总服务器</w:t>
            </w:r>
          </w:p>
          <w:p w:rsidR="00B6422C" w:rsidRDefault="00B6422C" w:rsidP="00865E91">
            <w:pPr>
              <w:pStyle w:val="a3"/>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循环</w:t>
            </w:r>
            <w:r>
              <w:rPr>
                <w:rFonts w:hint="eastAsia"/>
              </w:rPr>
              <w:t>3-5</w:t>
            </w:r>
            <w:r>
              <w:rPr>
                <w:rFonts w:hint="eastAsia"/>
              </w:rPr>
              <w:t>，直到所有录入均完成</w:t>
            </w:r>
          </w:p>
        </w:tc>
      </w:tr>
      <w:tr w:rsidR="00B6422C" w:rsidRPr="00201341"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lastRenderedPageBreak/>
              <w:t>扩展流程</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5.a</w:t>
            </w:r>
            <w:r>
              <w:t xml:space="preserve"> </w:t>
            </w:r>
            <w:r>
              <w:rPr>
                <w:rFonts w:hint="eastAsia"/>
              </w:rPr>
              <w:t>中转单格式不符</w:t>
            </w:r>
          </w:p>
          <w:p w:rsidR="00B6422C" w:rsidRPr="00201341"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业务员检查后重复</w:t>
            </w:r>
            <w:r>
              <w:rPr>
                <w:rFonts w:hint="eastAsia"/>
              </w:rPr>
              <w:t>3-5</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特殊需求</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中转单编号的一部分可默认生成</w:t>
            </w:r>
          </w:p>
        </w:tc>
      </w:tr>
    </w:tbl>
    <w:p w:rsidR="00B6422C" w:rsidRDefault="00B6422C" w:rsidP="00B6422C">
      <w:pPr>
        <w:pStyle w:val="a9"/>
      </w:pPr>
      <w:bookmarkStart w:id="19" w:name="_Toc432266787"/>
      <w:r w:rsidRPr="009C5CA3">
        <w:rPr>
          <w:rFonts w:hint="eastAsia"/>
        </w:rPr>
        <w:t>UC5</w:t>
      </w:r>
      <w:r w:rsidRPr="009C5CA3">
        <w:t xml:space="preserve">.1 </w:t>
      </w:r>
      <w:r w:rsidRPr="009C5CA3">
        <w:rPr>
          <w:rFonts w:hint="eastAsia"/>
        </w:rPr>
        <w:t>出库管理</w:t>
      </w:r>
      <w:bookmarkEnd w:id="19"/>
    </w:p>
    <w:tbl>
      <w:tblPr>
        <w:tblStyle w:val="4-511"/>
        <w:tblW w:w="8296" w:type="dxa"/>
        <w:tblLayout w:type="fixed"/>
        <w:tblLook w:val="04A0" w:firstRow="1" w:lastRow="0" w:firstColumn="1" w:lastColumn="0" w:noHBand="0" w:noVBand="1"/>
      </w:tblPr>
      <w:tblGrid>
        <w:gridCol w:w="1413"/>
        <w:gridCol w:w="2735"/>
        <w:gridCol w:w="4148"/>
      </w:tblGrid>
      <w:tr w:rsidR="00B6422C" w:rsidRPr="009C5CA3"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865E91">
            <w:pPr>
              <w:jc w:val="left"/>
              <w:rPr>
                <w:b w:val="0"/>
                <w:bCs w:val="0"/>
                <w:szCs w:val="22"/>
              </w:rPr>
            </w:pPr>
            <w:r w:rsidRPr="009C5CA3">
              <w:rPr>
                <w:rFonts w:asciiTheme="minorHAnsi" w:eastAsiaTheme="minorEastAsia" w:hAnsiTheme="minorHAnsi" w:cstheme="minorBidi" w:hint="eastAsia"/>
                <w:b w:val="0"/>
                <w:bCs w:val="0"/>
                <w:color w:val="auto"/>
                <w:kern w:val="2"/>
                <w:sz w:val="21"/>
                <w:szCs w:val="22"/>
              </w:rPr>
              <w:t>UC5</w:t>
            </w:r>
            <w:r w:rsidRPr="009C5CA3">
              <w:rPr>
                <w:rFonts w:asciiTheme="minorHAnsi" w:eastAsiaTheme="minorEastAsia" w:hAnsiTheme="minorHAnsi" w:cstheme="minorBidi"/>
                <w:b w:val="0"/>
                <w:bCs w:val="0"/>
                <w:color w:val="auto"/>
                <w:kern w:val="2"/>
                <w:sz w:val="21"/>
                <w:szCs w:val="22"/>
              </w:rPr>
              <w:t xml:space="preserve">.1 </w:t>
            </w:r>
            <w:r w:rsidRPr="009C5CA3">
              <w:rPr>
                <w:rFonts w:asciiTheme="minorHAnsi" w:eastAsiaTheme="minorEastAsia" w:hAnsiTheme="minorHAnsi" w:cstheme="minorBidi" w:hint="eastAsia"/>
                <w:b w:val="0"/>
                <w:bCs w:val="0"/>
                <w:color w:val="auto"/>
                <w:kern w:val="2"/>
                <w:sz w:val="21"/>
                <w:szCs w:val="22"/>
              </w:rPr>
              <w:t>出库管理</w:t>
            </w:r>
          </w:p>
        </w:tc>
        <w:tc>
          <w:tcPr>
            <w:tcW w:w="4148" w:type="dxa"/>
          </w:tcPr>
          <w:p w:rsidR="00B6422C" w:rsidRPr="009C5CA3" w:rsidRDefault="00B6422C" w:rsidP="00865E91">
            <w:pPr>
              <w:jc w:val="left"/>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kern w:val="2"/>
                <w:sz w:val="21"/>
                <w:szCs w:val="22"/>
              </w:rPr>
            </w:pPr>
            <w:r>
              <w:rPr>
                <w:rFonts w:asciiTheme="minorEastAsia" w:eastAsiaTheme="minorEastAsia" w:hAnsiTheme="minorEastAsia" w:hint="eastAsia"/>
                <w:color w:val="FFFFFF" w:themeColor="background1"/>
                <w:sz w:val="21"/>
                <w:szCs w:val="21"/>
              </w:rPr>
              <w:t>作者 令佩</w:t>
            </w:r>
            <w:proofErr w:type="gramStart"/>
            <w:r>
              <w:rPr>
                <w:rFonts w:asciiTheme="minorEastAsia" w:eastAsiaTheme="minorEastAsia" w:hAnsiTheme="minorEastAsia" w:hint="eastAsia"/>
                <w:color w:val="FFFFFF" w:themeColor="background1"/>
                <w:sz w:val="21"/>
                <w:szCs w:val="21"/>
              </w:rPr>
              <w:t>棠</w:t>
            </w:r>
            <w:proofErr w:type="gramEnd"/>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rPr>
                <w:rFonts w:asciiTheme="minorHAnsi" w:eastAsiaTheme="minorEastAsia" w:hAnsiTheme="minorHAnsi" w:cstheme="minorBidi"/>
                <w:b w:val="0"/>
                <w:bCs w:val="0"/>
                <w:kern w:val="2"/>
                <w:sz w:val="21"/>
                <w:szCs w:val="22"/>
              </w:rPr>
            </w:pPr>
          </w:p>
          <w:p w:rsidR="00B6422C" w:rsidRPr="009C5CA3" w:rsidRDefault="00B6422C" w:rsidP="00865E91">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参与者</w:t>
            </w:r>
          </w:p>
        </w:tc>
        <w:tc>
          <w:tcPr>
            <w:tcW w:w="6883" w:type="dxa"/>
            <w:gridSpan w:val="2"/>
          </w:tcPr>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中转中心仓库管理员，目标是快速、准确地完成快递出库（出库日期、目的地、装运形式、中转单编号或汽运编号）</w:t>
            </w:r>
          </w:p>
        </w:tc>
      </w:tr>
      <w:tr w:rsidR="00B6422C" w:rsidRPr="009C5CA3"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触发条件</w:t>
            </w:r>
          </w:p>
        </w:tc>
        <w:tc>
          <w:tcPr>
            <w:tcW w:w="6883" w:type="dxa"/>
            <w:gridSpan w:val="2"/>
          </w:tcPr>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总经理审批本中转中心中转单</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前置条件</w:t>
            </w:r>
          </w:p>
        </w:tc>
        <w:tc>
          <w:tcPr>
            <w:tcW w:w="6883" w:type="dxa"/>
            <w:gridSpan w:val="2"/>
          </w:tcPr>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中转中心仓库管理已被识别和授权，并得到总经理审批后的中转单</w:t>
            </w:r>
          </w:p>
        </w:tc>
      </w:tr>
      <w:tr w:rsidR="00B6422C" w:rsidRPr="009C5CA3"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后置条件</w:t>
            </w:r>
          </w:p>
        </w:tc>
        <w:tc>
          <w:tcPr>
            <w:tcW w:w="6883" w:type="dxa"/>
            <w:gridSpan w:val="2"/>
          </w:tcPr>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生成出库单返回至总经理审批</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正常流程</w:t>
            </w:r>
          </w:p>
        </w:tc>
        <w:tc>
          <w:tcPr>
            <w:tcW w:w="6883" w:type="dxa"/>
            <w:gridSpan w:val="2"/>
          </w:tcPr>
          <w:p w:rsidR="00B6422C" w:rsidRPr="009C5CA3" w:rsidRDefault="00B6422C" w:rsidP="00865E91">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中转中心仓库管理员选择本中转中心的未处理中转单</w:t>
            </w:r>
          </w:p>
          <w:p w:rsidR="00B6422C" w:rsidRPr="009C5CA3" w:rsidRDefault="00B6422C" w:rsidP="00865E91">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系统显示中转单信息（中转单编号、航班号、出发地、到达地、货柜号、监装员、本次装箱所有托运单号、运费）</w:t>
            </w:r>
          </w:p>
          <w:p w:rsidR="00B6422C" w:rsidRPr="009C5CA3" w:rsidRDefault="00B6422C" w:rsidP="00865E91">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系统根据当前时间自动生成出库日期</w:t>
            </w:r>
          </w:p>
          <w:p w:rsidR="00B6422C" w:rsidRPr="009C5CA3" w:rsidRDefault="00B6422C" w:rsidP="00865E91">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系统根据中转单信息生成装运形式（火车</w:t>
            </w:r>
            <w:r w:rsidRPr="009C5CA3">
              <w:rPr>
                <w:rFonts w:asciiTheme="minorHAnsi" w:eastAsiaTheme="minorEastAsia" w:hAnsiTheme="minorHAnsi" w:cstheme="minorBidi" w:hint="eastAsia"/>
                <w:kern w:val="2"/>
                <w:sz w:val="21"/>
                <w:szCs w:val="22"/>
              </w:rPr>
              <w:t>/</w:t>
            </w:r>
            <w:r w:rsidRPr="009C5CA3">
              <w:rPr>
                <w:rFonts w:asciiTheme="minorHAnsi" w:eastAsiaTheme="minorEastAsia" w:hAnsiTheme="minorHAnsi" w:cstheme="minorBidi" w:hint="eastAsia"/>
                <w:kern w:val="2"/>
                <w:sz w:val="21"/>
                <w:szCs w:val="22"/>
              </w:rPr>
              <w:t>飞机</w:t>
            </w:r>
            <w:r w:rsidRPr="009C5CA3">
              <w:rPr>
                <w:rFonts w:asciiTheme="minorHAnsi" w:eastAsiaTheme="minorEastAsia" w:hAnsiTheme="minorHAnsi" w:cstheme="minorBidi" w:hint="eastAsia"/>
                <w:kern w:val="2"/>
                <w:sz w:val="21"/>
                <w:szCs w:val="22"/>
              </w:rPr>
              <w:t>/</w:t>
            </w:r>
            <w:r w:rsidRPr="009C5CA3">
              <w:rPr>
                <w:rFonts w:asciiTheme="minorHAnsi" w:eastAsiaTheme="minorEastAsia" w:hAnsiTheme="minorHAnsi" w:cstheme="minorBidi" w:hint="eastAsia"/>
                <w:kern w:val="2"/>
                <w:sz w:val="21"/>
                <w:szCs w:val="22"/>
              </w:rPr>
              <w:t>汽车）、目的地和所有托运快递单号，中转单编号或汽运编号</w:t>
            </w:r>
          </w:p>
          <w:p w:rsidR="00B6422C" w:rsidRPr="009C5CA3" w:rsidRDefault="00B6422C" w:rsidP="00865E91">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仓库管理人员进行确认</w:t>
            </w:r>
          </w:p>
          <w:p w:rsidR="00B6422C" w:rsidRPr="009C5CA3" w:rsidRDefault="00B6422C" w:rsidP="00865E91">
            <w:pPr>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系统显示已完成的出库单</w:t>
            </w:r>
          </w:p>
        </w:tc>
      </w:tr>
      <w:tr w:rsidR="00B6422C" w:rsidRPr="009C5CA3"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扩展流程</w:t>
            </w:r>
          </w:p>
        </w:tc>
        <w:tc>
          <w:tcPr>
            <w:tcW w:w="6883" w:type="dxa"/>
            <w:gridSpan w:val="2"/>
          </w:tcPr>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5a.</w:t>
            </w:r>
            <w:r w:rsidRPr="009C5CA3">
              <w:rPr>
                <w:rFonts w:asciiTheme="minorHAnsi" w:eastAsiaTheme="minorEastAsia" w:hAnsiTheme="minorHAnsi" w:cstheme="minorBidi" w:hint="eastAsia"/>
                <w:kern w:val="2"/>
                <w:sz w:val="21"/>
                <w:szCs w:val="22"/>
              </w:rPr>
              <w:t>仓库管理人员点击了确认但有信息遗漏</w:t>
            </w:r>
          </w:p>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系统提示信息未完整并拒绝提交</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rPr>
                <w:rFonts w:asciiTheme="minorHAnsi" w:eastAsiaTheme="minorEastAsia" w:hAnsiTheme="minorHAnsi" w:cstheme="minorBidi"/>
                <w:b w:val="0"/>
                <w:bCs w:val="0"/>
                <w:kern w:val="2"/>
                <w:sz w:val="21"/>
                <w:szCs w:val="22"/>
              </w:rPr>
            </w:pPr>
            <w:r w:rsidRPr="009C5CA3">
              <w:rPr>
                <w:rFonts w:asciiTheme="minorHAnsi" w:eastAsiaTheme="minorEastAsia" w:hAnsiTheme="minorHAnsi" w:cstheme="minorBidi" w:hint="eastAsia"/>
                <w:b w:val="0"/>
                <w:bCs w:val="0"/>
                <w:kern w:val="2"/>
                <w:sz w:val="21"/>
                <w:szCs w:val="22"/>
              </w:rPr>
              <w:t>特殊需求</w:t>
            </w:r>
          </w:p>
        </w:tc>
        <w:tc>
          <w:tcPr>
            <w:tcW w:w="6883" w:type="dxa"/>
            <w:gridSpan w:val="2"/>
          </w:tcPr>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kern w:val="2"/>
                <w:sz w:val="21"/>
                <w:szCs w:val="22"/>
              </w:rPr>
            </w:pPr>
            <w:r w:rsidRPr="009C5CA3">
              <w:rPr>
                <w:rFonts w:asciiTheme="minorHAnsi" w:eastAsiaTheme="minorEastAsia" w:hAnsiTheme="minorHAnsi" w:cstheme="minorBidi" w:hint="eastAsia"/>
                <w:kern w:val="2"/>
                <w:sz w:val="21"/>
                <w:szCs w:val="22"/>
              </w:rPr>
              <w:t>仓库管理人员可以手动修改出库单</w:t>
            </w:r>
          </w:p>
        </w:tc>
      </w:tr>
    </w:tbl>
    <w:p w:rsidR="00B6422C" w:rsidRPr="009150A5" w:rsidRDefault="00B6422C" w:rsidP="00B6422C">
      <w:pPr>
        <w:pStyle w:val="a9"/>
      </w:pPr>
      <w:r w:rsidRPr="009C5CA3">
        <w:rPr>
          <w:rFonts w:hint="eastAsia"/>
        </w:rPr>
        <w:lastRenderedPageBreak/>
        <w:t xml:space="preserve"> </w:t>
      </w:r>
      <w:bookmarkStart w:id="20" w:name="_Toc432266788"/>
      <w:r w:rsidRPr="009C5CA3">
        <w:rPr>
          <w:rFonts w:hint="eastAsia"/>
        </w:rPr>
        <w:t>UC</w:t>
      </w:r>
      <w:r w:rsidRPr="009C5CA3">
        <w:t xml:space="preserve">5.2 </w:t>
      </w:r>
      <w:r w:rsidRPr="009C5CA3">
        <w:rPr>
          <w:rFonts w:hint="eastAsia"/>
        </w:rPr>
        <w:t>入库管</w:t>
      </w:r>
      <w:r>
        <w:rPr>
          <w:rFonts w:hint="eastAsia"/>
        </w:rPr>
        <w:t>理</w:t>
      </w:r>
      <w:bookmarkEnd w:id="20"/>
    </w:p>
    <w:tbl>
      <w:tblPr>
        <w:tblStyle w:val="4-52"/>
        <w:tblpPr w:leftFromText="180" w:rightFromText="180" w:vertAnchor="page" w:horzAnchor="margin" w:tblpY="2176"/>
        <w:tblW w:w="0" w:type="auto"/>
        <w:tblLayout w:type="fixed"/>
        <w:tblLook w:val="04A0" w:firstRow="1" w:lastRow="0" w:firstColumn="1" w:lastColumn="0" w:noHBand="0" w:noVBand="1"/>
      </w:tblPr>
      <w:tblGrid>
        <w:gridCol w:w="1413"/>
        <w:gridCol w:w="2735"/>
        <w:gridCol w:w="4148"/>
      </w:tblGrid>
      <w:tr w:rsidR="00B6422C" w:rsidRPr="009C5CA3" w:rsidTr="00865E91">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865E91">
            <w:pPr>
              <w:jc w:val="left"/>
              <w:rPr>
                <w:b w:val="0"/>
                <w:bCs w:val="0"/>
              </w:rPr>
            </w:pPr>
            <w:r w:rsidRPr="009C5CA3">
              <w:rPr>
                <w:rFonts w:hint="eastAsia"/>
              </w:rPr>
              <w:t>UC</w:t>
            </w:r>
            <w:r w:rsidRPr="009C5CA3">
              <w:t xml:space="preserve">5.2 </w:t>
            </w:r>
            <w:r w:rsidRPr="009C5CA3">
              <w:rPr>
                <w:rFonts w:hint="eastAsia"/>
              </w:rPr>
              <w:t>入库管理</w:t>
            </w:r>
          </w:p>
        </w:tc>
        <w:tc>
          <w:tcPr>
            <w:tcW w:w="4148" w:type="dxa"/>
          </w:tcPr>
          <w:p w:rsidR="00B6422C" w:rsidRPr="009C5CA3" w:rsidRDefault="00B6422C" w:rsidP="00865E91">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pPr>
            <w:r w:rsidRPr="009C5CA3">
              <w:rPr>
                <w:rFonts w:hint="eastAsia"/>
              </w:rPr>
              <w:t>参与者</w:t>
            </w:r>
          </w:p>
        </w:tc>
        <w:tc>
          <w:tcPr>
            <w:tcW w:w="6883" w:type="dxa"/>
            <w:gridSpan w:val="2"/>
          </w:tcPr>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中转中心仓库管理人员，目标是生成入库单（包含快递编号、入库日期、目的地、区号、排号、架号、位号），完成现实中商品的进货</w:t>
            </w:r>
          </w:p>
        </w:tc>
      </w:tr>
      <w:tr w:rsidR="00B6422C" w:rsidRPr="009C5CA3"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pPr>
            <w:r w:rsidRPr="009C5CA3">
              <w:rPr>
                <w:rFonts w:hint="eastAsia"/>
              </w:rPr>
              <w:t>触发条件</w:t>
            </w:r>
          </w:p>
        </w:tc>
        <w:tc>
          <w:tcPr>
            <w:tcW w:w="6883" w:type="dxa"/>
            <w:gridSpan w:val="2"/>
          </w:tcPr>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pPr>
            <w:r w:rsidRPr="009C5CA3">
              <w:rPr>
                <w:rFonts w:hint="eastAsia"/>
              </w:rPr>
              <w:t>从营业厅或者其他中转中心送来快递</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pPr>
            <w:r w:rsidRPr="009C5CA3">
              <w:rPr>
                <w:rFonts w:hint="eastAsia"/>
              </w:rPr>
              <w:t>前置条件</w:t>
            </w:r>
          </w:p>
        </w:tc>
        <w:tc>
          <w:tcPr>
            <w:tcW w:w="6883" w:type="dxa"/>
            <w:gridSpan w:val="2"/>
          </w:tcPr>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中转中心仓库管理人员必须已经被识别</w:t>
            </w:r>
          </w:p>
        </w:tc>
      </w:tr>
      <w:tr w:rsidR="00B6422C" w:rsidRPr="009C5CA3"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pPr>
            <w:r w:rsidRPr="009C5CA3">
              <w:rPr>
                <w:rFonts w:hint="eastAsia"/>
              </w:rPr>
              <w:t>后置条件</w:t>
            </w:r>
          </w:p>
        </w:tc>
        <w:tc>
          <w:tcPr>
            <w:tcW w:w="6883" w:type="dxa"/>
            <w:gridSpan w:val="2"/>
          </w:tcPr>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pPr>
            <w:r w:rsidRPr="009C5CA3">
              <w:rPr>
                <w:rFonts w:hint="eastAsia"/>
              </w:rPr>
              <w:t>完成现实中商品的进货</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pPr>
            <w:r w:rsidRPr="009C5CA3">
              <w:rPr>
                <w:rFonts w:hint="eastAsia"/>
              </w:rPr>
              <w:t>正常流程</w:t>
            </w:r>
          </w:p>
        </w:tc>
        <w:tc>
          <w:tcPr>
            <w:tcW w:w="6883" w:type="dxa"/>
            <w:gridSpan w:val="2"/>
          </w:tcPr>
          <w:p w:rsidR="00B6422C" w:rsidRPr="009C5CA3" w:rsidRDefault="00B6422C" w:rsidP="00865E91">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点击“入库管理”按钮；</w:t>
            </w:r>
          </w:p>
          <w:p w:rsidR="00B6422C" w:rsidRPr="009C5CA3" w:rsidRDefault="00B6422C" w:rsidP="00865E91">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系统显示入库管理的界面，</w:t>
            </w:r>
            <w:proofErr w:type="gramStart"/>
            <w:r w:rsidRPr="009C5CA3">
              <w:rPr>
                <w:rFonts w:hint="eastAsia"/>
              </w:rPr>
              <w:t>界面由</w:t>
            </w:r>
            <w:r>
              <w:rPr>
                <w:rFonts w:hint="eastAsia"/>
              </w:rPr>
              <w:t>待入库</w:t>
            </w:r>
            <w:proofErr w:type="gramEnd"/>
            <w:r w:rsidRPr="009C5CA3">
              <w:rPr>
                <w:rFonts w:hint="eastAsia"/>
              </w:rPr>
              <w:t>接收单组成；</w:t>
            </w:r>
          </w:p>
          <w:p w:rsidR="00B6422C" w:rsidRPr="009C5CA3" w:rsidRDefault="00B6422C" w:rsidP="00865E91">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点击</w:t>
            </w:r>
            <w:r w:rsidRPr="009C5CA3">
              <w:rPr>
                <w:rFonts w:hint="eastAsia"/>
              </w:rPr>
              <w:t>需要入库的商品对应的接收单</w:t>
            </w:r>
            <w:r w:rsidR="00C16BE1">
              <w:rPr>
                <w:rFonts w:hint="eastAsia"/>
              </w:rPr>
              <w:t>,</w:t>
            </w:r>
            <w:r w:rsidR="00C16BE1">
              <w:rPr>
                <w:rFonts w:hint="eastAsia"/>
              </w:rPr>
              <w:t>系统显示该接收</w:t>
            </w:r>
            <w:proofErr w:type="gramStart"/>
            <w:r w:rsidR="00C16BE1">
              <w:rPr>
                <w:rFonts w:hint="eastAsia"/>
              </w:rPr>
              <w:t>单具体</w:t>
            </w:r>
            <w:proofErr w:type="gramEnd"/>
            <w:r w:rsidR="00C16BE1">
              <w:rPr>
                <w:rFonts w:hint="eastAsia"/>
              </w:rPr>
              <w:t>信息</w:t>
            </w:r>
            <w:r w:rsidRPr="009C5CA3">
              <w:rPr>
                <w:rFonts w:hint="eastAsia"/>
              </w:rPr>
              <w:t>；</w:t>
            </w:r>
          </w:p>
          <w:p w:rsidR="00B6422C" w:rsidRPr="009C5CA3" w:rsidRDefault="00B6422C" w:rsidP="00865E91">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点击该接收单对应中转单的编号；</w:t>
            </w:r>
          </w:p>
          <w:p w:rsidR="00B6422C" w:rsidRPr="009C5CA3" w:rsidRDefault="00B6422C" w:rsidP="00865E91">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系统显示该批次快件的中转单详细信息；</w:t>
            </w:r>
          </w:p>
          <w:p w:rsidR="00B6422C" w:rsidRPr="009C5CA3" w:rsidRDefault="00B6422C" w:rsidP="00865E91">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点击“生成入库单”按钮；</w:t>
            </w:r>
          </w:p>
          <w:p w:rsidR="00B6422C" w:rsidRDefault="00B6422C" w:rsidP="00865E91">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系统根据中转单的托运单号</w:t>
            </w:r>
            <w:proofErr w:type="gramStart"/>
            <w:r>
              <w:rPr>
                <w:rFonts w:hint="eastAsia"/>
              </w:rPr>
              <w:t>遍历每</w:t>
            </w:r>
            <w:proofErr w:type="gramEnd"/>
            <w:r>
              <w:rPr>
                <w:rFonts w:hint="eastAsia"/>
              </w:rPr>
              <w:t>一件快递</w:t>
            </w:r>
            <w:r w:rsidR="00E23C2F">
              <w:rPr>
                <w:rFonts w:hint="eastAsia"/>
              </w:rPr>
              <w:t>（不需要查询</w:t>
            </w:r>
            <w:r w:rsidR="0051093F">
              <w:rPr>
                <w:rFonts w:hint="eastAsia"/>
              </w:rPr>
              <w:t>每件</w:t>
            </w:r>
            <w:r w:rsidR="00E23C2F">
              <w:rPr>
                <w:rFonts w:hint="eastAsia"/>
              </w:rPr>
              <w:t>快递</w:t>
            </w:r>
            <w:r w:rsidR="0051093F">
              <w:rPr>
                <w:rFonts w:hint="eastAsia"/>
              </w:rPr>
              <w:t>具体</w:t>
            </w:r>
            <w:r w:rsidR="00E23C2F">
              <w:rPr>
                <w:rFonts w:hint="eastAsia"/>
              </w:rPr>
              <w:t>信息）</w:t>
            </w:r>
            <w:r>
              <w:rPr>
                <w:rFonts w:hint="eastAsia"/>
              </w:rPr>
              <w:t>，为其生成一行记录。每行记录包括</w:t>
            </w:r>
            <w:r w:rsidRPr="003B4F1E">
              <w:rPr>
                <w:rFonts w:hint="eastAsia"/>
              </w:rPr>
              <w:t>快递编号、入库日期</w:t>
            </w:r>
            <w:r>
              <w:rPr>
                <w:rFonts w:hint="eastAsia"/>
              </w:rPr>
              <w:t>（</w:t>
            </w:r>
            <w:r w:rsidRPr="009C5CA3">
              <w:rPr>
                <w:rFonts w:hint="eastAsia"/>
              </w:rPr>
              <w:t>系统时间</w:t>
            </w:r>
            <w:r>
              <w:rPr>
                <w:rFonts w:hint="eastAsia"/>
              </w:rPr>
              <w:t>）</w:t>
            </w:r>
            <w:r w:rsidRPr="003B4F1E">
              <w:rPr>
                <w:rFonts w:hint="eastAsia"/>
              </w:rPr>
              <w:t>、目的地、区号</w:t>
            </w:r>
            <w:r>
              <w:rPr>
                <w:rFonts w:hint="eastAsia"/>
              </w:rPr>
              <w:t>（标准快递，经济快递，特快专递）。</w:t>
            </w:r>
          </w:p>
          <w:p w:rsidR="00B6422C" w:rsidRDefault="00B6422C" w:rsidP="00865E91">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循环</w:t>
            </w:r>
            <w:r w:rsidRPr="009C5CA3">
              <w:rPr>
                <w:rFonts w:hint="eastAsia"/>
              </w:rPr>
              <w:t>输入每件快件的排号、架号、位号；</w:t>
            </w:r>
          </w:p>
          <w:p w:rsidR="00B6422C" w:rsidRPr="009C5CA3" w:rsidRDefault="00B6422C" w:rsidP="00865E91">
            <w:pPr>
              <w:numPr>
                <w:ilvl w:val="0"/>
                <w:numId w:val="7"/>
              </w:numPr>
              <w:cnfStyle w:val="000000100000" w:firstRow="0" w:lastRow="0" w:firstColumn="0" w:lastColumn="0" w:oddVBand="0" w:evenVBand="0" w:oddHBand="1" w:evenHBand="0" w:firstRowFirstColumn="0" w:firstRowLastColumn="0" w:lastRowFirstColumn="0" w:lastRowLastColumn="0"/>
            </w:pPr>
            <w:r>
              <w:rPr>
                <w:rFonts w:hint="eastAsia"/>
              </w:rPr>
              <w:t>点击确定，系统显示生成的入库单并更新入库单文件；</w:t>
            </w:r>
          </w:p>
          <w:p w:rsidR="00B6422C" w:rsidRPr="009C5CA3" w:rsidRDefault="00B6422C" w:rsidP="00865E91">
            <w:pPr>
              <w:numPr>
                <w:ilvl w:val="0"/>
                <w:numId w:val="7"/>
              </w:numPr>
              <w:cnfStyle w:val="000000100000" w:firstRow="0" w:lastRow="0" w:firstColumn="0" w:lastColumn="0" w:oddVBand="0" w:evenVBand="0" w:oddHBand="1" w:evenHBand="0" w:firstRowFirstColumn="0" w:firstRowLastColumn="0" w:lastRowFirstColumn="0" w:lastRowLastColumn="0"/>
            </w:pPr>
            <w:r w:rsidRPr="009C5CA3">
              <w:rPr>
                <w:rFonts w:hint="eastAsia"/>
              </w:rPr>
              <w:t>完成现实中进货操作。</w:t>
            </w:r>
          </w:p>
        </w:tc>
      </w:tr>
      <w:tr w:rsidR="00B6422C" w:rsidRPr="009C5CA3"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pPr>
            <w:r w:rsidRPr="009C5CA3">
              <w:rPr>
                <w:rFonts w:hint="eastAsia"/>
              </w:rPr>
              <w:t>扩展流程</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t xml:space="preserve">8.a </w:t>
            </w:r>
            <w:r>
              <w:rPr>
                <w:rFonts w:hint="eastAsia"/>
              </w:rPr>
              <w:t>输入的排架位号超出范围</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系统提示重新输入排架位号</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t>8.</w:t>
            </w:r>
            <w:r>
              <w:rPr>
                <w:rFonts w:hint="eastAsia"/>
              </w:rPr>
              <w:t>b</w:t>
            </w:r>
            <w:r>
              <w:t xml:space="preserve"> </w:t>
            </w:r>
            <w:r>
              <w:rPr>
                <w:rFonts w:hint="eastAsia"/>
              </w:rPr>
              <w:t>输入的排架位号已经有货物</w:t>
            </w:r>
          </w:p>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系统提示请重新输入排架位号</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pPr>
            <w:r w:rsidRPr="009C5CA3">
              <w:rPr>
                <w:rFonts w:hint="eastAsia"/>
              </w:rPr>
              <w:t>特殊需求</w:t>
            </w:r>
          </w:p>
        </w:tc>
        <w:tc>
          <w:tcPr>
            <w:tcW w:w="6883" w:type="dxa"/>
            <w:gridSpan w:val="2"/>
          </w:tcPr>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pPr>
            <w:r w:rsidRPr="009C5CA3">
              <w:rPr>
                <w:rFonts w:hint="eastAsia"/>
              </w:rPr>
              <w:t>总经理必须立即审批待审批的单据</w:t>
            </w:r>
          </w:p>
        </w:tc>
      </w:tr>
      <w:tr w:rsidR="00B6422C" w:rsidRPr="009C5CA3"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pPr>
          </w:p>
        </w:tc>
        <w:tc>
          <w:tcPr>
            <w:tcW w:w="6883" w:type="dxa"/>
            <w:gridSpan w:val="2"/>
          </w:tcPr>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pPr>
          </w:p>
        </w:tc>
      </w:tr>
    </w:tbl>
    <w:p w:rsidR="00B6422C" w:rsidRPr="009C5CA3" w:rsidRDefault="00B6422C" w:rsidP="00B6422C">
      <w:pPr>
        <w:pStyle w:val="a9"/>
      </w:pPr>
      <w:r>
        <w:rPr>
          <w:rFonts w:hint="eastAsia"/>
        </w:rPr>
        <w:t xml:space="preserve"> </w:t>
      </w:r>
      <w:bookmarkStart w:id="21" w:name="_Toc432266789"/>
      <w:r>
        <w:rPr>
          <w:rFonts w:hint="eastAsia"/>
        </w:rPr>
        <w:t>UC</w:t>
      </w:r>
      <w:r w:rsidRPr="009C5CA3">
        <w:rPr>
          <w:rFonts w:hint="eastAsia"/>
        </w:rPr>
        <w:t>5.3</w:t>
      </w:r>
      <w:r>
        <w:t xml:space="preserve"> </w:t>
      </w:r>
      <w:r w:rsidRPr="009C5CA3">
        <w:rPr>
          <w:rFonts w:hint="eastAsia"/>
        </w:rPr>
        <w:t>库存盘点</w:t>
      </w:r>
      <w:bookmarkEnd w:id="21"/>
    </w:p>
    <w:tbl>
      <w:tblPr>
        <w:tblStyle w:val="4-52"/>
        <w:tblW w:w="0" w:type="auto"/>
        <w:tblLook w:val="04A0" w:firstRow="1" w:lastRow="0" w:firstColumn="1" w:lastColumn="0" w:noHBand="0" w:noVBand="1"/>
      </w:tblPr>
      <w:tblGrid>
        <w:gridCol w:w="1413"/>
        <w:gridCol w:w="2735"/>
        <w:gridCol w:w="4148"/>
      </w:tblGrid>
      <w:tr w:rsidR="00B6422C" w:rsidRPr="009C5CA3"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865E91">
            <w:pPr>
              <w:jc w:val="left"/>
              <w:rPr>
                <w:b w:val="0"/>
                <w:bCs w:val="0"/>
              </w:rPr>
            </w:pPr>
            <w:r>
              <w:rPr>
                <w:rFonts w:hint="eastAsia"/>
              </w:rPr>
              <w:t>UC</w:t>
            </w:r>
            <w:r w:rsidRPr="009C5CA3">
              <w:rPr>
                <w:rFonts w:hint="eastAsia"/>
              </w:rPr>
              <w:t>5.3</w:t>
            </w:r>
            <w:r w:rsidRPr="009C5CA3">
              <w:rPr>
                <w:rFonts w:hint="eastAsia"/>
              </w:rPr>
              <w:t>库存盘点</w:t>
            </w:r>
          </w:p>
        </w:tc>
        <w:tc>
          <w:tcPr>
            <w:tcW w:w="4148" w:type="dxa"/>
          </w:tcPr>
          <w:p w:rsidR="00B6422C" w:rsidRPr="009C5CA3" w:rsidRDefault="00B6422C" w:rsidP="00865E91">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r w:rsidRPr="009C5CA3">
              <w:rPr>
                <w:rFonts w:hint="eastAsia"/>
              </w:rPr>
              <w:t>参与者</w:t>
            </w:r>
          </w:p>
        </w:tc>
        <w:tc>
          <w:tcPr>
            <w:tcW w:w="6883" w:type="dxa"/>
            <w:gridSpan w:val="2"/>
          </w:tcPr>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中转中心仓库管理人员，目标是准确有效地将库存状况存入系统</w:t>
            </w:r>
          </w:p>
        </w:tc>
      </w:tr>
      <w:tr w:rsidR="00B6422C" w:rsidRPr="009C5CA3"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r w:rsidRPr="009C5CA3">
              <w:rPr>
                <w:rFonts w:hint="eastAsia"/>
              </w:rPr>
              <w:t>触发条件</w:t>
            </w:r>
          </w:p>
        </w:tc>
        <w:tc>
          <w:tcPr>
            <w:tcW w:w="6883" w:type="dxa"/>
            <w:gridSpan w:val="2"/>
          </w:tcPr>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pPr>
            <w:r w:rsidRPr="009C5CA3">
              <w:rPr>
                <w:rFonts w:hint="eastAsia"/>
              </w:rPr>
              <w:t>到达当天的盘点时间</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r w:rsidRPr="009C5CA3">
              <w:rPr>
                <w:rFonts w:hint="eastAsia"/>
              </w:rPr>
              <w:t>前置条件</w:t>
            </w:r>
          </w:p>
        </w:tc>
        <w:tc>
          <w:tcPr>
            <w:tcW w:w="6883" w:type="dxa"/>
            <w:gridSpan w:val="2"/>
          </w:tcPr>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pPr>
            <w:r w:rsidRPr="009C5CA3">
              <w:rPr>
                <w:rFonts w:hint="eastAsia"/>
              </w:rPr>
              <w:t>当天有库存变化，管理人员已被识别且授权</w:t>
            </w:r>
          </w:p>
        </w:tc>
      </w:tr>
      <w:tr w:rsidR="00B6422C" w:rsidRPr="009C5CA3"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r w:rsidRPr="009C5CA3">
              <w:rPr>
                <w:rFonts w:hint="eastAsia"/>
              </w:rPr>
              <w:t>后置条件</w:t>
            </w:r>
          </w:p>
        </w:tc>
        <w:tc>
          <w:tcPr>
            <w:tcW w:w="6883" w:type="dxa"/>
            <w:gridSpan w:val="2"/>
          </w:tcPr>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pPr>
            <w:r w:rsidRPr="009C5CA3">
              <w:rPr>
                <w:rFonts w:hint="eastAsia"/>
              </w:rPr>
              <w:t>无</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r w:rsidRPr="009C5CA3">
              <w:rPr>
                <w:rFonts w:hint="eastAsia"/>
              </w:rPr>
              <w:t>正常流程</w:t>
            </w:r>
          </w:p>
        </w:tc>
        <w:tc>
          <w:tcPr>
            <w:tcW w:w="6883" w:type="dxa"/>
            <w:gridSpan w:val="2"/>
          </w:tcPr>
          <w:p w:rsidR="00B6422C" w:rsidRPr="009C5CA3" w:rsidRDefault="00B6422C" w:rsidP="00865E91">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管理人员点击按钮“库存盘点”</w:t>
            </w:r>
          </w:p>
          <w:p w:rsidR="00B6422C" w:rsidRPr="009C5CA3" w:rsidRDefault="00B6422C" w:rsidP="00865E91">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系统将截止至当前时间的所有库存的快递编号、入库日期、目的地、区号、排号、架号、位号生成盘点数据显示，并存入系统</w:t>
            </w:r>
          </w:p>
          <w:p w:rsidR="00B6422C" w:rsidRPr="009C5CA3" w:rsidRDefault="00B6422C" w:rsidP="00865E91">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管理人员人工确认数据合理性</w:t>
            </w:r>
          </w:p>
          <w:p w:rsidR="00B6422C" w:rsidRPr="009C5CA3" w:rsidRDefault="00B6422C" w:rsidP="00865E91">
            <w:pPr>
              <w:numPr>
                <w:ilvl w:val="0"/>
                <w:numId w:val="29"/>
              </w:numPr>
              <w:cnfStyle w:val="000000100000" w:firstRow="0" w:lastRow="0" w:firstColumn="0" w:lastColumn="0" w:oddVBand="0" w:evenVBand="0" w:oddHBand="1" w:evenHBand="0" w:firstRowFirstColumn="0" w:firstRowLastColumn="0" w:lastRowFirstColumn="0" w:lastRowLastColumn="0"/>
            </w:pPr>
            <w:r w:rsidRPr="009C5CA3">
              <w:rPr>
                <w:rFonts w:hint="eastAsia"/>
              </w:rPr>
              <w:t>(</w:t>
            </w:r>
            <w:r w:rsidRPr="009C5CA3">
              <w:rPr>
                <w:rFonts w:hint="eastAsia"/>
              </w:rPr>
              <w:t>可选</w:t>
            </w:r>
            <w:r w:rsidRPr="009C5CA3">
              <w:rPr>
                <w:rFonts w:hint="eastAsia"/>
              </w:rPr>
              <w:t>)</w:t>
            </w:r>
            <w:r w:rsidRPr="009C5CA3">
              <w:rPr>
                <w:rFonts w:hint="eastAsia"/>
              </w:rPr>
              <w:t>管理人员将数据导出到</w:t>
            </w:r>
            <w:r w:rsidRPr="009C5CA3">
              <w:rPr>
                <w:rFonts w:hint="eastAsia"/>
              </w:rPr>
              <w:t>excel</w:t>
            </w:r>
          </w:p>
        </w:tc>
      </w:tr>
      <w:tr w:rsidR="00B6422C" w:rsidRPr="009C5CA3"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r w:rsidRPr="009C5CA3">
              <w:rPr>
                <w:rFonts w:hint="eastAsia"/>
              </w:rPr>
              <w:t>扩展流程</w:t>
            </w:r>
          </w:p>
        </w:tc>
        <w:tc>
          <w:tcPr>
            <w:tcW w:w="6883" w:type="dxa"/>
            <w:gridSpan w:val="2"/>
          </w:tcPr>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pPr>
            <w:r w:rsidRPr="009C5CA3">
              <w:rPr>
                <w:rFonts w:hint="eastAsia"/>
              </w:rPr>
              <w:t>3.a</w:t>
            </w:r>
            <w:r w:rsidRPr="009C5CA3">
              <w:rPr>
                <w:rFonts w:hint="eastAsia"/>
              </w:rPr>
              <w:t>数据明显不合事实</w:t>
            </w:r>
          </w:p>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pPr>
            <w:r w:rsidRPr="009C5CA3">
              <w:t xml:space="preserve">    1. </w:t>
            </w:r>
            <w:r w:rsidRPr="009C5CA3">
              <w:rPr>
                <w:rFonts w:hint="eastAsia"/>
              </w:rPr>
              <w:t>联系排查，重新输入数据</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r w:rsidRPr="009C5CA3">
              <w:rPr>
                <w:rFonts w:hint="eastAsia"/>
              </w:rPr>
              <w:t>特殊需求</w:t>
            </w:r>
          </w:p>
        </w:tc>
        <w:tc>
          <w:tcPr>
            <w:tcW w:w="6883" w:type="dxa"/>
            <w:gridSpan w:val="2"/>
          </w:tcPr>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B6422C" w:rsidRPr="009C5CA3" w:rsidRDefault="00B6422C" w:rsidP="00B6422C">
      <w:pPr>
        <w:pStyle w:val="a9"/>
      </w:pPr>
      <w:bookmarkStart w:id="22" w:name="_Toc432266790"/>
      <w:r>
        <w:lastRenderedPageBreak/>
        <w:t>UC</w:t>
      </w:r>
      <w:r w:rsidRPr="009C5CA3">
        <w:t>5.4</w:t>
      </w:r>
      <w:r>
        <w:t xml:space="preserve"> </w:t>
      </w:r>
      <w:r w:rsidRPr="009C5CA3">
        <w:t>库区调整用例描述</w:t>
      </w:r>
      <w:bookmarkEnd w:id="22"/>
    </w:p>
    <w:tbl>
      <w:tblPr>
        <w:tblStyle w:val="4-52"/>
        <w:tblW w:w="0" w:type="auto"/>
        <w:tblLook w:val="04A0" w:firstRow="1" w:lastRow="0" w:firstColumn="1" w:lastColumn="0" w:noHBand="0" w:noVBand="1"/>
      </w:tblPr>
      <w:tblGrid>
        <w:gridCol w:w="1413"/>
        <w:gridCol w:w="2735"/>
        <w:gridCol w:w="4148"/>
      </w:tblGrid>
      <w:tr w:rsidR="00B6422C" w:rsidRPr="009C5CA3"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865E91">
            <w:pPr>
              <w:jc w:val="left"/>
              <w:rPr>
                <w:b w:val="0"/>
                <w:bCs w:val="0"/>
              </w:rPr>
            </w:pPr>
            <w:r w:rsidRPr="009C5CA3">
              <w:t>5.4</w:t>
            </w:r>
            <w:r w:rsidRPr="009C5CA3">
              <w:t>：库区调整用例描述</w:t>
            </w:r>
          </w:p>
        </w:tc>
        <w:tc>
          <w:tcPr>
            <w:tcW w:w="4148" w:type="dxa"/>
          </w:tcPr>
          <w:p w:rsidR="00B6422C" w:rsidRPr="009C5CA3" w:rsidRDefault="00B6422C" w:rsidP="00865E91">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r w:rsidRPr="009C5CA3">
              <w:rPr>
                <w:rFonts w:hint="eastAsia"/>
              </w:rPr>
              <w:t>参与者</w:t>
            </w:r>
          </w:p>
        </w:tc>
        <w:tc>
          <w:tcPr>
            <w:tcW w:w="6883" w:type="dxa"/>
            <w:gridSpan w:val="2"/>
          </w:tcPr>
          <w:p w:rsidR="00B6422C" w:rsidRPr="009C5CA3" w:rsidRDefault="00B6422C" w:rsidP="00865E91">
            <w:pPr>
              <w:contextualSpacing/>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中转中心仓库管理人员，目标是能够了解库存情况是否已经达到预警值并对仓库进行调整</w:t>
            </w:r>
          </w:p>
        </w:tc>
      </w:tr>
      <w:tr w:rsidR="00B6422C" w:rsidRPr="009C5CA3"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r w:rsidRPr="009C5CA3">
              <w:rPr>
                <w:rFonts w:hint="eastAsia"/>
              </w:rPr>
              <w:t>触发条件</w:t>
            </w:r>
          </w:p>
        </w:tc>
        <w:tc>
          <w:tcPr>
            <w:tcW w:w="6883" w:type="dxa"/>
            <w:gridSpan w:val="2"/>
          </w:tcPr>
          <w:p w:rsidR="00B6422C" w:rsidRPr="009C5CA3" w:rsidRDefault="00B6422C" w:rsidP="00865E91">
            <w:pPr>
              <w:contextualSpacing/>
              <w:cnfStyle w:val="000000000000" w:firstRow="0" w:lastRow="0" w:firstColumn="0" w:lastColumn="0" w:oddVBand="0" w:evenVBand="0" w:oddHBand="0" w:evenHBand="0" w:firstRowFirstColumn="0" w:firstRowLastColumn="0" w:lastRowFirstColumn="0" w:lastRowLastColumn="0"/>
            </w:pPr>
            <w:r w:rsidRPr="009C5CA3">
              <w:rPr>
                <w:rFonts w:hint="eastAsia"/>
              </w:rPr>
              <w:t>商品的库存数量高于设置的警戒比例时进行提示</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r w:rsidRPr="009C5CA3">
              <w:rPr>
                <w:rFonts w:hint="eastAsia"/>
              </w:rPr>
              <w:t>前置条件</w:t>
            </w:r>
          </w:p>
        </w:tc>
        <w:tc>
          <w:tcPr>
            <w:tcW w:w="6883" w:type="dxa"/>
            <w:gridSpan w:val="2"/>
          </w:tcPr>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中转中心仓库管理人员已被识别和授权</w:t>
            </w:r>
          </w:p>
        </w:tc>
      </w:tr>
      <w:tr w:rsidR="00B6422C" w:rsidRPr="009C5CA3"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r w:rsidRPr="009C5CA3">
              <w:rPr>
                <w:rFonts w:hint="eastAsia"/>
              </w:rPr>
              <w:t>后置条件</w:t>
            </w:r>
          </w:p>
        </w:tc>
        <w:tc>
          <w:tcPr>
            <w:tcW w:w="6883" w:type="dxa"/>
            <w:gridSpan w:val="2"/>
          </w:tcPr>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pPr>
            <w:r w:rsidRPr="009C5CA3">
              <w:t>系统保存机动分区的分配状态</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r w:rsidRPr="009C5CA3">
              <w:rPr>
                <w:rFonts w:hint="eastAsia"/>
              </w:rPr>
              <w:t>正常流程</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sidRPr="009C5CA3">
              <w:rPr>
                <w:rFonts w:hint="eastAsia"/>
              </w:rPr>
              <w:t>1.</w:t>
            </w:r>
            <w:r w:rsidRPr="009C5CA3">
              <w:rPr>
                <w:rFonts w:hint="eastAsia"/>
              </w:rPr>
              <w:t>中转中心仓库管理人员设置警戒比例</w:t>
            </w:r>
          </w:p>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pPr>
            <w:r w:rsidRPr="009C5CA3">
              <w:t>2.</w:t>
            </w:r>
            <w:r w:rsidRPr="009C5CA3">
              <w:t>一旦达到警戒比例，系统将发出警告</w:t>
            </w:r>
          </w:p>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pPr>
            <w:r w:rsidRPr="009C5CA3">
              <w:t>3.</w:t>
            </w:r>
            <w:r w:rsidRPr="009C5CA3">
              <w:t>仓库管理人员点击库区调整按钮</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rsidRPr="009C5CA3">
              <w:t>4.</w:t>
            </w:r>
            <w:r w:rsidRPr="009C5CA3">
              <w:t>系统显示库区调整界面，</w:t>
            </w:r>
            <w:r>
              <w:rPr>
                <w:rFonts w:hint="eastAsia"/>
              </w:rPr>
              <w:t>请求输入划分的机动区百分比；</w:t>
            </w:r>
          </w:p>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pPr>
            <w:r w:rsidRPr="009C5CA3">
              <w:t>5.</w:t>
            </w:r>
            <w:r w:rsidRPr="009C5CA3">
              <w:t>仓库管理人员输入要划出机动区的百分比</w:t>
            </w:r>
            <w:r>
              <w:rPr>
                <w:rFonts w:hint="eastAsia"/>
              </w:rPr>
              <w:t>并点击确认；</w:t>
            </w:r>
          </w:p>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pPr>
            <w:r w:rsidRPr="009C5CA3">
              <w:t>6.</w:t>
            </w:r>
            <w:r w:rsidRPr="009C5CA3">
              <w:t>系统保存机动区的分配状态</w:t>
            </w:r>
            <w:r>
              <w:t>。</w:t>
            </w:r>
          </w:p>
        </w:tc>
      </w:tr>
      <w:tr w:rsidR="00B6422C" w:rsidRPr="009C5CA3"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r w:rsidRPr="009C5CA3">
              <w:rPr>
                <w:rFonts w:hint="eastAsia"/>
              </w:rPr>
              <w:t>扩展流程</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sidRPr="009C5CA3">
              <w:t>5.a:</w:t>
            </w:r>
            <w:r w:rsidRPr="009C5CA3">
              <w:t>仓库管理人员输入的百分比超过了可用百分比</w:t>
            </w:r>
          </w:p>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pPr>
            <w:r w:rsidRPr="009C5CA3">
              <w:rPr>
                <w:rFonts w:hint="eastAsia"/>
              </w:rPr>
              <w:t>1.</w:t>
            </w:r>
            <w:r w:rsidRPr="009C5CA3">
              <w:rPr>
                <w:rFonts w:hint="eastAsia"/>
              </w:rPr>
              <w:t>系统提示机动区分</w:t>
            </w:r>
            <w:proofErr w:type="gramStart"/>
            <w:r w:rsidRPr="009C5CA3">
              <w:rPr>
                <w:rFonts w:hint="eastAsia"/>
              </w:rPr>
              <w:t>区不够</w:t>
            </w:r>
            <w:proofErr w:type="gramEnd"/>
            <w:r w:rsidRPr="009C5CA3">
              <w:rPr>
                <w:rFonts w:hint="eastAsia"/>
              </w:rPr>
              <w:t>并且</w:t>
            </w:r>
            <w:r>
              <w:rPr>
                <w:rFonts w:hint="eastAsia"/>
              </w:rPr>
              <w:t>请求重新输入</w:t>
            </w:r>
          </w:p>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pPr>
            <w:r w:rsidRPr="009C5CA3">
              <w:t>5.b</w:t>
            </w:r>
            <w:r w:rsidRPr="009C5CA3">
              <w:t>仓库管理人员输入数字后</w:t>
            </w:r>
            <w:r w:rsidRPr="009C5CA3">
              <w:rPr>
                <w:rFonts w:hint="eastAsia"/>
              </w:rPr>
              <w:t xml:space="preserve"> </w:t>
            </w:r>
            <w:r w:rsidRPr="009C5CA3">
              <w:rPr>
                <w:rFonts w:hint="eastAsia"/>
              </w:rPr>
              <w:t>发现仍然在警戒线之上</w:t>
            </w:r>
          </w:p>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pPr>
            <w:r w:rsidRPr="009C5CA3">
              <w:t>1.</w:t>
            </w:r>
            <w:r w:rsidRPr="009C5CA3">
              <w:t>系统提示库区仍然在警戒比例之上并</w:t>
            </w:r>
            <w:r>
              <w:rPr>
                <w:rFonts w:hint="eastAsia"/>
              </w:rPr>
              <w:t>请求重新输入</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r w:rsidRPr="009C5CA3">
              <w:rPr>
                <w:rFonts w:hint="eastAsia"/>
              </w:rPr>
              <w:t>特殊需求</w:t>
            </w:r>
          </w:p>
        </w:tc>
        <w:tc>
          <w:tcPr>
            <w:tcW w:w="6883" w:type="dxa"/>
            <w:gridSpan w:val="2"/>
          </w:tcPr>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pPr>
            <w:r w:rsidRPr="009C5CA3">
              <w:t>为方便形象以图形化界面显示各区的位置与百分比</w:t>
            </w:r>
          </w:p>
        </w:tc>
      </w:tr>
    </w:tbl>
    <w:p w:rsidR="00B6422C" w:rsidRPr="009C5CA3" w:rsidRDefault="00B6422C" w:rsidP="00B6422C">
      <w:pPr>
        <w:pStyle w:val="a9"/>
      </w:pPr>
      <w:bookmarkStart w:id="23" w:name="_Toc432266791"/>
      <w:r w:rsidRPr="009C5CA3">
        <w:rPr>
          <w:rFonts w:hint="eastAsia"/>
        </w:rPr>
        <w:t>UC</w:t>
      </w:r>
      <w:r w:rsidRPr="009C5CA3">
        <w:t xml:space="preserve">5.5 </w:t>
      </w:r>
      <w:r w:rsidRPr="009C5CA3">
        <w:rPr>
          <w:rFonts w:hint="eastAsia"/>
        </w:rPr>
        <w:t>库存信息初始化</w:t>
      </w:r>
      <w:bookmarkEnd w:id="23"/>
    </w:p>
    <w:tbl>
      <w:tblPr>
        <w:tblStyle w:val="4-52"/>
        <w:tblW w:w="0" w:type="auto"/>
        <w:tblLook w:val="04A0" w:firstRow="1" w:lastRow="0" w:firstColumn="1" w:lastColumn="0" w:noHBand="0" w:noVBand="1"/>
      </w:tblPr>
      <w:tblGrid>
        <w:gridCol w:w="1413"/>
        <w:gridCol w:w="2735"/>
        <w:gridCol w:w="4148"/>
      </w:tblGrid>
      <w:tr w:rsidR="00B6422C" w:rsidRPr="009C5CA3"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Pr="009C5CA3" w:rsidRDefault="00B6422C" w:rsidP="00865E91">
            <w:pPr>
              <w:jc w:val="left"/>
              <w:rPr>
                <w:b w:val="0"/>
                <w:bCs w:val="0"/>
              </w:rPr>
            </w:pPr>
            <w:r w:rsidRPr="009C5CA3">
              <w:rPr>
                <w:rFonts w:hint="eastAsia"/>
              </w:rPr>
              <w:t>UC</w:t>
            </w:r>
            <w:r w:rsidRPr="009C5CA3">
              <w:t xml:space="preserve">5.5 </w:t>
            </w:r>
            <w:r w:rsidRPr="009C5CA3">
              <w:rPr>
                <w:rFonts w:hint="eastAsia"/>
              </w:rPr>
              <w:t>库存信息初始化</w:t>
            </w:r>
          </w:p>
        </w:tc>
        <w:tc>
          <w:tcPr>
            <w:tcW w:w="4148" w:type="dxa"/>
          </w:tcPr>
          <w:p w:rsidR="00B6422C" w:rsidRPr="009C5CA3" w:rsidRDefault="00B6422C" w:rsidP="00865E91">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szCs w:val="21"/>
              </w:rPr>
              <w:t>作者</w:t>
            </w:r>
            <w:r>
              <w:rPr>
                <w:rFonts w:asciiTheme="minorEastAsia" w:hAnsiTheme="minorEastAsia" w:hint="eastAsia"/>
              </w:rPr>
              <w:t xml:space="preserve"> 张健</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pPr>
            <w:r w:rsidRPr="009C5CA3">
              <w:rPr>
                <w:rFonts w:hint="eastAsia"/>
              </w:rPr>
              <w:t>参与者</w:t>
            </w:r>
          </w:p>
        </w:tc>
        <w:tc>
          <w:tcPr>
            <w:tcW w:w="6883" w:type="dxa"/>
            <w:gridSpan w:val="2"/>
          </w:tcPr>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pPr>
            <w:r w:rsidRPr="009C5CA3">
              <w:rPr>
                <w:rFonts w:hint="eastAsia"/>
              </w:rPr>
              <w:t>中转中心仓库管理人员，目标是对库存信息进行初始化操作</w:t>
            </w:r>
          </w:p>
        </w:tc>
      </w:tr>
      <w:tr w:rsidR="00B6422C" w:rsidRPr="009C5CA3"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pPr>
            <w:r w:rsidRPr="009C5CA3">
              <w:rPr>
                <w:rFonts w:hint="eastAsia"/>
              </w:rPr>
              <w:t>触发条件</w:t>
            </w:r>
          </w:p>
        </w:tc>
        <w:tc>
          <w:tcPr>
            <w:tcW w:w="6883" w:type="dxa"/>
            <w:gridSpan w:val="2"/>
          </w:tcPr>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pPr>
            <w:r w:rsidRPr="009C5CA3">
              <w:rPr>
                <w:rFonts w:hint="eastAsia"/>
              </w:rPr>
              <w:t>刚开始使用这个系统，或者每个期初重新开始记录</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pPr>
            <w:r w:rsidRPr="009C5CA3">
              <w:rPr>
                <w:rFonts w:hint="eastAsia"/>
              </w:rPr>
              <w:t>前置条件</w:t>
            </w:r>
          </w:p>
        </w:tc>
        <w:tc>
          <w:tcPr>
            <w:tcW w:w="6883" w:type="dxa"/>
            <w:gridSpan w:val="2"/>
          </w:tcPr>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pPr>
            <w:r w:rsidRPr="009C5CA3">
              <w:rPr>
                <w:rFonts w:hint="eastAsia"/>
              </w:rPr>
              <w:t>仓库管理人员必须已经被识别和授权</w:t>
            </w:r>
          </w:p>
        </w:tc>
      </w:tr>
      <w:tr w:rsidR="00B6422C" w:rsidRPr="009C5CA3"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pPr>
            <w:r w:rsidRPr="009C5CA3">
              <w:rPr>
                <w:rFonts w:hint="eastAsia"/>
              </w:rPr>
              <w:t>后置条件</w:t>
            </w:r>
          </w:p>
        </w:tc>
        <w:tc>
          <w:tcPr>
            <w:tcW w:w="6883" w:type="dxa"/>
            <w:gridSpan w:val="2"/>
          </w:tcPr>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pPr>
            <w:r w:rsidRPr="009C5CA3">
              <w:rPr>
                <w:rFonts w:hint="eastAsia"/>
              </w:rPr>
              <w:t>系统内的库存信息与现实对接</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pPr>
            <w:r w:rsidRPr="009C5CA3">
              <w:rPr>
                <w:rFonts w:hint="eastAsia"/>
              </w:rPr>
              <w:t>正常流程</w:t>
            </w:r>
          </w:p>
        </w:tc>
        <w:tc>
          <w:tcPr>
            <w:tcW w:w="6883" w:type="dxa"/>
            <w:gridSpan w:val="2"/>
          </w:tcPr>
          <w:p w:rsidR="00B6422C" w:rsidRPr="009C5CA3" w:rsidRDefault="00B6422C" w:rsidP="00865E91">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点击“库存信息初始化”按钮；</w:t>
            </w:r>
          </w:p>
          <w:p w:rsidR="00B6422C" w:rsidRPr="009C5CA3" w:rsidRDefault="00B6422C" w:rsidP="00865E91">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系统删除所有的库存记录，显示“归零成功”；</w:t>
            </w:r>
          </w:p>
          <w:p w:rsidR="00B6422C" w:rsidRPr="009C5CA3" w:rsidRDefault="00B6422C" w:rsidP="00865E91">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点击“新建库存记录”按钮；</w:t>
            </w:r>
          </w:p>
          <w:p w:rsidR="00B6422C" w:rsidRPr="009C5CA3" w:rsidRDefault="00B6422C" w:rsidP="00865E91">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输入现实中库存的快件信息，点击确定，快件被记录到系统中去；</w:t>
            </w:r>
          </w:p>
          <w:p w:rsidR="00B6422C" w:rsidRPr="009C5CA3" w:rsidRDefault="00B6422C" w:rsidP="00865E91">
            <w:pPr>
              <w:numPr>
                <w:ilvl w:val="0"/>
                <w:numId w:val="9"/>
              </w:numPr>
              <w:cnfStyle w:val="000000100000" w:firstRow="0" w:lastRow="0" w:firstColumn="0" w:lastColumn="0" w:oddVBand="0" w:evenVBand="0" w:oddHBand="1" w:evenHBand="0" w:firstRowFirstColumn="0" w:firstRowLastColumn="0" w:lastRowFirstColumn="0" w:lastRowLastColumn="0"/>
            </w:pPr>
            <w:r w:rsidRPr="009C5CA3">
              <w:rPr>
                <w:rFonts w:hint="eastAsia"/>
              </w:rPr>
              <w:t>重复</w:t>
            </w:r>
            <w:r w:rsidRPr="009C5CA3">
              <w:rPr>
                <w:rFonts w:hint="eastAsia"/>
              </w:rPr>
              <w:t>4</w:t>
            </w:r>
            <w:r w:rsidRPr="009C5CA3">
              <w:rPr>
                <w:rFonts w:hint="eastAsia"/>
              </w:rPr>
              <w:t>，直到所有的快件被输入。</w:t>
            </w:r>
          </w:p>
        </w:tc>
      </w:tr>
      <w:tr w:rsidR="00B6422C" w:rsidRPr="009C5CA3"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pPr>
            <w:r w:rsidRPr="009C5CA3">
              <w:rPr>
                <w:rFonts w:hint="eastAsia"/>
              </w:rPr>
              <w:t>扩展流程</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 xml:space="preserve">4.a </w:t>
            </w:r>
            <w:r>
              <w:rPr>
                <w:rFonts w:hint="eastAsia"/>
              </w:rPr>
              <w:t>快件信息不符合格式</w:t>
            </w:r>
          </w:p>
          <w:p w:rsidR="00B6422C" w:rsidRPr="009C5CA3"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rPr>
                <w:rFonts w:hint="eastAsia"/>
              </w:rPr>
              <w:t>系统提示重新输入</w:t>
            </w:r>
          </w:p>
        </w:tc>
      </w:tr>
      <w:tr w:rsidR="00B6422C" w:rsidRPr="009C5CA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Pr="009C5CA3" w:rsidRDefault="00B6422C" w:rsidP="00865E91">
            <w:pPr>
              <w:jc w:val="center"/>
            </w:pPr>
            <w:r w:rsidRPr="009C5CA3">
              <w:rPr>
                <w:rFonts w:hint="eastAsia"/>
              </w:rPr>
              <w:t>特殊需求</w:t>
            </w:r>
          </w:p>
        </w:tc>
        <w:tc>
          <w:tcPr>
            <w:tcW w:w="6883" w:type="dxa"/>
            <w:gridSpan w:val="2"/>
          </w:tcPr>
          <w:p w:rsidR="00B6422C" w:rsidRPr="009C5CA3" w:rsidRDefault="00B6422C" w:rsidP="00865E91">
            <w:pPr>
              <w:cnfStyle w:val="000000100000" w:firstRow="0" w:lastRow="0" w:firstColumn="0" w:lastColumn="0" w:oddVBand="0" w:evenVBand="0" w:oddHBand="1" w:evenHBand="0" w:firstRowFirstColumn="0" w:firstRowLastColumn="0" w:lastRowFirstColumn="0" w:lastRowLastColumn="0"/>
            </w:pPr>
            <w:r w:rsidRPr="009C5CA3">
              <w:rPr>
                <w:rFonts w:hint="eastAsia"/>
              </w:rPr>
              <w:t>无</w:t>
            </w:r>
          </w:p>
        </w:tc>
      </w:tr>
    </w:tbl>
    <w:p w:rsidR="00B6422C" w:rsidRDefault="00B6422C" w:rsidP="00B6422C">
      <w:pPr>
        <w:pStyle w:val="a9"/>
      </w:pPr>
      <w:bookmarkStart w:id="24" w:name="_Toc432266792"/>
      <w:r>
        <w:t>UC</w:t>
      </w:r>
      <w:r>
        <w:rPr>
          <w:rFonts w:hint="eastAsia"/>
        </w:rPr>
        <w:t>6.1</w:t>
      </w:r>
      <w:r>
        <w:t xml:space="preserve"> </w:t>
      </w:r>
      <w:r>
        <w:rPr>
          <w:rFonts w:hint="eastAsia"/>
        </w:rPr>
        <w:t>结算管理</w:t>
      </w:r>
      <w:bookmarkEnd w:id="24"/>
    </w:p>
    <w:tbl>
      <w:tblPr>
        <w:tblStyle w:val="4-5"/>
        <w:tblW w:w="0" w:type="auto"/>
        <w:tblLook w:val="04A0" w:firstRow="1" w:lastRow="0" w:firstColumn="1" w:lastColumn="0" w:noHBand="0" w:noVBand="1"/>
      </w:tblPr>
      <w:tblGrid>
        <w:gridCol w:w="1413"/>
        <w:gridCol w:w="2735"/>
        <w:gridCol w:w="4148"/>
      </w:tblGrid>
      <w:tr w:rsidR="00B6422C"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865E91">
            <w:pPr>
              <w:jc w:val="left"/>
              <w:rPr>
                <w:b w:val="0"/>
                <w:bCs w:val="0"/>
              </w:rPr>
            </w:pPr>
            <w:r>
              <w:rPr>
                <w:rFonts w:hint="eastAsia"/>
              </w:rPr>
              <w:t>6.1</w:t>
            </w:r>
            <w:r>
              <w:rPr>
                <w:rFonts w:hint="eastAsia"/>
              </w:rPr>
              <w:t>结算管理</w:t>
            </w:r>
          </w:p>
        </w:tc>
        <w:tc>
          <w:tcPr>
            <w:tcW w:w="4148" w:type="dxa"/>
          </w:tcPr>
          <w:p w:rsidR="00B6422C" w:rsidRDefault="00B6422C" w:rsidP="00865E91">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参与者</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财务人员，目标是审查收款状况并将收款数据同步入系统</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触发条件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出现收款行为且到达结算时间</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前置条件</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财务人员已被识别且授权</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lastRenderedPageBreak/>
              <w:t>后置条件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进行成本管理，生成统计报表</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正常流程</w:t>
            </w:r>
          </w:p>
        </w:tc>
        <w:tc>
          <w:tcPr>
            <w:tcW w:w="6883" w:type="dxa"/>
            <w:gridSpan w:val="2"/>
          </w:tcPr>
          <w:p w:rsidR="00B6422C" w:rsidRDefault="00B6422C" w:rsidP="00865E9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财务人员点击按钮“结算管理”</w:t>
            </w:r>
          </w:p>
          <w:p w:rsidR="00B6422C" w:rsidRDefault="00B6422C" w:rsidP="00865E9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系统将当前未结算的收款单生成结算数据</w:t>
            </w:r>
          </w:p>
          <w:p w:rsidR="00B6422C" w:rsidRDefault="00B6422C" w:rsidP="00865E9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财务人员人工审查</w:t>
            </w:r>
          </w:p>
          <w:p w:rsidR="00B6422C" w:rsidRDefault="00B6422C" w:rsidP="00865E9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财务人员点击按钮“确认”</w:t>
            </w:r>
          </w:p>
          <w:p w:rsidR="00B6422C" w:rsidRDefault="00B6422C" w:rsidP="00865E91">
            <w:pPr>
              <w:pStyle w:val="a3"/>
              <w:numPr>
                <w:ilvl w:val="0"/>
                <w:numId w:val="30"/>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B6422C" w:rsidRPr="00201341"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扩展流程</w:t>
            </w:r>
          </w:p>
        </w:tc>
        <w:tc>
          <w:tcPr>
            <w:tcW w:w="6883" w:type="dxa"/>
            <w:gridSpan w:val="2"/>
          </w:tcPr>
          <w:p w:rsidR="00B6422C" w:rsidRPr="00201341"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特殊需求</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25" w:name="_Toc432266793"/>
      <w:r>
        <w:t>UC6.2 成本管理</w:t>
      </w:r>
      <w:bookmarkEnd w:id="25"/>
    </w:p>
    <w:tbl>
      <w:tblPr>
        <w:tblStyle w:val="4-5"/>
        <w:tblW w:w="0" w:type="auto"/>
        <w:tblLook w:val="04A0" w:firstRow="1" w:lastRow="0" w:firstColumn="1" w:lastColumn="0" w:noHBand="0" w:noVBand="1"/>
      </w:tblPr>
      <w:tblGrid>
        <w:gridCol w:w="1413"/>
        <w:gridCol w:w="2735"/>
        <w:gridCol w:w="4148"/>
      </w:tblGrid>
      <w:tr w:rsidR="00B6422C"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865E91">
            <w:pPr>
              <w:jc w:val="left"/>
              <w:rPr>
                <w:b w:val="0"/>
                <w:bCs w:val="0"/>
              </w:rPr>
            </w:pPr>
            <w:r>
              <w:t>UC6.2</w:t>
            </w:r>
            <w:r>
              <w:rPr>
                <w:rFonts w:hint="eastAsia"/>
              </w:rPr>
              <w:t xml:space="preserve"> </w:t>
            </w:r>
            <w:r>
              <w:t>成本管理</w:t>
            </w:r>
          </w:p>
        </w:tc>
        <w:tc>
          <w:tcPr>
            <w:tcW w:w="4148" w:type="dxa"/>
          </w:tcPr>
          <w:p w:rsidR="00B6422C" w:rsidRDefault="00B6422C" w:rsidP="00865E91">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参与者</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财务人员，目标是能够便捷地管理工作人员的工资</w:t>
            </w:r>
            <w:r w:rsidR="00051C97">
              <w:rPr>
                <w:rFonts w:hint="eastAsia"/>
              </w:rPr>
              <w:t>,</w:t>
            </w:r>
            <w:r w:rsidR="00051C97">
              <w:rPr>
                <w:rFonts w:hint="eastAsia"/>
              </w:rPr>
              <w:t>机构租金，运费</w:t>
            </w:r>
            <w:r>
              <w:rPr>
                <w:rFonts w:hint="eastAsia"/>
              </w:rPr>
              <w:t>等成本信息</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触发条件</w:t>
            </w:r>
          </w:p>
        </w:tc>
        <w:tc>
          <w:tcPr>
            <w:tcW w:w="6883" w:type="dxa"/>
            <w:gridSpan w:val="2"/>
          </w:tcPr>
          <w:p w:rsidR="00B6422C" w:rsidRDefault="00051C97" w:rsidP="00865E9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前置条件</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t>财务人员必须已经被识别和授权</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后置条件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t>系统录入指出的成本信息</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正常流程</w:t>
            </w:r>
          </w:p>
        </w:tc>
        <w:tc>
          <w:tcPr>
            <w:tcW w:w="6883" w:type="dxa"/>
            <w:gridSpan w:val="2"/>
          </w:tcPr>
          <w:p w:rsidR="00B6422C" w:rsidRDefault="00B6422C" w:rsidP="00865E91">
            <w:pPr>
              <w:pStyle w:val="a3"/>
              <w:numPr>
                <w:ilvl w:val="0"/>
                <w:numId w:val="41"/>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财务人员点击成本管理按钮</w:t>
            </w:r>
          </w:p>
          <w:p w:rsidR="00B6422C" w:rsidRDefault="00B6422C" w:rsidP="00865E91">
            <w:pPr>
              <w:pStyle w:val="a3"/>
              <w:numPr>
                <w:ilvl w:val="0"/>
                <w:numId w:val="4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w:t>
            </w:r>
            <w:r w:rsidR="00051C97">
              <w:rPr>
                <w:rFonts w:hint="eastAsia"/>
              </w:rPr>
              <w:t>成本管理界面</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2</w:t>
            </w:r>
            <w:r>
              <w:t>.</w:t>
            </w:r>
            <w:r>
              <w:rPr>
                <w:rFonts w:hint="eastAsia"/>
              </w:rPr>
              <w:t>a</w:t>
            </w:r>
            <w:r>
              <w:t>.1</w:t>
            </w:r>
            <w:r>
              <w:rPr>
                <w:rFonts w:hint="eastAsia"/>
              </w:rPr>
              <w:t>．财务人员</w:t>
            </w:r>
            <w:r w:rsidR="00051C97">
              <w:rPr>
                <w:rFonts w:hint="eastAsia"/>
              </w:rPr>
              <w:t>在下拉框中选择租金</w:t>
            </w:r>
            <w:r>
              <w:t>；</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rPr>
                <w:rFonts w:hint="eastAsia"/>
              </w:rPr>
              <w:t>系统显示</w:t>
            </w:r>
            <w:r w:rsidR="00051C97">
              <w:rPr>
                <w:rFonts w:hint="eastAsia"/>
              </w:rPr>
              <w:t>尚未付款的机构列表</w:t>
            </w:r>
          </w:p>
          <w:p w:rsidR="00B6422C" w:rsidRDefault="00B6422C" w:rsidP="00865E91">
            <w:pPr>
              <w:ind w:firstLineChars="150" w:firstLine="315"/>
              <w:cnfStyle w:val="000000100000" w:firstRow="0" w:lastRow="0" w:firstColumn="0" w:lastColumn="0" w:oddVBand="0" w:evenVBand="0" w:oddHBand="1" w:evenHBand="0" w:firstRowFirstColumn="0" w:firstRowLastColumn="0" w:lastRowFirstColumn="0" w:lastRowLastColumn="0"/>
            </w:pPr>
            <w:r>
              <w:t>3.</w:t>
            </w:r>
            <w:r>
              <w:rPr>
                <w:rFonts w:hint="eastAsia"/>
              </w:rPr>
              <w:t>财务人员</w:t>
            </w:r>
            <w:r w:rsidR="00051C97">
              <w:rPr>
                <w:rFonts w:hint="eastAsia"/>
              </w:rPr>
              <w:t>填写相应信息并在列表中</w:t>
            </w:r>
            <w:proofErr w:type="gramStart"/>
            <w:r w:rsidR="00051C97">
              <w:rPr>
                <w:rFonts w:hint="eastAsia"/>
              </w:rPr>
              <w:t>勾选机构</w:t>
            </w:r>
            <w:proofErr w:type="gramEnd"/>
            <w:r w:rsidR="00051C97">
              <w:rPr>
                <w:rFonts w:hint="eastAsia"/>
              </w:rPr>
              <w:t>以供付款</w:t>
            </w:r>
          </w:p>
          <w:p w:rsidR="00B6422C" w:rsidRDefault="00B6422C" w:rsidP="00865E91">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系统生成对应付款单并更新付款单文件</w:t>
            </w:r>
          </w:p>
          <w:p w:rsidR="00B6422C" w:rsidRPr="006C519A" w:rsidRDefault="00B6422C" w:rsidP="00865E91">
            <w:pPr>
              <w:cnfStyle w:val="000000100000" w:firstRow="0" w:lastRow="0" w:firstColumn="0" w:lastColumn="0" w:oddVBand="0" w:evenVBand="0" w:oddHBand="1" w:evenHBand="0" w:firstRowFirstColumn="0" w:firstRowLastColumn="0" w:lastRowFirstColumn="0" w:lastRowLastColumn="0"/>
            </w:pPr>
          </w:p>
          <w:p w:rsidR="00051C97" w:rsidRDefault="00B6422C" w:rsidP="00051C97">
            <w:pPr>
              <w:cnfStyle w:val="000000100000" w:firstRow="0" w:lastRow="0" w:firstColumn="0" w:lastColumn="0" w:oddVBand="0" w:evenVBand="0" w:oddHBand="1" w:evenHBand="0" w:firstRowFirstColumn="0" w:firstRowLastColumn="0" w:lastRowFirstColumn="0" w:lastRowLastColumn="0"/>
            </w:pPr>
            <w:proofErr w:type="gramStart"/>
            <w:r>
              <w:t>2.</w:t>
            </w:r>
            <w:r>
              <w:rPr>
                <w:rFonts w:hint="eastAsia"/>
              </w:rPr>
              <w:t>b</w:t>
            </w:r>
            <w:proofErr w:type="gramEnd"/>
            <w:r>
              <w:rPr>
                <w:rFonts w:hint="eastAsia"/>
              </w:rPr>
              <w:t>.</w:t>
            </w:r>
            <w:r w:rsidR="00051C97">
              <w:t xml:space="preserve"> .1</w:t>
            </w:r>
            <w:r w:rsidR="00051C97">
              <w:rPr>
                <w:rFonts w:hint="eastAsia"/>
              </w:rPr>
              <w:t>．财务人员在下拉框中选择工资</w:t>
            </w:r>
            <w:r w:rsidR="00051C97">
              <w:t>；</w:t>
            </w:r>
          </w:p>
          <w:p w:rsidR="00051C97" w:rsidRDefault="00051C97" w:rsidP="00051C97">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rPr>
                <w:rFonts w:hint="eastAsia"/>
              </w:rPr>
              <w:t>系统显示尚未付款的人员列表</w:t>
            </w:r>
          </w:p>
          <w:p w:rsidR="00051C97" w:rsidRDefault="00051C97" w:rsidP="00051C97">
            <w:pPr>
              <w:ind w:firstLineChars="150" w:firstLine="315"/>
              <w:cnfStyle w:val="000000100000" w:firstRow="0" w:lastRow="0" w:firstColumn="0" w:lastColumn="0" w:oddVBand="0" w:evenVBand="0" w:oddHBand="1" w:evenHBand="0" w:firstRowFirstColumn="0" w:firstRowLastColumn="0" w:lastRowFirstColumn="0" w:lastRowLastColumn="0"/>
            </w:pPr>
            <w:r>
              <w:t>3.</w:t>
            </w:r>
            <w:r>
              <w:rPr>
                <w:rFonts w:hint="eastAsia"/>
              </w:rPr>
              <w:t>财务人员填写相应信息并在列表</w:t>
            </w:r>
            <w:proofErr w:type="gramStart"/>
            <w:r>
              <w:rPr>
                <w:rFonts w:hint="eastAsia"/>
              </w:rPr>
              <w:t>中勾选人员</w:t>
            </w:r>
            <w:proofErr w:type="gramEnd"/>
            <w:r>
              <w:rPr>
                <w:rFonts w:hint="eastAsia"/>
              </w:rPr>
              <w:t>以供付款</w:t>
            </w:r>
          </w:p>
          <w:p w:rsidR="00051C97" w:rsidRDefault="00051C97" w:rsidP="00051C97">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系统生成对应付款单并更新付款单文件</w:t>
            </w:r>
          </w:p>
          <w:p w:rsidR="00B6422C" w:rsidRPr="00051C97" w:rsidRDefault="00B6422C" w:rsidP="00865E91">
            <w:pPr>
              <w:pStyle w:val="a3"/>
              <w:ind w:left="360" w:firstLineChars="0" w:firstLine="0"/>
              <w:cnfStyle w:val="000000100000" w:firstRow="0" w:lastRow="0" w:firstColumn="0" w:lastColumn="0" w:oddVBand="0" w:evenVBand="0" w:oddHBand="1" w:evenHBand="0" w:firstRowFirstColumn="0" w:firstRowLastColumn="0" w:lastRowFirstColumn="0" w:lastRowLastColumn="0"/>
            </w:pPr>
          </w:p>
          <w:p w:rsidR="00051C97" w:rsidRDefault="00B6422C" w:rsidP="00051C97">
            <w:pPr>
              <w:cnfStyle w:val="000000100000" w:firstRow="0" w:lastRow="0" w:firstColumn="0" w:lastColumn="0" w:oddVBand="0" w:evenVBand="0" w:oddHBand="1" w:evenHBand="0" w:firstRowFirstColumn="0" w:firstRowLastColumn="0" w:lastRowFirstColumn="0" w:lastRowLastColumn="0"/>
            </w:pPr>
            <w:proofErr w:type="gramStart"/>
            <w:r>
              <w:rPr>
                <w:rFonts w:hint="eastAsia"/>
              </w:rPr>
              <w:t>2.c</w:t>
            </w:r>
            <w:proofErr w:type="gramEnd"/>
            <w:r>
              <w:rPr>
                <w:rFonts w:hint="eastAsia"/>
              </w:rPr>
              <w:t>.</w:t>
            </w:r>
            <w:r w:rsidR="00051C97">
              <w:t xml:space="preserve"> .1</w:t>
            </w:r>
            <w:r w:rsidR="00051C97">
              <w:rPr>
                <w:rFonts w:hint="eastAsia"/>
              </w:rPr>
              <w:t>．财务人员在下拉框中选择运费</w:t>
            </w:r>
            <w:r w:rsidR="00051C97">
              <w:t>；</w:t>
            </w:r>
          </w:p>
          <w:p w:rsidR="00051C97" w:rsidRDefault="00051C97" w:rsidP="00051C97">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rPr>
                <w:rFonts w:hint="eastAsia"/>
              </w:rPr>
              <w:t>系统显示尚未付款的列表</w:t>
            </w:r>
          </w:p>
          <w:p w:rsidR="00051C97" w:rsidRDefault="00051C97" w:rsidP="00051C97">
            <w:pPr>
              <w:ind w:firstLineChars="150" w:firstLine="315"/>
              <w:cnfStyle w:val="000000100000" w:firstRow="0" w:lastRow="0" w:firstColumn="0" w:lastColumn="0" w:oddVBand="0" w:evenVBand="0" w:oddHBand="1" w:evenHBand="0" w:firstRowFirstColumn="0" w:firstRowLastColumn="0" w:lastRowFirstColumn="0" w:lastRowLastColumn="0"/>
            </w:pPr>
            <w:r>
              <w:t>3.</w:t>
            </w:r>
            <w:r>
              <w:rPr>
                <w:rFonts w:hint="eastAsia"/>
              </w:rPr>
              <w:t>财务人员填写相应信息并在列表中</w:t>
            </w:r>
            <w:proofErr w:type="gramStart"/>
            <w:r>
              <w:rPr>
                <w:rFonts w:hint="eastAsia"/>
              </w:rPr>
              <w:t>勾选机构</w:t>
            </w:r>
            <w:proofErr w:type="gramEnd"/>
            <w:r>
              <w:rPr>
                <w:rFonts w:hint="eastAsia"/>
              </w:rPr>
              <w:t>以供付款</w:t>
            </w:r>
          </w:p>
          <w:p w:rsidR="00051C97" w:rsidRDefault="00051C97" w:rsidP="00051C97">
            <w:pPr>
              <w:ind w:firstLineChars="150" w:firstLine="315"/>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系统生成对应付款单并更新付款单文件</w:t>
            </w:r>
          </w:p>
          <w:p w:rsidR="00B6422C" w:rsidRDefault="00735AA5" w:rsidP="00735AA5">
            <w:pPr>
              <w:cnfStyle w:val="000000100000" w:firstRow="0" w:lastRow="0" w:firstColumn="0" w:lastColumn="0" w:oddVBand="0" w:evenVBand="0" w:oddHBand="1" w:evenHBand="0" w:firstRowFirstColumn="0" w:firstRowLastColumn="0" w:lastRowFirstColumn="0" w:lastRowLastColumn="0"/>
            </w:pPr>
            <w:r>
              <w:t>2.</w:t>
            </w:r>
            <w:r>
              <w:rPr>
                <w:rFonts w:hint="eastAsia"/>
              </w:rPr>
              <w:t>d</w:t>
            </w:r>
            <w:r>
              <w:t>.1.</w:t>
            </w:r>
            <w:r>
              <w:rPr>
                <w:rFonts w:hint="eastAsia"/>
              </w:rPr>
              <w:t>财务人员点击重置工资按钮</w:t>
            </w:r>
          </w:p>
          <w:p w:rsidR="00735AA5" w:rsidRDefault="00735AA5" w:rsidP="00735AA5">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系统重置所有人员的工资，设为未付款的状态</w:t>
            </w:r>
          </w:p>
          <w:p w:rsidR="00735AA5" w:rsidRDefault="00735AA5" w:rsidP="00735AA5">
            <w:pPr>
              <w:cnfStyle w:val="000000100000" w:firstRow="0" w:lastRow="0" w:firstColumn="0" w:lastColumn="0" w:oddVBand="0" w:evenVBand="0" w:oddHBand="1" w:evenHBand="0" w:firstRowFirstColumn="0" w:firstRowLastColumn="0" w:lastRowFirstColumn="0" w:lastRowLastColumn="0"/>
            </w:pPr>
            <w:r>
              <w:t>2.</w:t>
            </w:r>
            <w:r>
              <w:rPr>
                <w:rFonts w:hint="eastAsia"/>
              </w:rPr>
              <w:t>e.1.</w:t>
            </w:r>
            <w:r>
              <w:rPr>
                <w:rFonts w:hint="eastAsia"/>
              </w:rPr>
              <w:t>财务人员点击重置租金按钮</w:t>
            </w:r>
          </w:p>
          <w:p w:rsidR="00735AA5" w:rsidRDefault="00735AA5" w:rsidP="00735AA5">
            <w:pP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系统重置所有</w:t>
            </w:r>
            <w:r>
              <w:rPr>
                <w:rFonts w:hint="eastAsia"/>
              </w:rPr>
              <w:t>机构</w:t>
            </w:r>
            <w:r>
              <w:rPr>
                <w:rFonts w:hint="eastAsia"/>
              </w:rPr>
              <w:t>，设为未付款的状态</w:t>
            </w:r>
          </w:p>
          <w:p w:rsidR="00735AA5" w:rsidRPr="00735AA5" w:rsidRDefault="00735AA5" w:rsidP="00735AA5">
            <w:pPr>
              <w:cnfStyle w:val="000000100000" w:firstRow="0" w:lastRow="0" w:firstColumn="0" w:lastColumn="0" w:oddVBand="0" w:evenVBand="0" w:oddHBand="1" w:evenHBand="0" w:firstRowFirstColumn="0" w:firstRowLastColumn="0" w:lastRowFirstColumn="0" w:lastRowLastColumn="0"/>
              <w:rPr>
                <w:rFonts w:hint="eastAsia"/>
              </w:rPr>
            </w:pPr>
          </w:p>
        </w:tc>
      </w:tr>
      <w:tr w:rsidR="00B6422C" w:rsidRPr="00201341"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扩展流程</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2.b.3.</w:t>
            </w:r>
            <w:r>
              <w:t xml:space="preserve">a </w:t>
            </w:r>
            <w:r w:rsidR="00034BD1">
              <w:rPr>
                <w:rFonts w:hint="eastAsia"/>
              </w:rPr>
              <w:t>在未选择任何一项的情况下要求生成付款单</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 xml:space="preserve">    </w:t>
            </w:r>
            <w:r>
              <w:t xml:space="preserve">  1.</w:t>
            </w:r>
            <w:r>
              <w:rPr>
                <w:rFonts w:hint="eastAsia"/>
              </w:rPr>
              <w:t>系统</w:t>
            </w:r>
            <w:r w:rsidR="00034BD1">
              <w:rPr>
                <w:rFonts w:hint="eastAsia"/>
              </w:rPr>
              <w:t>提示没有付款项</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p>
          <w:p w:rsidR="00B6422C" w:rsidRPr="00201341" w:rsidRDefault="00B6422C" w:rsidP="00865E91">
            <w:pPr>
              <w:cnfStyle w:val="000000000000" w:firstRow="0" w:lastRow="0" w:firstColumn="0" w:lastColumn="0" w:oddVBand="0" w:evenVBand="0" w:oddHBand="0" w:evenHBand="0" w:firstRowFirstColumn="0" w:firstRowLastColumn="0" w:lastRowFirstColumn="0" w:lastRowLastColumn="0"/>
            </w:pP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特殊需求</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26" w:name="_Toc432266794"/>
      <w:r>
        <w:rPr>
          <w:rFonts w:hint="eastAsia"/>
        </w:rPr>
        <w:lastRenderedPageBreak/>
        <w:t>UC</w:t>
      </w:r>
      <w:r>
        <w:t xml:space="preserve">6.3 </w:t>
      </w:r>
      <w:r>
        <w:rPr>
          <w:rFonts w:hint="eastAsia"/>
        </w:rPr>
        <w:t>账户管理</w:t>
      </w:r>
      <w:bookmarkEnd w:id="26"/>
    </w:p>
    <w:tbl>
      <w:tblPr>
        <w:tblStyle w:val="4-5"/>
        <w:tblW w:w="0" w:type="auto"/>
        <w:tblLook w:val="04A0" w:firstRow="1" w:lastRow="0" w:firstColumn="1" w:lastColumn="0" w:noHBand="0" w:noVBand="1"/>
      </w:tblPr>
      <w:tblGrid>
        <w:gridCol w:w="1413"/>
        <w:gridCol w:w="2735"/>
        <w:gridCol w:w="4148"/>
      </w:tblGrid>
      <w:tr w:rsidR="00B6422C"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865E91">
            <w:pPr>
              <w:jc w:val="left"/>
              <w:rPr>
                <w:b w:val="0"/>
                <w:bCs w:val="0"/>
              </w:rPr>
            </w:pPr>
            <w:r>
              <w:rPr>
                <w:rFonts w:hint="eastAsia"/>
              </w:rPr>
              <w:t>UC</w:t>
            </w:r>
            <w:r>
              <w:t xml:space="preserve">6.3 </w:t>
            </w:r>
            <w:r>
              <w:rPr>
                <w:rFonts w:hint="eastAsia"/>
              </w:rPr>
              <w:t>账户管理</w:t>
            </w:r>
          </w:p>
        </w:tc>
        <w:tc>
          <w:tcPr>
            <w:tcW w:w="4148" w:type="dxa"/>
          </w:tcPr>
          <w:p w:rsidR="00B6422C" w:rsidRDefault="00B6422C" w:rsidP="00865E91">
            <w:pPr>
              <w:jc w:val="left"/>
              <w:cnfStyle w:val="100000000000" w:firstRow="1" w:lastRow="0" w:firstColumn="0" w:lastColumn="0" w:oddVBand="0" w:evenVBand="0" w:oddHBand="0" w:evenHBand="0" w:firstRowFirstColumn="0" w:firstRowLastColumn="0" w:lastRowFirstColumn="0" w:lastRowLastColumn="0"/>
            </w:pPr>
            <w:r w:rsidRPr="00AD7F15">
              <w:rPr>
                <w:rFonts w:asciiTheme="minorEastAsia" w:hAnsiTheme="minorEastAsia" w:hint="eastAsia"/>
              </w:rPr>
              <w:t>作者</w:t>
            </w:r>
            <w:r>
              <w:rPr>
                <w:rFonts w:asciiTheme="minorEastAsia" w:hAnsiTheme="minorEastAsia" w:hint="eastAsia"/>
              </w:rPr>
              <w:t xml:space="preserve"> 张健</w:t>
            </w:r>
          </w:p>
        </w:tc>
      </w:tr>
      <w:tr w:rsidR="00B6422C" w:rsidRPr="001B361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t>参与者</w:t>
            </w:r>
          </w:p>
        </w:tc>
        <w:tc>
          <w:tcPr>
            <w:tcW w:w="6883" w:type="dxa"/>
            <w:gridSpan w:val="2"/>
          </w:tcPr>
          <w:p w:rsidR="00B6422C" w:rsidRPr="001B3613"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财务人员，目标是对公司的银行账户进行管理</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t>触发条件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财务人员需要增加账户、删除账户、修改账户属性、查询账户</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t>前置条件</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t>财务人员必须具有权限</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t>后置条件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t>账户被增加、被删除、被修改、被查询</w:t>
            </w:r>
          </w:p>
        </w:tc>
      </w:tr>
      <w:tr w:rsidR="00B6422C" w:rsidRPr="00C10773"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t>正常流程</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 xml:space="preserve">1.a </w:t>
            </w:r>
            <w:r>
              <w:t>需要增加账户</w:t>
            </w:r>
            <w:r>
              <w:rPr>
                <w:rFonts w:hint="eastAsia"/>
              </w:rPr>
              <w:t>；</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 xml:space="preserve">   1. </w:t>
            </w:r>
            <w:r w:rsidR="00865E91">
              <w:rPr>
                <w:rFonts w:hint="eastAsia"/>
              </w:rPr>
              <w:t>输入要添加的账户名称并点击“增加</w:t>
            </w:r>
            <w:r>
              <w:rPr>
                <w:rFonts w:hint="eastAsia"/>
              </w:rPr>
              <w:t>”按钮；</w:t>
            </w:r>
          </w:p>
          <w:p w:rsidR="00865E91"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Pr>
                <w:rFonts w:hint="eastAsia"/>
              </w:rPr>
              <w:t>系统</w:t>
            </w:r>
            <w:r w:rsidR="00865E91">
              <w:rPr>
                <w:rFonts w:hint="eastAsia"/>
              </w:rPr>
              <w:t>新增该账户并将该账户显示在账户列表中</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1.b</w:t>
            </w:r>
            <w:r>
              <w:t xml:space="preserve"> </w:t>
            </w:r>
            <w:r>
              <w:t>需要删除账户；</w:t>
            </w:r>
          </w:p>
          <w:p w:rsidR="00865E91"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 xml:space="preserve">   1. </w:t>
            </w:r>
            <w:r w:rsidR="00865E91">
              <w:rPr>
                <w:rFonts w:hint="eastAsia"/>
              </w:rPr>
              <w:t>选中账户</w:t>
            </w:r>
            <w:r>
              <w:rPr>
                <w:rFonts w:hint="eastAsia"/>
              </w:rPr>
              <w:t>点击</w:t>
            </w:r>
            <w:proofErr w:type="gramStart"/>
            <w:r w:rsidR="00865E91">
              <w:t>”</w:t>
            </w:r>
            <w:proofErr w:type="gramEnd"/>
            <w:r w:rsidR="00865E91">
              <w:rPr>
                <w:rFonts w:hint="eastAsia"/>
              </w:rPr>
              <w:t>删除</w:t>
            </w:r>
            <w:proofErr w:type="gramStart"/>
            <w:r w:rsidR="00865E91">
              <w:t>”</w:t>
            </w:r>
            <w:proofErr w:type="gramEnd"/>
            <w:r w:rsidR="00865E91">
              <w:rPr>
                <w:rFonts w:hint="eastAsia"/>
              </w:rPr>
              <w:t>按钮</w:t>
            </w:r>
            <w:r w:rsidR="00865E91">
              <w:t>”</w:t>
            </w:r>
          </w:p>
          <w:p w:rsidR="00B6422C" w:rsidRDefault="00865E91" w:rsidP="00865E91">
            <w:pPr>
              <w:cnfStyle w:val="000000100000" w:firstRow="0" w:lastRow="0" w:firstColumn="0" w:lastColumn="0" w:oddVBand="0" w:evenVBand="0" w:oddHBand="1" w:evenHBand="0" w:firstRowFirstColumn="0" w:firstRowLastColumn="0" w:lastRowFirstColumn="0" w:lastRowLastColumn="0"/>
            </w:pPr>
            <w:r>
              <w:rPr>
                <w:rFonts w:hint="eastAsia"/>
              </w:rPr>
              <w:t xml:space="preserve">   2</w:t>
            </w:r>
            <w:r>
              <w:rPr>
                <w:rFonts w:hint="eastAsia"/>
              </w:rPr>
              <w:t>．系统删除当前列表中被选中的账户</w:t>
            </w:r>
            <w:r w:rsidR="00531975">
              <w:rPr>
                <w:rFonts w:hint="eastAsia"/>
              </w:rPr>
              <w:t>并且不在当前的账户列表中显示该账户</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1.c</w:t>
            </w:r>
            <w:r>
              <w:t xml:space="preserve"> </w:t>
            </w:r>
            <w:r>
              <w:t>需要修改账户；</w:t>
            </w:r>
          </w:p>
          <w:p w:rsidR="00865E91"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rsidR="00865E91">
              <w:rPr>
                <w:rFonts w:hint="eastAsia"/>
              </w:rPr>
              <w:t xml:space="preserve"> </w:t>
            </w:r>
            <w:r w:rsidR="00865E91">
              <w:rPr>
                <w:rFonts w:hint="eastAsia"/>
              </w:rPr>
              <w:t>选择需要修改的账户，</w:t>
            </w:r>
            <w:r w:rsidR="00531975">
              <w:rPr>
                <w:rFonts w:hint="eastAsia"/>
              </w:rPr>
              <w:t>在文本框中输入新的账户名并</w:t>
            </w:r>
            <w:r>
              <w:t>点击</w:t>
            </w:r>
            <w:r>
              <w:rPr>
                <w:rFonts w:hint="eastAsia"/>
              </w:rPr>
              <w:t>“</w:t>
            </w:r>
            <w:r w:rsidR="00865E91">
              <w:rPr>
                <w:rFonts w:hint="eastAsia"/>
              </w:rPr>
              <w:t>修改</w:t>
            </w:r>
            <w:r>
              <w:rPr>
                <w:rFonts w:hint="eastAsia"/>
              </w:rPr>
              <w:t>账户”按钮</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sidR="00531975">
              <w:rPr>
                <w:rFonts w:hint="eastAsia"/>
              </w:rPr>
              <w:t>系统修改被选中的账户的名称</w:t>
            </w:r>
            <w:r>
              <w:rPr>
                <w:rFonts w:hint="eastAsia"/>
              </w:rPr>
              <w:t>；</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1.d</w:t>
            </w:r>
            <w:r>
              <w:t xml:space="preserve"> </w:t>
            </w:r>
            <w:r>
              <w:t>需要查询账户；</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 xml:space="preserve">   1.</w:t>
            </w:r>
            <w:r>
              <w:t xml:space="preserve"> </w:t>
            </w:r>
            <w:r w:rsidR="00531975">
              <w:rPr>
                <w:rFonts w:hint="eastAsia"/>
              </w:rPr>
              <w:t>输入要查询的账户名称</w:t>
            </w:r>
          </w:p>
          <w:p w:rsidR="00B6422C" w:rsidRPr="00C10773" w:rsidRDefault="00B6422C" w:rsidP="00531975">
            <w:pPr>
              <w:cnfStyle w:val="000000100000" w:firstRow="0" w:lastRow="0" w:firstColumn="0" w:lastColumn="0" w:oddVBand="0" w:evenVBand="0" w:oddHBand="1" w:evenHBand="0" w:firstRowFirstColumn="0" w:firstRowLastColumn="0" w:lastRowFirstColumn="0" w:lastRowLastColumn="0"/>
            </w:pPr>
            <w:r>
              <w:rPr>
                <w:rFonts w:hint="eastAsia"/>
              </w:rPr>
              <w:t xml:space="preserve">   2. </w:t>
            </w:r>
            <w:r w:rsidR="00531975">
              <w:rPr>
                <w:rFonts w:hint="eastAsia"/>
              </w:rPr>
              <w:t>被查询的账户变为被选中状态</w:t>
            </w:r>
          </w:p>
        </w:tc>
      </w:tr>
      <w:tr w:rsidR="00B6422C" w:rsidRPr="00201341"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t>扩展流程</w:t>
            </w:r>
          </w:p>
        </w:tc>
        <w:tc>
          <w:tcPr>
            <w:tcW w:w="6883" w:type="dxa"/>
            <w:gridSpan w:val="2"/>
          </w:tcPr>
          <w:p w:rsidR="00B6422C" w:rsidRDefault="00531975" w:rsidP="00531975">
            <w:pPr>
              <w:cnfStyle w:val="000000000000" w:firstRow="0" w:lastRow="0" w:firstColumn="0" w:lastColumn="0" w:oddVBand="0" w:evenVBand="0" w:oddHBand="0" w:evenHBand="0" w:firstRowFirstColumn="0" w:firstRowLastColumn="0" w:lastRowFirstColumn="0" w:lastRowLastColumn="0"/>
            </w:pPr>
            <w:r>
              <w:t>1.</w:t>
            </w:r>
            <w:r>
              <w:rPr>
                <w:rFonts w:hint="eastAsia"/>
              </w:rPr>
              <w:t>b</w:t>
            </w:r>
            <w:r w:rsidR="00B6422C">
              <w:t xml:space="preserve">.a </w:t>
            </w:r>
            <w:r w:rsidR="00884352">
              <w:t>1.</w:t>
            </w:r>
            <w:r w:rsidR="00884352">
              <w:rPr>
                <w:rFonts w:hint="eastAsia"/>
              </w:rPr>
              <w:t>未选中账户直接点击删除账户按钮</w:t>
            </w:r>
          </w:p>
          <w:p w:rsidR="00B6422C" w:rsidRDefault="00884352" w:rsidP="00884352">
            <w:pPr>
              <w:ind w:firstLine="420"/>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系统提示尚未选择账户</w:t>
            </w:r>
          </w:p>
          <w:p w:rsidR="00884352" w:rsidRDefault="00884352" w:rsidP="00884352">
            <w:pPr>
              <w:cnfStyle w:val="000000000000" w:firstRow="0" w:lastRow="0" w:firstColumn="0" w:lastColumn="0" w:oddVBand="0" w:evenVBand="0" w:oddHBand="0" w:evenHBand="0" w:firstRowFirstColumn="0" w:firstRowLastColumn="0" w:lastRowFirstColumn="0" w:lastRowLastColumn="0"/>
            </w:pPr>
            <w:r>
              <w:t>1.</w:t>
            </w:r>
            <w:r>
              <w:rPr>
                <w:rFonts w:hint="eastAsia"/>
              </w:rPr>
              <w:t>c</w:t>
            </w:r>
            <w:r>
              <w:t>.a1.</w:t>
            </w:r>
            <w:r>
              <w:rPr>
                <w:rFonts w:hint="eastAsia"/>
              </w:rPr>
              <w:t>未选中账户直接点击修改账户按钮</w:t>
            </w:r>
          </w:p>
          <w:p w:rsidR="00884352" w:rsidRDefault="00884352" w:rsidP="00884352">
            <w:pPr>
              <w:cnfStyle w:val="000000000000" w:firstRow="0" w:lastRow="0" w:firstColumn="0" w:lastColumn="0" w:oddVBand="0" w:evenVBand="0" w:oddHBand="0" w:evenHBand="0" w:firstRowFirstColumn="0" w:firstRowLastColumn="0" w:lastRowFirstColumn="0" w:lastRowLastColumn="0"/>
            </w:pPr>
            <w:r>
              <w:rPr>
                <w:rFonts w:hint="eastAsia"/>
              </w:rPr>
              <w:t xml:space="preserve">    2.</w:t>
            </w:r>
            <w:r>
              <w:rPr>
                <w:rFonts w:hint="eastAsia"/>
              </w:rPr>
              <w:t>系统提示尚未选择账户</w:t>
            </w:r>
          </w:p>
          <w:p w:rsidR="00884352" w:rsidRDefault="00884352" w:rsidP="00884352">
            <w:pPr>
              <w:cnfStyle w:val="000000000000" w:firstRow="0" w:lastRow="0" w:firstColumn="0" w:lastColumn="0" w:oddVBand="0" w:evenVBand="0" w:oddHBand="0" w:evenHBand="0" w:firstRowFirstColumn="0" w:firstRowLastColumn="0" w:lastRowFirstColumn="0" w:lastRowLastColumn="0"/>
            </w:pPr>
            <w:r>
              <w:rPr>
                <w:rFonts w:hint="eastAsia"/>
              </w:rPr>
              <w:t>1.d</w:t>
            </w:r>
            <w:r>
              <w:t>.a1.</w:t>
            </w:r>
            <w:r>
              <w:rPr>
                <w:rFonts w:hint="eastAsia"/>
              </w:rPr>
              <w:t>查询的账户名称不在系统内</w:t>
            </w:r>
          </w:p>
          <w:p w:rsidR="00884352" w:rsidRDefault="00884352" w:rsidP="00FA7ECE">
            <w:pPr>
              <w:ind w:firstLine="420"/>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系统提示查询账户不存在</w:t>
            </w:r>
          </w:p>
          <w:p w:rsidR="00FA7ECE" w:rsidRDefault="00FA7ECE" w:rsidP="00FA7ECE">
            <w:pPr>
              <w:cnfStyle w:val="000000000000" w:firstRow="0" w:lastRow="0" w:firstColumn="0" w:lastColumn="0" w:oddVBand="0" w:evenVBand="0" w:oddHBand="0" w:evenHBand="0" w:firstRowFirstColumn="0" w:firstRowLastColumn="0" w:lastRowFirstColumn="0" w:lastRowLastColumn="0"/>
            </w:pPr>
            <w:r>
              <w:t>1.</w:t>
            </w:r>
            <w:r>
              <w:rPr>
                <w:rFonts w:hint="eastAsia"/>
              </w:rPr>
              <w:t>d</w:t>
            </w:r>
            <w:r>
              <w:t>.b1.</w:t>
            </w:r>
            <w:r>
              <w:rPr>
                <w:rFonts w:hint="eastAsia"/>
              </w:rPr>
              <w:t>未输入账户名称的情况下要求查询账户</w:t>
            </w:r>
          </w:p>
          <w:p w:rsidR="00FA7ECE" w:rsidRPr="00FA7ECE" w:rsidRDefault="00FA7ECE" w:rsidP="00FA7ECE">
            <w:pPr>
              <w:cnfStyle w:val="000000000000" w:firstRow="0" w:lastRow="0" w:firstColumn="0" w:lastColumn="0" w:oddVBand="0" w:evenVBand="0" w:oddHBand="0" w:evenHBand="0" w:firstRowFirstColumn="0" w:firstRowLastColumn="0" w:lastRowFirstColumn="0" w:lastRowLastColumn="0"/>
            </w:pPr>
            <w:r>
              <w:t>2.</w:t>
            </w:r>
            <w:r>
              <w:rPr>
                <w:rFonts w:hint="eastAsia"/>
              </w:rPr>
              <w:t>系统提示尚未选择账户</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pPr>
              <w:jc w:val="center"/>
            </w:pPr>
            <w:r>
              <w:rPr>
                <w:rFonts w:hint="eastAsia"/>
              </w:rPr>
              <w:t>特殊需求</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27" w:name="_Toc432266795"/>
      <w:r>
        <w:rPr>
          <w:rFonts w:hint="eastAsia"/>
        </w:rPr>
        <w:t>UC</w:t>
      </w:r>
      <w:r>
        <w:t xml:space="preserve">6-7.1 </w:t>
      </w:r>
      <w:r>
        <w:rPr>
          <w:rFonts w:hint="eastAsia"/>
        </w:rPr>
        <w:t>查看统计报表</w:t>
      </w:r>
      <w:bookmarkEnd w:id="27"/>
    </w:p>
    <w:tbl>
      <w:tblPr>
        <w:tblStyle w:val="4-5"/>
        <w:tblW w:w="0" w:type="auto"/>
        <w:tblLook w:val="04A0" w:firstRow="1" w:lastRow="0" w:firstColumn="1" w:lastColumn="0" w:noHBand="0" w:noVBand="1"/>
      </w:tblPr>
      <w:tblGrid>
        <w:gridCol w:w="1413"/>
        <w:gridCol w:w="2735"/>
        <w:gridCol w:w="4148"/>
      </w:tblGrid>
      <w:tr w:rsidR="00B6422C"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865E91">
            <w:pPr>
              <w:jc w:val="left"/>
              <w:rPr>
                <w:b w:val="0"/>
                <w:bCs w:val="0"/>
              </w:rPr>
            </w:pPr>
            <w:r>
              <w:t xml:space="preserve">6-7.1 </w:t>
            </w:r>
            <w:r>
              <w:rPr>
                <w:rFonts w:hint="eastAsia"/>
              </w:rPr>
              <w:t>查看统计报表</w:t>
            </w:r>
          </w:p>
        </w:tc>
        <w:tc>
          <w:tcPr>
            <w:tcW w:w="4148" w:type="dxa"/>
          </w:tcPr>
          <w:p w:rsidR="00B6422C" w:rsidRDefault="00B6422C" w:rsidP="00865E91">
            <w:pPr>
              <w:jc w:val="left"/>
              <w:cnfStyle w:val="100000000000" w:firstRow="1" w:lastRow="0" w:firstColumn="0" w:lastColumn="0" w:oddVBand="0" w:evenVBand="0" w:oddHBand="0" w:evenHBand="0" w:firstRowFirstColumn="0" w:firstRowLastColumn="0" w:lastRowFirstColumn="0" w:lastRowLastColumn="0"/>
            </w:pPr>
            <w:r>
              <w:rPr>
                <w:rFonts w:asciiTheme="minorEastAsia" w:hAnsiTheme="minorEastAsia" w:hint="eastAsia"/>
              </w:rPr>
              <w:t>作者 令佩</w:t>
            </w:r>
            <w:proofErr w:type="gramStart"/>
            <w:r>
              <w:rPr>
                <w:rFonts w:asciiTheme="minorEastAsia" w:hAnsiTheme="minorEastAsia" w:hint="eastAsia"/>
              </w:rPr>
              <w:t>棠</w:t>
            </w:r>
            <w:proofErr w:type="gramEnd"/>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参与者</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财务人员、总经理，目标是及时准确的让两者掌握财务状况</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触发条件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财务人员或总经理认为需要查看报表</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前置条件</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财务人员或总经理已被识别且授权</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后置条件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正常流程</w:t>
            </w:r>
          </w:p>
        </w:tc>
        <w:tc>
          <w:tcPr>
            <w:tcW w:w="6883" w:type="dxa"/>
            <w:gridSpan w:val="2"/>
          </w:tcPr>
          <w:p w:rsidR="00B6422C" w:rsidRDefault="00B6422C" w:rsidP="00865E91">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财务人员或总经理点击按钮“查看</w:t>
            </w:r>
            <w:r w:rsidRPr="003B4F1E">
              <w:rPr>
                <w:rFonts w:hint="eastAsia"/>
              </w:rPr>
              <w:t>成本收益表</w:t>
            </w:r>
            <w:r>
              <w:rPr>
                <w:rFonts w:hint="eastAsia"/>
              </w:rPr>
              <w:t>”</w:t>
            </w:r>
          </w:p>
          <w:p w:rsidR="00B6422C" w:rsidRDefault="00B6422C" w:rsidP="00444A6E">
            <w:pPr>
              <w:pStyle w:val="a3"/>
              <w:numPr>
                <w:ilvl w:val="1"/>
                <w:numId w:val="3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Pr="003B4F1E">
              <w:rPr>
                <w:rFonts w:hint="eastAsia"/>
              </w:rPr>
              <w:t>生成截止当前日期的成本收益表（总收入、总支出、总利润</w:t>
            </w:r>
            <w:r w:rsidRPr="003B4F1E">
              <w:rPr>
                <w:rFonts w:hint="eastAsia"/>
              </w:rPr>
              <w:t>=</w:t>
            </w:r>
            <w:r w:rsidRPr="003B4F1E">
              <w:rPr>
                <w:rFonts w:hint="eastAsia"/>
              </w:rPr>
              <w:t>总收入</w:t>
            </w:r>
            <w:r w:rsidRPr="003B4F1E">
              <w:rPr>
                <w:rFonts w:hint="eastAsia"/>
              </w:rPr>
              <w:t>-</w:t>
            </w:r>
            <w:r w:rsidRPr="003B4F1E">
              <w:rPr>
                <w:rFonts w:hint="eastAsia"/>
              </w:rPr>
              <w:t>总支出）</w:t>
            </w:r>
          </w:p>
          <w:p w:rsidR="00B6422C" w:rsidRDefault="00444A6E" w:rsidP="00865E91">
            <w:pPr>
              <w:cnfStyle w:val="000000100000" w:firstRow="0" w:lastRow="0" w:firstColumn="0" w:lastColumn="0" w:oddVBand="0" w:evenVBand="0" w:oddHBand="1" w:evenHBand="0" w:firstRowFirstColumn="0" w:firstRowLastColumn="0" w:lastRowFirstColumn="0" w:lastRowLastColumn="0"/>
            </w:pPr>
            <w:r>
              <w:t>2.1</w:t>
            </w:r>
            <w:r w:rsidR="00B6422C">
              <w:rPr>
                <w:rFonts w:hint="eastAsia"/>
              </w:rPr>
              <w:t>财务人员或总经理</w:t>
            </w:r>
            <w:r>
              <w:rPr>
                <w:rFonts w:hint="eastAsia"/>
              </w:rPr>
              <w:t>输入</w:t>
            </w:r>
            <w:r w:rsidR="00B6422C" w:rsidRPr="003B4F1E">
              <w:rPr>
                <w:rFonts w:hint="eastAsia"/>
              </w:rPr>
              <w:t>开始日期和结束日期</w:t>
            </w:r>
            <w:r w:rsidR="00B6422C">
              <w:rPr>
                <w:rFonts w:hint="eastAsia"/>
              </w:rPr>
              <w:t>并点击按钮</w:t>
            </w:r>
            <w:proofErr w:type="gramStart"/>
            <w:r w:rsidR="00B6422C">
              <w:t>”</w:t>
            </w:r>
            <w:proofErr w:type="gramEnd"/>
            <w:r>
              <w:rPr>
                <w:rFonts w:hint="eastAsia"/>
              </w:rPr>
              <w:t>查询</w:t>
            </w:r>
            <w:r w:rsidR="00B6422C">
              <w:t>”</w:t>
            </w:r>
          </w:p>
          <w:p w:rsidR="00B6422C" w:rsidRPr="0085290E" w:rsidRDefault="00444A6E" w:rsidP="00865E91">
            <w:pPr>
              <w:cnfStyle w:val="000000100000" w:firstRow="0" w:lastRow="0" w:firstColumn="0" w:lastColumn="0" w:oddVBand="0" w:evenVBand="0" w:oddHBand="1" w:evenHBand="0" w:firstRowFirstColumn="0" w:firstRowLastColumn="0" w:lastRowFirstColumn="0" w:lastRowLastColumn="0"/>
            </w:pPr>
            <w:r>
              <w:t>2.2</w:t>
            </w:r>
            <w:r w:rsidR="00B6422C">
              <w:t xml:space="preserve"> </w:t>
            </w:r>
            <w:r w:rsidR="00B6422C">
              <w:rPr>
                <w:rFonts w:hint="eastAsia"/>
              </w:rPr>
              <w:t>系生成经营情况表，</w:t>
            </w:r>
            <w:r w:rsidR="00CA103F">
              <w:rPr>
                <w:rFonts w:hint="eastAsia"/>
              </w:rPr>
              <w:t>显示期间内所有的入款单和收款单编号</w:t>
            </w:r>
            <w:r w:rsidR="00B6422C" w:rsidRPr="003B4F1E">
              <w:rPr>
                <w:rFonts w:hint="eastAsia"/>
              </w:rPr>
              <w:t>。</w:t>
            </w:r>
          </w:p>
          <w:p w:rsidR="00B6422C" w:rsidRDefault="00CA103F" w:rsidP="00444A6E">
            <w:pPr>
              <w:cnfStyle w:val="000000100000" w:firstRow="0" w:lastRow="0" w:firstColumn="0" w:lastColumn="0" w:oddVBand="0" w:evenVBand="0" w:oddHBand="1" w:evenHBand="0" w:firstRowFirstColumn="0" w:firstRowLastColumn="0" w:lastRowFirstColumn="0" w:lastRowLastColumn="0"/>
            </w:pPr>
            <w:r>
              <w:lastRenderedPageBreak/>
              <w:t>2.3</w:t>
            </w:r>
            <w:r w:rsidR="00ED6049">
              <w:rPr>
                <w:rFonts w:hint="eastAsia"/>
              </w:rPr>
              <w:t>财务人员或总经理点</w:t>
            </w:r>
            <w:r>
              <w:rPr>
                <w:rFonts w:hint="eastAsia"/>
              </w:rPr>
              <w:t>击编号</w:t>
            </w:r>
          </w:p>
          <w:p w:rsidR="00CA103F" w:rsidRPr="00CA103F" w:rsidRDefault="00CA103F" w:rsidP="00444A6E">
            <w:pPr>
              <w:cnfStyle w:val="000000100000" w:firstRow="0" w:lastRow="0" w:firstColumn="0" w:lastColumn="0" w:oddVBand="0" w:evenVBand="0" w:oddHBand="1" w:evenHBand="0" w:firstRowFirstColumn="0" w:firstRowLastColumn="0" w:lastRowFirstColumn="0" w:lastRowLastColumn="0"/>
            </w:pPr>
            <w:r>
              <w:t>2.4</w:t>
            </w:r>
            <w:r>
              <w:rPr>
                <w:rFonts w:hint="eastAsia"/>
              </w:rPr>
              <w:t>系统显示相应编号的入款单和收款单的信息</w:t>
            </w:r>
          </w:p>
        </w:tc>
      </w:tr>
      <w:tr w:rsidR="00B6422C" w:rsidRPr="00201341"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lastRenderedPageBreak/>
              <w:t>扩展流程</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t>2.2</w:t>
            </w:r>
            <w:r>
              <w:rPr>
                <w:rFonts w:hint="eastAsia"/>
              </w:rPr>
              <w:t>a</w:t>
            </w:r>
            <w:r>
              <w:t xml:space="preserve"> </w:t>
            </w:r>
            <w:r>
              <w:rPr>
                <w:rFonts w:hint="eastAsia"/>
              </w:rPr>
              <w:t>日期超出有效范围</w:t>
            </w:r>
          </w:p>
          <w:p w:rsidR="00B6422C" w:rsidRPr="00201341"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Pr>
                <w:rFonts w:hint="eastAsia"/>
              </w:rPr>
              <w:t>系统提示</w:t>
            </w:r>
            <w:r w:rsidR="00E25551">
              <w:rPr>
                <w:rFonts w:hint="eastAsia"/>
              </w:rPr>
              <w:t>日期格式</w:t>
            </w:r>
            <w:r>
              <w:rPr>
                <w:rFonts w:hint="eastAsia"/>
              </w:rPr>
              <w:t>错误并拒绝显示表格</w:t>
            </w:r>
          </w:p>
          <w:p w:rsidR="00B6422C" w:rsidRPr="00201341" w:rsidRDefault="00B6422C" w:rsidP="00865E91">
            <w:pPr>
              <w:cnfStyle w:val="000000000000" w:firstRow="0" w:lastRow="0" w:firstColumn="0" w:lastColumn="0" w:oddVBand="0" w:evenVBand="0" w:oddHBand="0" w:evenHBand="0" w:firstRowFirstColumn="0" w:firstRowLastColumn="0" w:lastRowFirstColumn="0" w:lastRowLastColumn="0"/>
            </w:pP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特殊需求</w:t>
            </w:r>
          </w:p>
        </w:tc>
        <w:tc>
          <w:tcPr>
            <w:tcW w:w="6883" w:type="dxa"/>
            <w:gridSpan w:val="2"/>
          </w:tcPr>
          <w:p w:rsidR="00B6422C" w:rsidRDefault="0097506A" w:rsidP="00865E91">
            <w:pP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B6422C" w:rsidRDefault="00B6422C" w:rsidP="00B6422C">
      <w:pPr>
        <w:pStyle w:val="a9"/>
      </w:pPr>
      <w:bookmarkStart w:id="28" w:name="_Toc432266796"/>
      <w:r>
        <w:t>UC6-7.2 系统日志保存与查询</w:t>
      </w:r>
      <w:bookmarkEnd w:id="28"/>
    </w:p>
    <w:tbl>
      <w:tblPr>
        <w:tblStyle w:val="4-5"/>
        <w:tblW w:w="0" w:type="auto"/>
        <w:tblLook w:val="04A0" w:firstRow="1" w:lastRow="0" w:firstColumn="1" w:lastColumn="0" w:noHBand="0" w:noVBand="1"/>
      </w:tblPr>
      <w:tblGrid>
        <w:gridCol w:w="1413"/>
        <w:gridCol w:w="2735"/>
        <w:gridCol w:w="4148"/>
      </w:tblGrid>
      <w:tr w:rsidR="00B6422C"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865E91">
            <w:pPr>
              <w:jc w:val="left"/>
              <w:rPr>
                <w:b w:val="0"/>
                <w:bCs w:val="0"/>
              </w:rPr>
            </w:pPr>
            <w:r>
              <w:t xml:space="preserve">UC6-7.2 </w:t>
            </w:r>
            <w:r>
              <w:t>系统日志</w:t>
            </w:r>
            <w:r>
              <w:rPr>
                <w:rFonts w:hint="eastAsia"/>
              </w:rPr>
              <w:t>保存与</w:t>
            </w:r>
            <w:r>
              <w:t>查询</w:t>
            </w:r>
          </w:p>
        </w:tc>
        <w:tc>
          <w:tcPr>
            <w:tcW w:w="4148" w:type="dxa"/>
          </w:tcPr>
          <w:p w:rsidR="00B6422C" w:rsidRDefault="00B6422C" w:rsidP="00865E91">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参与者</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总经理、财务人员，目标是查询系统的历史操作</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触发条件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前置条件</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总经理、财务人员已被识别且授权</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后置条件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系统列表显示历史操作</w:t>
            </w:r>
          </w:p>
        </w:tc>
      </w:tr>
      <w:tr w:rsidR="00B6422C" w:rsidRPr="003F3B21"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正常流程</w:t>
            </w:r>
          </w:p>
        </w:tc>
        <w:tc>
          <w:tcPr>
            <w:tcW w:w="6883" w:type="dxa"/>
            <w:gridSpan w:val="2"/>
          </w:tcPr>
          <w:p w:rsidR="00B6422C" w:rsidRDefault="00B6422C" w:rsidP="00865E9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总经理、财务人员点击按钮“系统日志查询”</w:t>
            </w:r>
          </w:p>
          <w:p w:rsidR="00B6422C" w:rsidRDefault="00B6422C" w:rsidP="00865E9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系统显示系统日志查询界面，其中包含开始日期和结束日期作为两个</w:t>
            </w:r>
            <w:proofErr w:type="gramStart"/>
            <w:r>
              <w:rPr>
                <w:rFonts w:hint="eastAsia"/>
              </w:rPr>
              <w:t>空要求</w:t>
            </w:r>
            <w:proofErr w:type="gramEnd"/>
            <w:r>
              <w:rPr>
                <w:rFonts w:hint="eastAsia"/>
              </w:rPr>
              <w:t>填写，界面上显示日期格式</w:t>
            </w:r>
          </w:p>
          <w:p w:rsidR="00B6422C" w:rsidRDefault="00B6422C" w:rsidP="00865E9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总经理、财务人员输入开始日期，结束日期，点击确定</w:t>
            </w:r>
          </w:p>
          <w:p w:rsidR="00B6422C" w:rsidRDefault="00B6422C" w:rsidP="00865E9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系统根据总经理、财务人员的输入显示历史操作，按照由最近到前的顺序排列。</w:t>
            </w:r>
          </w:p>
        </w:tc>
      </w:tr>
      <w:tr w:rsidR="00B6422C" w:rsidRPr="00201341"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扩展流程</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t>3.</w:t>
            </w:r>
            <w:r>
              <w:rPr>
                <w:rFonts w:hint="eastAsia"/>
              </w:rPr>
              <w:t>a</w:t>
            </w:r>
            <w:r>
              <w:rPr>
                <w:rFonts w:hint="eastAsia"/>
              </w:rPr>
              <w:t>输入的日期不符合格式要求</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系统显示输入日期不符合格式要求并要求重新输入</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t>3.</w:t>
            </w:r>
            <w:r>
              <w:rPr>
                <w:rFonts w:hint="eastAsia"/>
              </w:rPr>
              <w:t>b</w:t>
            </w:r>
            <w:r>
              <w:rPr>
                <w:rFonts w:hint="eastAsia"/>
              </w:rPr>
              <w:t>输入的日期不在系统可查询的范围中</w:t>
            </w:r>
          </w:p>
          <w:p w:rsidR="00B6422C" w:rsidRPr="00D56E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rPr>
                <w:rFonts w:hint="eastAsia"/>
              </w:rPr>
              <w:t>系统显示输入日期不在可查询范围中并要求重新输入</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特殊需求</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日志保存操作是在每一个对系统的操作之后自动执行的，没有明显流程</w:t>
            </w:r>
          </w:p>
        </w:tc>
      </w:tr>
    </w:tbl>
    <w:p w:rsidR="00B6422C" w:rsidRDefault="00B6422C" w:rsidP="00B6422C">
      <w:pPr>
        <w:pStyle w:val="a9"/>
      </w:pPr>
      <w:bookmarkStart w:id="29" w:name="_Toc432266797"/>
      <w:r>
        <w:t>UC</w:t>
      </w:r>
      <w:r>
        <w:rPr>
          <w:rFonts w:hint="eastAsia"/>
        </w:rPr>
        <w:t>7.1</w:t>
      </w:r>
      <w:r>
        <w:t xml:space="preserve"> </w:t>
      </w:r>
      <w:r>
        <w:rPr>
          <w:rFonts w:hint="eastAsia"/>
        </w:rPr>
        <w:t>工资管理</w:t>
      </w:r>
      <w:bookmarkEnd w:id="29"/>
    </w:p>
    <w:tbl>
      <w:tblPr>
        <w:tblStyle w:val="4-5"/>
        <w:tblW w:w="0" w:type="auto"/>
        <w:tblLook w:val="04A0" w:firstRow="1" w:lastRow="0" w:firstColumn="1" w:lastColumn="0" w:noHBand="0" w:noVBand="1"/>
      </w:tblPr>
      <w:tblGrid>
        <w:gridCol w:w="1413"/>
        <w:gridCol w:w="2735"/>
        <w:gridCol w:w="4148"/>
      </w:tblGrid>
      <w:tr w:rsidR="00B6422C"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865E91">
            <w:pPr>
              <w:jc w:val="left"/>
              <w:rPr>
                <w:b w:val="0"/>
                <w:bCs w:val="0"/>
              </w:rPr>
            </w:pPr>
            <w:r>
              <w:rPr>
                <w:rFonts w:hint="eastAsia"/>
              </w:rPr>
              <w:t>7.1</w:t>
            </w:r>
            <w:r>
              <w:rPr>
                <w:rFonts w:hint="eastAsia"/>
              </w:rPr>
              <w:t>工资管理</w:t>
            </w:r>
          </w:p>
        </w:tc>
        <w:tc>
          <w:tcPr>
            <w:tcW w:w="4148" w:type="dxa"/>
          </w:tcPr>
          <w:p w:rsidR="00B6422C" w:rsidRDefault="00B6422C" w:rsidP="00865E91">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参与者</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总经理，目标是合理准确地设置人员工资</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触发条件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总经理认为应当变更工资状况</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前置条件</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后置条件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财务成本变更</w:t>
            </w:r>
          </w:p>
        </w:tc>
      </w:tr>
      <w:tr w:rsidR="00B6422C" w:rsidRPr="003F3B21"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正常流程</w:t>
            </w:r>
          </w:p>
        </w:tc>
        <w:tc>
          <w:tcPr>
            <w:tcW w:w="6883" w:type="dxa"/>
            <w:gridSpan w:val="2"/>
          </w:tcPr>
          <w:p w:rsidR="00B6422C" w:rsidRDefault="00B6422C" w:rsidP="00865E9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总经理点击按钮“工资管理”</w:t>
            </w:r>
          </w:p>
          <w:p w:rsidR="00B6422C" w:rsidRDefault="00B6422C" w:rsidP="00865E9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总经理对某些人员工资策略进行修改</w:t>
            </w:r>
          </w:p>
          <w:p w:rsidR="00B6422C" w:rsidRDefault="00B6422C" w:rsidP="00865E9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总经理点击按钮“确认”</w:t>
            </w:r>
          </w:p>
          <w:p w:rsidR="00B6422C" w:rsidRDefault="00B6422C" w:rsidP="00865E91">
            <w:pPr>
              <w:pStyle w:val="a3"/>
              <w:numPr>
                <w:ilvl w:val="0"/>
                <w:numId w:val="31"/>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系统将数据同步</w:t>
            </w:r>
          </w:p>
        </w:tc>
      </w:tr>
      <w:tr w:rsidR="00B6422C" w:rsidRPr="00201341"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扩展流程</w:t>
            </w:r>
          </w:p>
        </w:tc>
        <w:tc>
          <w:tcPr>
            <w:tcW w:w="6883" w:type="dxa"/>
            <w:gridSpan w:val="2"/>
          </w:tcPr>
          <w:p w:rsidR="00B6422C" w:rsidRPr="00201341"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特殊需求</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薪水策略可以选择按月、计次、提成等</w:t>
            </w:r>
          </w:p>
        </w:tc>
      </w:tr>
    </w:tbl>
    <w:p w:rsidR="00B6422C" w:rsidRDefault="00B6422C" w:rsidP="00B6422C">
      <w:pPr>
        <w:pStyle w:val="a9"/>
      </w:pPr>
      <w:bookmarkStart w:id="30" w:name="_Toc432266798"/>
      <w:r>
        <w:lastRenderedPageBreak/>
        <w:t>UC7.2 机构管理</w:t>
      </w:r>
      <w:bookmarkEnd w:id="30"/>
    </w:p>
    <w:tbl>
      <w:tblPr>
        <w:tblStyle w:val="4-5"/>
        <w:tblW w:w="0" w:type="auto"/>
        <w:tblLook w:val="04A0" w:firstRow="1" w:lastRow="0" w:firstColumn="1" w:lastColumn="0" w:noHBand="0" w:noVBand="1"/>
      </w:tblPr>
      <w:tblGrid>
        <w:gridCol w:w="1413"/>
        <w:gridCol w:w="2735"/>
        <w:gridCol w:w="4148"/>
      </w:tblGrid>
      <w:tr w:rsidR="00B6422C"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865E91">
            <w:pPr>
              <w:jc w:val="left"/>
              <w:rPr>
                <w:b w:val="0"/>
                <w:bCs w:val="0"/>
              </w:rPr>
            </w:pPr>
            <w:r>
              <w:t>7.2</w:t>
            </w:r>
            <w:r>
              <w:t>机构管理</w:t>
            </w:r>
          </w:p>
        </w:tc>
        <w:tc>
          <w:tcPr>
            <w:tcW w:w="4148" w:type="dxa"/>
          </w:tcPr>
          <w:p w:rsidR="00B6422C" w:rsidRDefault="00B6422C" w:rsidP="00865E91">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参与者</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总经理，目标是能够对人员和机构的信息进行</w:t>
            </w:r>
            <w:proofErr w:type="gramStart"/>
            <w:r>
              <w:rPr>
                <w:rFonts w:hint="eastAsia"/>
              </w:rPr>
              <w:t>增删改查的</w:t>
            </w:r>
            <w:proofErr w:type="gramEnd"/>
            <w:r>
              <w:rPr>
                <w:rFonts w:hint="eastAsia"/>
              </w:rPr>
              <w:t>操作</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触发条件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t>无</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前置条件</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t>经理必须已经掌握相关操作并被识别和授权</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后置条件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t>将修改结束后的信息存储到系统中</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正常流程</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t>1.1</w:t>
            </w:r>
            <w:r>
              <w:t>总经理点击人员管理</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1.2</w:t>
            </w:r>
            <w:r>
              <w:rPr>
                <w:rFonts w:hint="eastAsia"/>
              </w:rPr>
              <w:t>系统显示人员管理界面，有</w:t>
            </w:r>
            <w:proofErr w:type="gramStart"/>
            <w:r>
              <w:rPr>
                <w:rFonts w:hint="eastAsia"/>
              </w:rPr>
              <w:t>增删改查</w:t>
            </w:r>
            <w:r>
              <w:rPr>
                <w:rFonts w:hint="eastAsia"/>
              </w:rPr>
              <w:t>4</w:t>
            </w:r>
            <w:r>
              <w:rPr>
                <w:rFonts w:hint="eastAsia"/>
              </w:rPr>
              <w:t>个</w:t>
            </w:r>
            <w:proofErr w:type="gramEnd"/>
            <w:r>
              <w:rPr>
                <w:rFonts w:hint="eastAsia"/>
              </w:rPr>
              <w:t>按钮</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1.2.(1.1</w:t>
            </w:r>
            <w:r>
              <w:rPr>
                <w:rFonts w:hint="eastAsia"/>
              </w:rPr>
              <w:t>)</w:t>
            </w:r>
            <w:r>
              <w:t>总经理点击增加人员按钮</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1.2.(1.2)</w:t>
            </w:r>
            <w:r>
              <w:t>系统提示总经理输入人员相关信息（此时信息不包括人员的单位）</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1.2.(1.3)</w:t>
            </w:r>
            <w:r>
              <w:t>总经理输入相关信息</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1.2.(1.4)</w:t>
            </w:r>
            <w:r>
              <w:t>系统保存人员信息并返回人员管理界面</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1.2.</w:t>
            </w:r>
            <w:r>
              <w:rPr>
                <w:rFonts w:hint="eastAsia"/>
              </w:rPr>
              <w:t>(</w:t>
            </w:r>
            <w:r>
              <w:t>2.1</w:t>
            </w:r>
            <w:r>
              <w:rPr>
                <w:rFonts w:hint="eastAsia"/>
              </w:rPr>
              <w:t>)</w:t>
            </w:r>
            <w:r>
              <w:t>总经理你点击删除人员按钮</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1.2.(2.2)</w:t>
            </w:r>
            <w:r>
              <w:t>系统提示总经理输入人员的编号</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1.2.(2.3)</w:t>
            </w:r>
            <w:r>
              <w:t>总经理输入人员编号</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1.2.(2.4)</w:t>
            </w:r>
            <w:r>
              <w:t>系统删除该人员的信息</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1.2.(3.1)</w:t>
            </w:r>
            <w:r>
              <w:t>总经理点击修改人员信息</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1.2.(3.2)</w:t>
            </w:r>
            <w:r>
              <w:t>系统要求经理输入人员编号</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1.2.</w:t>
            </w:r>
            <w:r>
              <w:rPr>
                <w:rFonts w:hint="eastAsia"/>
              </w:rPr>
              <w:t>(</w:t>
            </w:r>
            <w:r>
              <w:t>3.3</w:t>
            </w:r>
            <w:r>
              <w:rPr>
                <w:rFonts w:hint="eastAsia"/>
              </w:rPr>
              <w:t>)</w:t>
            </w:r>
            <w:r>
              <w:rPr>
                <w:rFonts w:hint="eastAsia"/>
              </w:rPr>
              <w:t>总经理输入人员编号</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1.2.</w:t>
            </w:r>
            <w:r>
              <w:rPr>
                <w:rFonts w:hint="eastAsia"/>
              </w:rPr>
              <w:t>(</w:t>
            </w:r>
            <w:r>
              <w:t>3.4</w:t>
            </w:r>
            <w:r>
              <w:rPr>
                <w:rFonts w:hint="eastAsia"/>
              </w:rPr>
              <w:t>)</w:t>
            </w:r>
            <w:r>
              <w:rPr>
                <w:rFonts w:hint="eastAsia"/>
              </w:rPr>
              <w:t>系统显示该人员信息并允许总经理修改</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1.2.</w:t>
            </w:r>
            <w:r>
              <w:rPr>
                <w:rFonts w:hint="eastAsia"/>
              </w:rPr>
              <w:t>(</w:t>
            </w:r>
            <w:r>
              <w:t>3.5)</w:t>
            </w:r>
            <w:r>
              <w:t>总经理修改人员信息</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1.2.(3.6)</w:t>
            </w:r>
            <w:r>
              <w:t>系统保存人员信息的修改</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1</w:t>
            </w:r>
            <w:r>
              <w:t>.2.(4.1)</w:t>
            </w:r>
            <w:r>
              <w:t>总经理点击查询人员信息</w:t>
            </w:r>
          </w:p>
          <w:p w:rsidR="00B6422C" w:rsidRPr="00000163" w:rsidRDefault="00B6422C" w:rsidP="00865E91">
            <w:pPr>
              <w:cnfStyle w:val="000000100000" w:firstRow="0" w:lastRow="0" w:firstColumn="0" w:lastColumn="0" w:oddVBand="0" w:evenVBand="0" w:oddHBand="1" w:evenHBand="0" w:firstRowFirstColumn="0" w:firstRowLastColumn="0" w:lastRowFirstColumn="0" w:lastRowLastColumn="0"/>
            </w:pPr>
            <w:r>
              <w:t xml:space="preserve">1.2.(4.2) </w:t>
            </w:r>
            <w:r>
              <w:t>系统要求经理输入人员编号</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1.2.(4.3)</w:t>
            </w:r>
            <w:r>
              <w:rPr>
                <w:rFonts w:hint="eastAsia"/>
              </w:rPr>
              <w:t xml:space="preserve"> </w:t>
            </w:r>
            <w:r>
              <w:rPr>
                <w:rFonts w:hint="eastAsia"/>
              </w:rPr>
              <w:t>总经理输入人员编号</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1.2.(4.4)</w:t>
            </w:r>
            <w:r>
              <w:rPr>
                <w:rFonts w:hint="eastAsia"/>
              </w:rPr>
              <w:t xml:space="preserve"> </w:t>
            </w:r>
            <w:r>
              <w:rPr>
                <w:rFonts w:hint="eastAsia"/>
              </w:rPr>
              <w:t>系统显示该人员信息</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2.1</w:t>
            </w:r>
            <w:r>
              <w:t>总经理点击机构管理</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2.1.</w:t>
            </w:r>
            <w:r>
              <w:rPr>
                <w:rFonts w:hint="eastAsia"/>
              </w:rPr>
              <w:t>(</w:t>
            </w:r>
            <w:r>
              <w:t>1.1</w:t>
            </w:r>
            <w:r>
              <w:rPr>
                <w:rFonts w:hint="eastAsia"/>
              </w:rPr>
              <w:t>)</w:t>
            </w:r>
            <w:r>
              <w:t xml:space="preserve"> </w:t>
            </w:r>
            <w:r>
              <w:t>总经理点击增加机构按钮</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2.1.</w:t>
            </w:r>
            <w:r>
              <w:rPr>
                <w:rFonts w:hint="eastAsia"/>
              </w:rPr>
              <w:t>(</w:t>
            </w:r>
            <w:r>
              <w:t>1.2</w:t>
            </w:r>
            <w:r>
              <w:rPr>
                <w:rFonts w:hint="eastAsia"/>
              </w:rPr>
              <w:t>)</w:t>
            </w:r>
            <w:r>
              <w:t>系统根据还未分配的人员的所在城市和职位显示可分配到该机构的人员并在屏幕右侧显示添加机构的各个职位的人员情况</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2.1.</w:t>
            </w:r>
            <w:r>
              <w:rPr>
                <w:rFonts w:hint="eastAsia"/>
              </w:rPr>
              <w:t>(</w:t>
            </w:r>
            <w:r>
              <w:t>1.3</w:t>
            </w:r>
            <w:r>
              <w:rPr>
                <w:rFonts w:hint="eastAsia"/>
              </w:rPr>
              <w:t>)</w:t>
            </w:r>
            <w:r>
              <w:t>总经理点击屏幕左侧的人员，</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2.1.(1.4)</w:t>
            </w:r>
            <w:r>
              <w:t>系统根据他们的职位分配到屏幕右侧对应位置</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2.1.</w:t>
            </w:r>
            <w:r>
              <w:rPr>
                <w:rFonts w:hint="eastAsia"/>
              </w:rPr>
              <w:t>(</w:t>
            </w:r>
            <w:r>
              <w:t>1.5)</w:t>
            </w:r>
            <w:r>
              <w:t>总经理点击确定</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2.1.</w:t>
            </w:r>
            <w:r>
              <w:rPr>
                <w:rFonts w:hint="eastAsia"/>
              </w:rPr>
              <w:t>(</w:t>
            </w:r>
            <w:r>
              <w:t>1.6</w:t>
            </w:r>
            <w:r>
              <w:rPr>
                <w:rFonts w:hint="eastAsia"/>
              </w:rPr>
              <w:t>)</w:t>
            </w:r>
            <w:r>
              <w:t>系统保存新机构的信息并返回机构管理界面</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2.2.</w:t>
            </w:r>
            <w:r>
              <w:rPr>
                <w:rFonts w:hint="eastAsia"/>
              </w:rPr>
              <w:t>(</w:t>
            </w:r>
            <w:r>
              <w:t>2.1</w:t>
            </w:r>
            <w:r>
              <w:rPr>
                <w:rFonts w:hint="eastAsia"/>
              </w:rPr>
              <w:t>)</w:t>
            </w:r>
            <w:r>
              <w:t>总经理你点击删除机构按钮</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2.2.(2.2)</w:t>
            </w:r>
            <w:r>
              <w:t>系统提示总经理输入机构的编号</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2.2.(2.3)</w:t>
            </w:r>
            <w:r>
              <w:t>总经理输入机构编号</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2.2.(2.4)</w:t>
            </w:r>
            <w:r>
              <w:t>系统删除该机构的信息</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2.2.(3.1)</w:t>
            </w:r>
            <w:r>
              <w:t>总经理点击修改机构信息</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2.2.(3.2)</w:t>
            </w:r>
            <w:r>
              <w:t>系统要求经理输入机构编号</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2.2.</w:t>
            </w:r>
            <w:r>
              <w:rPr>
                <w:rFonts w:hint="eastAsia"/>
              </w:rPr>
              <w:t>(</w:t>
            </w:r>
            <w:r>
              <w:t>3.3</w:t>
            </w:r>
            <w:r>
              <w:rPr>
                <w:rFonts w:hint="eastAsia"/>
              </w:rPr>
              <w:t>)</w:t>
            </w:r>
            <w:r>
              <w:rPr>
                <w:rFonts w:hint="eastAsia"/>
              </w:rPr>
              <w:t>总经理输入</w:t>
            </w:r>
            <w:r>
              <w:t>机构</w:t>
            </w:r>
            <w:r>
              <w:rPr>
                <w:rFonts w:hint="eastAsia"/>
              </w:rPr>
              <w:t>编号</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2.2.</w:t>
            </w:r>
            <w:r>
              <w:rPr>
                <w:rFonts w:hint="eastAsia"/>
              </w:rPr>
              <w:t>(</w:t>
            </w:r>
            <w:r>
              <w:t>3.4</w:t>
            </w:r>
            <w:r>
              <w:rPr>
                <w:rFonts w:hint="eastAsia"/>
              </w:rPr>
              <w:t>)</w:t>
            </w:r>
            <w:r>
              <w:rPr>
                <w:rFonts w:hint="eastAsia"/>
              </w:rPr>
              <w:t>系统显示该</w:t>
            </w:r>
            <w:r>
              <w:t>机构</w:t>
            </w:r>
            <w:r>
              <w:rPr>
                <w:rFonts w:hint="eastAsia"/>
              </w:rPr>
              <w:t>信息并允许总经理修改</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lastRenderedPageBreak/>
              <w:t>2.2.</w:t>
            </w:r>
            <w:r>
              <w:rPr>
                <w:rFonts w:hint="eastAsia"/>
              </w:rPr>
              <w:t>(</w:t>
            </w:r>
            <w:r>
              <w:t>3.5)</w:t>
            </w:r>
            <w:r>
              <w:t>总经理修改机构信息</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2.2.(3.6)</w:t>
            </w:r>
            <w:r>
              <w:t>系统保存机构信息的修改</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2</w:t>
            </w:r>
            <w:r>
              <w:t>.2.(4.1)</w:t>
            </w:r>
            <w:r>
              <w:t>总经理点击查询机构信息</w:t>
            </w:r>
          </w:p>
          <w:p w:rsidR="00B6422C" w:rsidRPr="00000163" w:rsidRDefault="00B6422C" w:rsidP="00865E91">
            <w:pPr>
              <w:cnfStyle w:val="000000100000" w:firstRow="0" w:lastRow="0" w:firstColumn="0" w:lastColumn="0" w:oddVBand="0" w:evenVBand="0" w:oddHBand="1" w:evenHBand="0" w:firstRowFirstColumn="0" w:firstRowLastColumn="0" w:lastRowFirstColumn="0" w:lastRowLastColumn="0"/>
            </w:pPr>
            <w:r>
              <w:t xml:space="preserve">2.2.(4.2) </w:t>
            </w:r>
            <w:r>
              <w:t>系统要求经理输入机构编号</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2.2.(4.3)</w:t>
            </w:r>
            <w:r>
              <w:rPr>
                <w:rFonts w:hint="eastAsia"/>
              </w:rPr>
              <w:t xml:space="preserve"> </w:t>
            </w:r>
            <w:r>
              <w:rPr>
                <w:rFonts w:hint="eastAsia"/>
              </w:rPr>
              <w:t>总经理输入</w:t>
            </w:r>
            <w:r>
              <w:t>机构</w:t>
            </w:r>
            <w:r>
              <w:rPr>
                <w:rFonts w:hint="eastAsia"/>
              </w:rPr>
              <w:t>编号</w:t>
            </w:r>
          </w:p>
          <w:p w:rsidR="00B6422C" w:rsidRDefault="00B6422C" w:rsidP="00865E91">
            <w:pPr>
              <w:cnfStyle w:val="000000100000" w:firstRow="0" w:lastRow="0" w:firstColumn="0" w:lastColumn="0" w:oddVBand="0" w:evenVBand="0" w:oddHBand="1" w:evenHBand="0" w:firstRowFirstColumn="0" w:firstRowLastColumn="0" w:lastRowFirstColumn="0" w:lastRowLastColumn="0"/>
            </w:pPr>
            <w:r>
              <w:t>2.2.(4.4)</w:t>
            </w:r>
            <w:r>
              <w:rPr>
                <w:rFonts w:hint="eastAsia"/>
              </w:rPr>
              <w:t xml:space="preserve"> </w:t>
            </w:r>
            <w:r>
              <w:rPr>
                <w:rFonts w:hint="eastAsia"/>
              </w:rPr>
              <w:t>系统显示该</w:t>
            </w:r>
            <w:r>
              <w:t>机构</w:t>
            </w:r>
            <w:r>
              <w:rPr>
                <w:rFonts w:hint="eastAsia"/>
              </w:rPr>
              <w:t>信息</w:t>
            </w:r>
          </w:p>
        </w:tc>
      </w:tr>
      <w:tr w:rsidR="00B6422C" w:rsidRPr="00201341"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lastRenderedPageBreak/>
              <w:t>扩展流程</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t>经理输入的代号不符合格式的规范</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系统提示该代号不符合格式规范并返回经理输入人员或机构代号的界面</w:t>
            </w:r>
          </w:p>
          <w:p w:rsidR="00B6422C" w:rsidRDefault="00B6422C" w:rsidP="00865E91">
            <w:pPr>
              <w:cnfStyle w:val="000000000000" w:firstRow="0" w:lastRow="0" w:firstColumn="0" w:lastColumn="0" w:oddVBand="0" w:evenVBand="0" w:oddHBand="0" w:evenHBand="0" w:firstRowFirstColumn="0" w:firstRowLastColumn="0" w:lastRowFirstColumn="0" w:lastRowLastColumn="0"/>
            </w:pPr>
            <w:r>
              <w:t>经理输入的代号不存在</w:t>
            </w:r>
          </w:p>
          <w:p w:rsidR="00B6422C" w:rsidRPr="00201341" w:rsidRDefault="00B6422C" w:rsidP="00865E91">
            <w:pPr>
              <w:cnfStyle w:val="000000000000" w:firstRow="0" w:lastRow="0" w:firstColumn="0" w:lastColumn="0" w:oddVBand="0" w:evenVBand="0" w:oddHBand="0" w:evenHBand="0" w:firstRowFirstColumn="0" w:firstRowLastColumn="0" w:lastRowFirstColumn="0" w:lastRowLastColumn="0"/>
            </w:pPr>
            <w:r>
              <w:t>1.</w:t>
            </w:r>
            <w:r>
              <w:t>系统提示该人员或机构不存在并返回经理输入人员或机构代号的界面</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特殊需求</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t>无</w:t>
            </w:r>
          </w:p>
        </w:tc>
      </w:tr>
    </w:tbl>
    <w:p w:rsidR="00B6422C" w:rsidRDefault="00B6422C" w:rsidP="00B6422C">
      <w:pPr>
        <w:pStyle w:val="a9"/>
      </w:pPr>
      <w:bookmarkStart w:id="31" w:name="_Toc432266799"/>
      <w:r>
        <w:t xml:space="preserve">UC7.3 </w:t>
      </w:r>
      <w:r>
        <w:rPr>
          <w:rFonts w:hint="eastAsia"/>
        </w:rPr>
        <w:t>审判单据</w:t>
      </w:r>
      <w:bookmarkEnd w:id="31"/>
    </w:p>
    <w:tbl>
      <w:tblPr>
        <w:tblStyle w:val="4-5"/>
        <w:tblW w:w="0" w:type="auto"/>
        <w:tblLook w:val="04A0" w:firstRow="1" w:lastRow="0" w:firstColumn="1" w:lastColumn="0" w:noHBand="0" w:noVBand="1"/>
      </w:tblPr>
      <w:tblGrid>
        <w:gridCol w:w="1413"/>
        <w:gridCol w:w="2735"/>
        <w:gridCol w:w="4148"/>
      </w:tblGrid>
      <w:tr w:rsidR="00B6422C"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865E91">
            <w:pPr>
              <w:jc w:val="left"/>
              <w:rPr>
                <w:b w:val="0"/>
                <w:bCs w:val="0"/>
              </w:rPr>
            </w:pPr>
            <w:r>
              <w:t>7.3</w:t>
            </w:r>
            <w:r>
              <w:rPr>
                <w:rFonts w:hint="eastAsia"/>
              </w:rPr>
              <w:t>审判单据</w:t>
            </w:r>
          </w:p>
        </w:tc>
        <w:tc>
          <w:tcPr>
            <w:tcW w:w="4148" w:type="dxa"/>
          </w:tcPr>
          <w:p w:rsidR="00B6422C" w:rsidRDefault="00B6422C" w:rsidP="00865E91">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林庆</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参与者</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总经理，目标是通过单据审批准确可靠地管理公司运营</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触发条件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有等待审批的单据</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前置条件</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总经理已被识别且授权</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后置条件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正常流程</w:t>
            </w:r>
          </w:p>
        </w:tc>
        <w:tc>
          <w:tcPr>
            <w:tcW w:w="6883" w:type="dxa"/>
            <w:gridSpan w:val="2"/>
          </w:tcPr>
          <w:p w:rsidR="00B6422C" w:rsidRDefault="00B6422C" w:rsidP="00865E9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总经理点击按钮“审批单据”</w:t>
            </w:r>
          </w:p>
          <w:p w:rsidR="00B6422C" w:rsidRDefault="00B6422C" w:rsidP="00865E9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w:t>
            </w:r>
            <w:r w:rsidR="000936C8">
              <w:rPr>
                <w:rFonts w:hint="eastAsia"/>
              </w:rPr>
              <w:t>显示审批单据的界面</w:t>
            </w:r>
          </w:p>
          <w:p w:rsidR="00B6422C" w:rsidRDefault="000936C8" w:rsidP="00865E9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选择单据类型，点击获取列表按钮</w:t>
            </w:r>
          </w:p>
          <w:p w:rsidR="00B6422C" w:rsidRDefault="000936C8" w:rsidP="00865E9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系统显示未审批的单据列表</w:t>
            </w:r>
          </w:p>
          <w:p w:rsidR="00B6422C" w:rsidRDefault="000936C8" w:rsidP="00865E9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在</w:t>
            </w:r>
            <w:proofErr w:type="spellStart"/>
            <w:r>
              <w:rPr>
                <w:rFonts w:hint="eastAsia"/>
              </w:rPr>
              <w:t>textField</w:t>
            </w:r>
            <w:proofErr w:type="spellEnd"/>
            <w:r>
              <w:rPr>
                <w:rFonts w:hint="eastAsia"/>
              </w:rPr>
              <w:t>中输入单据编号，敲击回车</w:t>
            </w:r>
          </w:p>
          <w:p w:rsidR="000936C8" w:rsidRDefault="000936C8" w:rsidP="00865E9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显示该单据的内容</w:t>
            </w:r>
          </w:p>
          <w:p w:rsidR="000936C8" w:rsidRDefault="000936C8" w:rsidP="00865E9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总经理在已审批的单据上打勾，点击确认</w:t>
            </w:r>
          </w:p>
          <w:p w:rsidR="000936C8" w:rsidRDefault="000936C8" w:rsidP="00865E91">
            <w:pPr>
              <w:pStyle w:val="a3"/>
              <w:numPr>
                <w:ilvl w:val="0"/>
                <w:numId w:val="32"/>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系统将单据显示为已审批</w:t>
            </w:r>
          </w:p>
        </w:tc>
      </w:tr>
      <w:tr w:rsidR="00B6422C" w:rsidRPr="00201341"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扩展流程</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t>4.</w:t>
            </w:r>
            <w:r>
              <w:rPr>
                <w:rFonts w:hint="eastAsia"/>
              </w:rPr>
              <w:t>a</w:t>
            </w:r>
            <w:r w:rsidR="00CA566E">
              <w:rPr>
                <w:rFonts w:hint="eastAsia"/>
              </w:rPr>
              <w:t>输入未审批列表中不存在的编号</w:t>
            </w:r>
          </w:p>
          <w:p w:rsidR="00B6422C" w:rsidRPr="00201341" w:rsidRDefault="00B6422C" w:rsidP="00CA566E">
            <w:pPr>
              <w:cnfStyle w:val="000000000000" w:firstRow="0" w:lastRow="0" w:firstColumn="0" w:lastColumn="0" w:oddVBand="0" w:evenVBand="0" w:oddHBand="0" w:evenHBand="0" w:firstRowFirstColumn="0" w:firstRowLastColumn="0" w:lastRowFirstColumn="0" w:lastRowLastColumn="0"/>
            </w:pPr>
            <w:r>
              <w:rPr>
                <w:rFonts w:hint="eastAsia"/>
              </w:rPr>
              <w:t xml:space="preserve">    1.</w:t>
            </w:r>
            <w:r>
              <w:t xml:space="preserve"> </w:t>
            </w:r>
            <w:r w:rsidR="00CA566E">
              <w:rPr>
                <w:rFonts w:hint="eastAsia"/>
              </w:rPr>
              <w:t>系统显示编号不存在</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特殊需求</w:t>
            </w:r>
          </w:p>
        </w:tc>
        <w:tc>
          <w:tcPr>
            <w:tcW w:w="6883" w:type="dxa"/>
            <w:gridSpan w:val="2"/>
          </w:tcPr>
          <w:p w:rsidR="00B6422C" w:rsidRDefault="00CA566E" w:rsidP="00865E91">
            <w:pPr>
              <w:cnfStyle w:val="000000100000" w:firstRow="0" w:lastRow="0" w:firstColumn="0" w:lastColumn="0" w:oddVBand="0" w:evenVBand="0" w:oddHBand="1" w:evenHBand="0" w:firstRowFirstColumn="0" w:firstRowLastColumn="0" w:lastRowFirstColumn="0" w:lastRowLastColumn="0"/>
            </w:pPr>
            <w:r>
              <w:rPr>
                <w:rFonts w:hint="eastAsia"/>
              </w:rPr>
              <w:t>无</w:t>
            </w:r>
            <w:bookmarkStart w:id="32" w:name="_GoBack"/>
            <w:bookmarkEnd w:id="32"/>
          </w:p>
        </w:tc>
      </w:tr>
    </w:tbl>
    <w:p w:rsidR="00B6422C" w:rsidRDefault="00B6422C" w:rsidP="00B6422C">
      <w:pPr>
        <w:pStyle w:val="a9"/>
      </w:pPr>
      <w:bookmarkStart w:id="33" w:name="_Toc432266800"/>
      <w:r>
        <w:t>UC8.1 账户密码权限管理</w:t>
      </w:r>
      <w:bookmarkEnd w:id="33"/>
    </w:p>
    <w:tbl>
      <w:tblPr>
        <w:tblStyle w:val="4-5"/>
        <w:tblW w:w="0" w:type="auto"/>
        <w:tblLook w:val="04A0" w:firstRow="1" w:lastRow="0" w:firstColumn="1" w:lastColumn="0" w:noHBand="0" w:noVBand="1"/>
      </w:tblPr>
      <w:tblGrid>
        <w:gridCol w:w="1413"/>
        <w:gridCol w:w="2735"/>
        <w:gridCol w:w="4148"/>
      </w:tblGrid>
      <w:tr w:rsidR="00B6422C" w:rsidTr="0086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gridSpan w:val="2"/>
          </w:tcPr>
          <w:p w:rsidR="00B6422C" w:rsidRDefault="00B6422C" w:rsidP="00865E91">
            <w:pPr>
              <w:jc w:val="left"/>
              <w:rPr>
                <w:b w:val="0"/>
                <w:bCs w:val="0"/>
              </w:rPr>
            </w:pPr>
            <w:r>
              <w:t>8.1</w:t>
            </w:r>
            <w:r>
              <w:t>：账户密码权限管理</w:t>
            </w:r>
          </w:p>
        </w:tc>
        <w:tc>
          <w:tcPr>
            <w:tcW w:w="4148" w:type="dxa"/>
          </w:tcPr>
          <w:p w:rsidR="00B6422C" w:rsidRDefault="00B6422C" w:rsidP="00865E91">
            <w:pPr>
              <w:jc w:val="left"/>
              <w:cnfStyle w:val="100000000000" w:firstRow="1" w:lastRow="0" w:firstColumn="0" w:lastColumn="0" w:oddVBand="0" w:evenVBand="0" w:oddHBand="0" w:evenHBand="0" w:firstRowFirstColumn="0" w:firstRowLastColumn="0" w:lastRowFirstColumn="0" w:lastRowLastColumn="0"/>
            </w:pPr>
            <w:r>
              <w:rPr>
                <w:rFonts w:hint="eastAsia"/>
              </w:rPr>
              <w:t>作者</w:t>
            </w:r>
            <w:r>
              <w:rPr>
                <w:rFonts w:hint="eastAsia"/>
              </w:rPr>
              <w:t xml:space="preserve"> </w:t>
            </w:r>
            <w:r>
              <w:rPr>
                <w:rFonts w:hint="eastAsia"/>
              </w:rPr>
              <w:t>李芷牧</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参与者</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rPr>
                <w:rFonts w:hint="eastAsia"/>
              </w:rPr>
              <w:t>管理员，目标是能够在用户职位发生变动时给予用户新的权限</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触发条件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t>用户职位发生变动</w:t>
            </w:r>
            <w:r>
              <w:rPr>
                <w:rFonts w:hint="eastAsia"/>
              </w:rPr>
              <w:t>或财务人员级别发生变化</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前置条件</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t>管理员必须已经被识别和授权</w:t>
            </w:r>
          </w:p>
        </w:tc>
      </w:tr>
      <w:tr w:rsidR="00B6422C"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后置条件</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t>系统中存储用户的权限和信息</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正常流程</w:t>
            </w:r>
          </w:p>
        </w:tc>
        <w:tc>
          <w:tcPr>
            <w:tcW w:w="6883" w:type="dxa"/>
            <w:gridSpan w:val="2"/>
          </w:tcPr>
          <w:p w:rsidR="00B6422C" w:rsidRDefault="00B6422C" w:rsidP="00865E91">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管理员点击账户密码权限管理按钮</w:t>
            </w:r>
          </w:p>
          <w:p w:rsidR="00B6422C" w:rsidRDefault="00B6422C" w:rsidP="00865E91">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系统显示账户密码权限管理按钮的界面，要求管理员输入用户的工号与新的权限级别</w:t>
            </w:r>
          </w:p>
          <w:p w:rsidR="00B6422C" w:rsidRDefault="00B6422C" w:rsidP="00865E91">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t>管理员输入用户的工号与新的权限级别</w:t>
            </w:r>
          </w:p>
          <w:p w:rsidR="00B6422C" w:rsidRPr="00402928" w:rsidRDefault="00B6422C" w:rsidP="00865E91">
            <w:pPr>
              <w:pStyle w:val="a3"/>
              <w:numPr>
                <w:ilvl w:val="0"/>
                <w:numId w:val="43"/>
              </w:numPr>
              <w:ind w:firstLineChars="0"/>
              <w:cnfStyle w:val="000000100000" w:firstRow="0" w:lastRow="0" w:firstColumn="0" w:lastColumn="0" w:oddVBand="0" w:evenVBand="0" w:oddHBand="1" w:evenHBand="0" w:firstRowFirstColumn="0" w:firstRowLastColumn="0" w:lastRowFirstColumn="0" w:lastRowLastColumn="0"/>
            </w:pPr>
            <w:r>
              <w:rPr>
                <w:rFonts w:hint="eastAsia"/>
              </w:rPr>
              <w:lastRenderedPageBreak/>
              <w:t>系统更新该用户对应的权限级别</w:t>
            </w:r>
          </w:p>
        </w:tc>
      </w:tr>
      <w:tr w:rsidR="00B6422C" w:rsidRPr="00201341" w:rsidTr="00865E91">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lastRenderedPageBreak/>
              <w:t>扩展流程</w:t>
            </w:r>
          </w:p>
        </w:tc>
        <w:tc>
          <w:tcPr>
            <w:tcW w:w="6883" w:type="dxa"/>
            <w:gridSpan w:val="2"/>
          </w:tcPr>
          <w:p w:rsidR="00B6422C" w:rsidRDefault="00B6422C" w:rsidP="00865E91">
            <w:pPr>
              <w:cnfStyle w:val="000000000000" w:firstRow="0" w:lastRow="0" w:firstColumn="0" w:lastColumn="0" w:oddVBand="0" w:evenVBand="0" w:oddHBand="0" w:evenHBand="0" w:firstRowFirstColumn="0" w:firstRowLastColumn="0" w:lastRowFirstColumn="0" w:lastRowLastColumn="0"/>
            </w:pPr>
            <w:r>
              <w:t>管理员输入的用户权限不符合规格</w:t>
            </w:r>
          </w:p>
          <w:p w:rsidR="00B6422C" w:rsidRPr="00201341" w:rsidRDefault="00B6422C" w:rsidP="00865E91">
            <w:pPr>
              <w:cnfStyle w:val="000000000000" w:firstRow="0" w:lastRow="0" w:firstColumn="0" w:lastColumn="0" w:oddVBand="0" w:evenVBand="0" w:oddHBand="0" w:evenHBand="0" w:firstRowFirstColumn="0" w:firstRowLastColumn="0" w:lastRowFirstColumn="0" w:lastRowLastColumn="0"/>
            </w:pPr>
            <w:r>
              <w:t>1.</w:t>
            </w:r>
            <w:r>
              <w:t>系统提示管理员重新输入</w:t>
            </w:r>
          </w:p>
        </w:tc>
      </w:tr>
      <w:tr w:rsidR="00B6422C" w:rsidTr="0086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6422C" w:rsidRDefault="00B6422C" w:rsidP="00865E91">
            <w:r>
              <w:rPr>
                <w:rFonts w:hint="eastAsia"/>
              </w:rPr>
              <w:t>特殊需求</w:t>
            </w:r>
          </w:p>
        </w:tc>
        <w:tc>
          <w:tcPr>
            <w:tcW w:w="6883" w:type="dxa"/>
            <w:gridSpan w:val="2"/>
          </w:tcPr>
          <w:p w:rsidR="00B6422C" w:rsidRDefault="00B6422C" w:rsidP="00865E91">
            <w:pPr>
              <w:cnfStyle w:val="000000100000" w:firstRow="0" w:lastRow="0" w:firstColumn="0" w:lastColumn="0" w:oddVBand="0" w:evenVBand="0" w:oddHBand="1" w:evenHBand="0" w:firstRowFirstColumn="0" w:firstRowLastColumn="0" w:lastRowFirstColumn="0" w:lastRowLastColumn="0"/>
            </w:pPr>
            <w:r>
              <w:t>无</w:t>
            </w:r>
          </w:p>
        </w:tc>
      </w:tr>
    </w:tbl>
    <w:p w:rsidR="00B6422C" w:rsidRPr="00261AF7" w:rsidRDefault="00B6422C" w:rsidP="00B6422C"/>
    <w:p w:rsidR="00B6422C" w:rsidRDefault="00B6422C" w:rsidP="00B6422C"/>
    <w:p w:rsidR="00C62131" w:rsidRPr="00B6422C" w:rsidRDefault="00C62131" w:rsidP="00B6422C"/>
    <w:sectPr w:rsidR="00C62131" w:rsidRPr="00B6422C" w:rsidSect="00B857A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1C5" w:rsidRDefault="006D21C5" w:rsidP="00B857AB">
      <w:r>
        <w:separator/>
      </w:r>
    </w:p>
  </w:endnote>
  <w:endnote w:type="continuationSeparator" w:id="0">
    <w:p w:rsidR="006D21C5" w:rsidRDefault="006D21C5" w:rsidP="00B85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467476"/>
      <w:docPartObj>
        <w:docPartGallery w:val="Page Numbers (Bottom of Page)"/>
        <w:docPartUnique/>
      </w:docPartObj>
    </w:sdtPr>
    <w:sdtContent>
      <w:p w:rsidR="00051C97" w:rsidRDefault="00051C97">
        <w:pPr>
          <w:pStyle w:val="a5"/>
          <w:jc w:val="center"/>
        </w:pPr>
        <w:r>
          <w:fldChar w:fldCharType="begin"/>
        </w:r>
        <w:r>
          <w:instrText>PAGE   \* MERGEFORMAT</w:instrText>
        </w:r>
        <w:r>
          <w:fldChar w:fldCharType="separate"/>
        </w:r>
        <w:r w:rsidR="00CA566E" w:rsidRPr="00CA566E">
          <w:rPr>
            <w:noProof/>
            <w:lang w:val="zh-CN"/>
          </w:rPr>
          <w:t>18</w:t>
        </w:r>
        <w:r>
          <w:fldChar w:fldCharType="end"/>
        </w:r>
      </w:p>
    </w:sdtContent>
  </w:sdt>
  <w:p w:rsidR="00051C97" w:rsidRDefault="00051C9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1C5" w:rsidRDefault="006D21C5" w:rsidP="00B857AB">
      <w:r>
        <w:separator/>
      </w:r>
    </w:p>
  </w:footnote>
  <w:footnote w:type="continuationSeparator" w:id="0">
    <w:p w:rsidR="006D21C5" w:rsidRDefault="006D21C5" w:rsidP="00B85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4E86"/>
    <w:multiLevelType w:val="hybridMultilevel"/>
    <w:tmpl w:val="EAC41A3C"/>
    <w:lvl w:ilvl="0" w:tplc="5E1CDB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D7039"/>
    <w:multiLevelType w:val="hybridMultilevel"/>
    <w:tmpl w:val="4D44A7F6"/>
    <w:lvl w:ilvl="0" w:tplc="CF9AF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2C6082"/>
    <w:multiLevelType w:val="hybridMultilevel"/>
    <w:tmpl w:val="3690A1AA"/>
    <w:lvl w:ilvl="0" w:tplc="FB22CA02">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0B77176D"/>
    <w:multiLevelType w:val="hybridMultilevel"/>
    <w:tmpl w:val="EAE86D2E"/>
    <w:lvl w:ilvl="0" w:tplc="E9642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50537E"/>
    <w:multiLevelType w:val="hybridMultilevel"/>
    <w:tmpl w:val="9C70EFCA"/>
    <w:lvl w:ilvl="0" w:tplc="E51AB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CD71C2"/>
    <w:multiLevelType w:val="hybridMultilevel"/>
    <w:tmpl w:val="A6F4822A"/>
    <w:lvl w:ilvl="0" w:tplc="FD30D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C4691D"/>
    <w:multiLevelType w:val="hybridMultilevel"/>
    <w:tmpl w:val="BC1857D4"/>
    <w:lvl w:ilvl="0" w:tplc="2D240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9061A7"/>
    <w:multiLevelType w:val="hybridMultilevel"/>
    <w:tmpl w:val="7798948A"/>
    <w:lvl w:ilvl="0" w:tplc="838E4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A74330"/>
    <w:multiLevelType w:val="hybridMultilevel"/>
    <w:tmpl w:val="FB36FEE0"/>
    <w:lvl w:ilvl="0" w:tplc="CAD6F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CB7607"/>
    <w:multiLevelType w:val="hybridMultilevel"/>
    <w:tmpl w:val="8D5469DA"/>
    <w:lvl w:ilvl="0" w:tplc="A6164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1D0096"/>
    <w:multiLevelType w:val="hybridMultilevel"/>
    <w:tmpl w:val="1632FB3C"/>
    <w:lvl w:ilvl="0" w:tplc="F9C48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431A56"/>
    <w:multiLevelType w:val="hybridMultilevel"/>
    <w:tmpl w:val="1C90FF04"/>
    <w:lvl w:ilvl="0" w:tplc="21D40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122403"/>
    <w:multiLevelType w:val="hybridMultilevel"/>
    <w:tmpl w:val="B2B6A584"/>
    <w:lvl w:ilvl="0" w:tplc="3FDE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3303DE"/>
    <w:multiLevelType w:val="hybridMultilevel"/>
    <w:tmpl w:val="D4C4EFC2"/>
    <w:lvl w:ilvl="0" w:tplc="637C2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5512CEE"/>
    <w:multiLevelType w:val="hybridMultilevel"/>
    <w:tmpl w:val="D1B831CE"/>
    <w:lvl w:ilvl="0" w:tplc="6D5A796E">
      <w:start w:val="1"/>
      <w:numFmt w:val="decimal"/>
      <w:lvlText w:val="%1."/>
      <w:lvlJc w:val="left"/>
      <w:pPr>
        <w:ind w:left="501"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C37413"/>
    <w:multiLevelType w:val="hybridMultilevel"/>
    <w:tmpl w:val="0C2C3EC2"/>
    <w:lvl w:ilvl="0" w:tplc="EE70F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2B5A0E"/>
    <w:multiLevelType w:val="hybridMultilevel"/>
    <w:tmpl w:val="0DA6EDB4"/>
    <w:lvl w:ilvl="0" w:tplc="0316D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BE6C90"/>
    <w:multiLevelType w:val="hybridMultilevel"/>
    <w:tmpl w:val="20D6FBF4"/>
    <w:lvl w:ilvl="0" w:tplc="2F845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98B0C07"/>
    <w:multiLevelType w:val="hybridMultilevel"/>
    <w:tmpl w:val="B29488EE"/>
    <w:lvl w:ilvl="0" w:tplc="5E4CDE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60D566A"/>
    <w:multiLevelType w:val="singleLevel"/>
    <w:tmpl w:val="560D566A"/>
    <w:lvl w:ilvl="0">
      <w:start w:val="1"/>
      <w:numFmt w:val="decimal"/>
      <w:suff w:val="nothing"/>
      <w:lvlText w:val="%1."/>
      <w:lvlJc w:val="left"/>
    </w:lvl>
  </w:abstractNum>
  <w:abstractNum w:abstractNumId="21" w15:restartNumberingAfterBreak="0">
    <w:nsid w:val="560D5F66"/>
    <w:multiLevelType w:val="singleLevel"/>
    <w:tmpl w:val="560D5F66"/>
    <w:lvl w:ilvl="0">
      <w:start w:val="1"/>
      <w:numFmt w:val="decimal"/>
      <w:suff w:val="nothing"/>
      <w:lvlText w:val="%1."/>
      <w:lvlJc w:val="left"/>
    </w:lvl>
  </w:abstractNum>
  <w:abstractNum w:abstractNumId="22" w15:restartNumberingAfterBreak="0">
    <w:nsid w:val="560D6E8B"/>
    <w:multiLevelType w:val="singleLevel"/>
    <w:tmpl w:val="560D6E8B"/>
    <w:lvl w:ilvl="0">
      <w:start w:val="1"/>
      <w:numFmt w:val="decimal"/>
      <w:suff w:val="nothing"/>
      <w:lvlText w:val="%1."/>
      <w:lvlJc w:val="left"/>
    </w:lvl>
  </w:abstractNum>
  <w:abstractNum w:abstractNumId="23" w15:restartNumberingAfterBreak="0">
    <w:nsid w:val="560D72CE"/>
    <w:multiLevelType w:val="singleLevel"/>
    <w:tmpl w:val="560D72CE"/>
    <w:lvl w:ilvl="0">
      <w:start w:val="1"/>
      <w:numFmt w:val="decimal"/>
      <w:suff w:val="nothing"/>
      <w:lvlText w:val="%1."/>
      <w:lvlJc w:val="left"/>
    </w:lvl>
  </w:abstractNum>
  <w:abstractNum w:abstractNumId="24" w15:restartNumberingAfterBreak="0">
    <w:nsid w:val="560D732E"/>
    <w:multiLevelType w:val="singleLevel"/>
    <w:tmpl w:val="560D732E"/>
    <w:lvl w:ilvl="0">
      <w:start w:val="1"/>
      <w:numFmt w:val="decimal"/>
      <w:suff w:val="nothing"/>
      <w:lvlText w:val="%1."/>
      <w:lvlJc w:val="left"/>
    </w:lvl>
  </w:abstractNum>
  <w:abstractNum w:abstractNumId="25" w15:restartNumberingAfterBreak="0">
    <w:nsid w:val="560D7A67"/>
    <w:multiLevelType w:val="singleLevel"/>
    <w:tmpl w:val="560D7A67"/>
    <w:lvl w:ilvl="0">
      <w:start w:val="1"/>
      <w:numFmt w:val="decimal"/>
      <w:suff w:val="nothing"/>
      <w:lvlText w:val="%1."/>
      <w:lvlJc w:val="left"/>
    </w:lvl>
  </w:abstractNum>
  <w:abstractNum w:abstractNumId="26" w15:restartNumberingAfterBreak="0">
    <w:nsid w:val="560D7B4F"/>
    <w:multiLevelType w:val="singleLevel"/>
    <w:tmpl w:val="560D7B4F"/>
    <w:lvl w:ilvl="0">
      <w:start w:val="1"/>
      <w:numFmt w:val="decimal"/>
      <w:suff w:val="nothing"/>
      <w:lvlText w:val="%1."/>
      <w:lvlJc w:val="left"/>
    </w:lvl>
  </w:abstractNum>
  <w:abstractNum w:abstractNumId="27" w15:restartNumberingAfterBreak="0">
    <w:nsid w:val="560D7E22"/>
    <w:multiLevelType w:val="singleLevel"/>
    <w:tmpl w:val="560D7E22"/>
    <w:lvl w:ilvl="0">
      <w:start w:val="1"/>
      <w:numFmt w:val="decimal"/>
      <w:suff w:val="nothing"/>
      <w:lvlText w:val="%1."/>
      <w:lvlJc w:val="left"/>
    </w:lvl>
  </w:abstractNum>
  <w:abstractNum w:abstractNumId="28" w15:restartNumberingAfterBreak="0">
    <w:nsid w:val="560EEC00"/>
    <w:multiLevelType w:val="singleLevel"/>
    <w:tmpl w:val="560EEC00"/>
    <w:lvl w:ilvl="0">
      <w:start w:val="1"/>
      <w:numFmt w:val="decimal"/>
      <w:suff w:val="nothing"/>
      <w:lvlText w:val="%1."/>
      <w:lvlJc w:val="left"/>
    </w:lvl>
  </w:abstractNum>
  <w:abstractNum w:abstractNumId="29" w15:restartNumberingAfterBreak="0">
    <w:nsid w:val="57483B72"/>
    <w:multiLevelType w:val="hybridMultilevel"/>
    <w:tmpl w:val="DDEAE87A"/>
    <w:lvl w:ilvl="0" w:tplc="28D03BA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0" w15:restartNumberingAfterBreak="0">
    <w:nsid w:val="57517EC4"/>
    <w:multiLevelType w:val="hybridMultilevel"/>
    <w:tmpl w:val="F9667EB6"/>
    <w:lvl w:ilvl="0" w:tplc="ED0EE80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1" w15:restartNumberingAfterBreak="0">
    <w:nsid w:val="57731262"/>
    <w:multiLevelType w:val="hybridMultilevel"/>
    <w:tmpl w:val="2382A3C6"/>
    <w:lvl w:ilvl="0" w:tplc="EF4A8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80A3D10"/>
    <w:multiLevelType w:val="multilevel"/>
    <w:tmpl w:val="B380CFB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3" w15:restartNumberingAfterBreak="0">
    <w:nsid w:val="5D1B267D"/>
    <w:multiLevelType w:val="hybridMultilevel"/>
    <w:tmpl w:val="7632E422"/>
    <w:lvl w:ilvl="0" w:tplc="0AFA7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D583513"/>
    <w:multiLevelType w:val="hybridMultilevel"/>
    <w:tmpl w:val="CE9EFF70"/>
    <w:lvl w:ilvl="0" w:tplc="104EC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FE7593F"/>
    <w:multiLevelType w:val="hybridMultilevel"/>
    <w:tmpl w:val="0F26962A"/>
    <w:lvl w:ilvl="0" w:tplc="DD5CB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D64858"/>
    <w:multiLevelType w:val="hybridMultilevel"/>
    <w:tmpl w:val="DA3E1350"/>
    <w:lvl w:ilvl="0" w:tplc="9CDC4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AC49D2"/>
    <w:multiLevelType w:val="hybridMultilevel"/>
    <w:tmpl w:val="82600B0E"/>
    <w:lvl w:ilvl="0" w:tplc="A3243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69247ED"/>
    <w:multiLevelType w:val="hybridMultilevel"/>
    <w:tmpl w:val="4E882864"/>
    <w:lvl w:ilvl="0" w:tplc="E3F48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FF028DE"/>
    <w:multiLevelType w:val="hybridMultilevel"/>
    <w:tmpl w:val="AB42A7E4"/>
    <w:lvl w:ilvl="0" w:tplc="D07CB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54248A3"/>
    <w:multiLevelType w:val="hybridMultilevel"/>
    <w:tmpl w:val="C5F277DC"/>
    <w:lvl w:ilvl="0" w:tplc="C6786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83D05A0"/>
    <w:multiLevelType w:val="hybridMultilevel"/>
    <w:tmpl w:val="40AEB3CA"/>
    <w:lvl w:ilvl="0" w:tplc="EF623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9185851"/>
    <w:multiLevelType w:val="hybridMultilevel"/>
    <w:tmpl w:val="863629FE"/>
    <w:lvl w:ilvl="0" w:tplc="0F9C2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92265D9"/>
    <w:multiLevelType w:val="hybridMultilevel"/>
    <w:tmpl w:val="DDEAE87A"/>
    <w:lvl w:ilvl="0" w:tplc="28D03BA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4" w15:restartNumberingAfterBreak="0">
    <w:nsid w:val="7F48333E"/>
    <w:multiLevelType w:val="multilevel"/>
    <w:tmpl w:val="C7F45D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2"/>
  </w:num>
  <w:num w:numId="2">
    <w:abstractNumId w:val="14"/>
  </w:num>
  <w:num w:numId="3">
    <w:abstractNumId w:val="42"/>
  </w:num>
  <w:num w:numId="4">
    <w:abstractNumId w:val="18"/>
  </w:num>
  <w:num w:numId="5">
    <w:abstractNumId w:val="35"/>
  </w:num>
  <w:num w:numId="6">
    <w:abstractNumId w:val="2"/>
  </w:num>
  <w:num w:numId="7">
    <w:abstractNumId w:val="34"/>
  </w:num>
  <w:num w:numId="8">
    <w:abstractNumId w:val="41"/>
  </w:num>
  <w:num w:numId="9">
    <w:abstractNumId w:val="10"/>
  </w:num>
  <w:num w:numId="10">
    <w:abstractNumId w:val="39"/>
  </w:num>
  <w:num w:numId="11">
    <w:abstractNumId w:val="4"/>
  </w:num>
  <w:num w:numId="12">
    <w:abstractNumId w:val="31"/>
  </w:num>
  <w:num w:numId="13">
    <w:abstractNumId w:val="20"/>
  </w:num>
  <w:num w:numId="14">
    <w:abstractNumId w:val="21"/>
  </w:num>
  <w:num w:numId="15">
    <w:abstractNumId w:val="22"/>
  </w:num>
  <w:num w:numId="16">
    <w:abstractNumId w:val="23"/>
  </w:num>
  <w:num w:numId="17">
    <w:abstractNumId w:val="24"/>
  </w:num>
  <w:num w:numId="18">
    <w:abstractNumId w:val="25"/>
  </w:num>
  <w:num w:numId="19">
    <w:abstractNumId w:val="26"/>
  </w:num>
  <w:num w:numId="20">
    <w:abstractNumId w:val="28"/>
  </w:num>
  <w:num w:numId="21">
    <w:abstractNumId w:val="27"/>
  </w:num>
  <w:num w:numId="22">
    <w:abstractNumId w:val="8"/>
  </w:num>
  <w:num w:numId="23">
    <w:abstractNumId w:val="0"/>
  </w:num>
  <w:num w:numId="24">
    <w:abstractNumId w:val="38"/>
  </w:num>
  <w:num w:numId="25">
    <w:abstractNumId w:val="11"/>
  </w:num>
  <w:num w:numId="26">
    <w:abstractNumId w:val="3"/>
  </w:num>
  <w:num w:numId="27">
    <w:abstractNumId w:val="7"/>
  </w:num>
  <w:num w:numId="28">
    <w:abstractNumId w:val="6"/>
  </w:num>
  <w:num w:numId="29">
    <w:abstractNumId w:val="12"/>
  </w:num>
  <w:num w:numId="30">
    <w:abstractNumId w:val="16"/>
  </w:num>
  <w:num w:numId="31">
    <w:abstractNumId w:val="17"/>
  </w:num>
  <w:num w:numId="32">
    <w:abstractNumId w:val="33"/>
  </w:num>
  <w:num w:numId="33">
    <w:abstractNumId w:val="44"/>
  </w:num>
  <w:num w:numId="34">
    <w:abstractNumId w:val="1"/>
  </w:num>
  <w:num w:numId="35">
    <w:abstractNumId w:val="40"/>
  </w:num>
  <w:num w:numId="36">
    <w:abstractNumId w:val="15"/>
  </w:num>
  <w:num w:numId="37">
    <w:abstractNumId w:val="29"/>
  </w:num>
  <w:num w:numId="38">
    <w:abstractNumId w:val="30"/>
  </w:num>
  <w:num w:numId="39">
    <w:abstractNumId w:val="36"/>
  </w:num>
  <w:num w:numId="40">
    <w:abstractNumId w:val="43"/>
  </w:num>
  <w:num w:numId="41">
    <w:abstractNumId w:val="5"/>
  </w:num>
  <w:num w:numId="42">
    <w:abstractNumId w:val="37"/>
  </w:num>
  <w:num w:numId="43">
    <w:abstractNumId w:val="19"/>
  </w:num>
  <w:num w:numId="44">
    <w:abstractNumId w:val="9"/>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C9"/>
    <w:rsid w:val="00001136"/>
    <w:rsid w:val="0000411D"/>
    <w:rsid w:val="00010C6E"/>
    <w:rsid w:val="00011F76"/>
    <w:rsid w:val="00013BF8"/>
    <w:rsid w:val="00017D65"/>
    <w:rsid w:val="000222BE"/>
    <w:rsid w:val="00023207"/>
    <w:rsid w:val="00027E2E"/>
    <w:rsid w:val="00034BD1"/>
    <w:rsid w:val="00040ECA"/>
    <w:rsid w:val="000422A0"/>
    <w:rsid w:val="000472DB"/>
    <w:rsid w:val="00051C97"/>
    <w:rsid w:val="000561E1"/>
    <w:rsid w:val="0006270C"/>
    <w:rsid w:val="00072010"/>
    <w:rsid w:val="00072560"/>
    <w:rsid w:val="00086966"/>
    <w:rsid w:val="00090C0D"/>
    <w:rsid w:val="000936C8"/>
    <w:rsid w:val="000953E5"/>
    <w:rsid w:val="000B32C3"/>
    <w:rsid w:val="000B6524"/>
    <w:rsid w:val="000C09F7"/>
    <w:rsid w:val="000D6028"/>
    <w:rsid w:val="000D7B49"/>
    <w:rsid w:val="000E027A"/>
    <w:rsid w:val="000E6998"/>
    <w:rsid w:val="000E78B9"/>
    <w:rsid w:val="001058AE"/>
    <w:rsid w:val="00107D7C"/>
    <w:rsid w:val="00135A8F"/>
    <w:rsid w:val="00140961"/>
    <w:rsid w:val="0014454A"/>
    <w:rsid w:val="00163D46"/>
    <w:rsid w:val="0017478A"/>
    <w:rsid w:val="00174F20"/>
    <w:rsid w:val="001750D3"/>
    <w:rsid w:val="00183E7B"/>
    <w:rsid w:val="001863A8"/>
    <w:rsid w:val="001913A4"/>
    <w:rsid w:val="00194133"/>
    <w:rsid w:val="00196E82"/>
    <w:rsid w:val="001A222D"/>
    <w:rsid w:val="001A36BF"/>
    <w:rsid w:val="001A6274"/>
    <w:rsid w:val="001B47A4"/>
    <w:rsid w:val="001B7F4F"/>
    <w:rsid w:val="001C3010"/>
    <w:rsid w:val="001F064F"/>
    <w:rsid w:val="001F199A"/>
    <w:rsid w:val="001F1F17"/>
    <w:rsid w:val="00212082"/>
    <w:rsid w:val="00227132"/>
    <w:rsid w:val="00236D06"/>
    <w:rsid w:val="00242FF8"/>
    <w:rsid w:val="002459D4"/>
    <w:rsid w:val="00245D1A"/>
    <w:rsid w:val="00250D8A"/>
    <w:rsid w:val="002738CA"/>
    <w:rsid w:val="00275BE9"/>
    <w:rsid w:val="002A1E00"/>
    <w:rsid w:val="002A23B4"/>
    <w:rsid w:val="002A311F"/>
    <w:rsid w:val="002A4CD0"/>
    <w:rsid w:val="002A70FA"/>
    <w:rsid w:val="002B0C0B"/>
    <w:rsid w:val="002D69C0"/>
    <w:rsid w:val="002F4B5B"/>
    <w:rsid w:val="003204A2"/>
    <w:rsid w:val="00334D5A"/>
    <w:rsid w:val="00356241"/>
    <w:rsid w:val="00375971"/>
    <w:rsid w:val="003917F3"/>
    <w:rsid w:val="00392428"/>
    <w:rsid w:val="003954BA"/>
    <w:rsid w:val="003A1DF0"/>
    <w:rsid w:val="003A3444"/>
    <w:rsid w:val="003A369E"/>
    <w:rsid w:val="003C4CD8"/>
    <w:rsid w:val="003E67AC"/>
    <w:rsid w:val="00402211"/>
    <w:rsid w:val="00402928"/>
    <w:rsid w:val="004034E6"/>
    <w:rsid w:val="0040615C"/>
    <w:rsid w:val="00415E94"/>
    <w:rsid w:val="00420E03"/>
    <w:rsid w:val="00444A6E"/>
    <w:rsid w:val="004560B6"/>
    <w:rsid w:val="004663B0"/>
    <w:rsid w:val="00467435"/>
    <w:rsid w:val="00467B41"/>
    <w:rsid w:val="0047728E"/>
    <w:rsid w:val="00482C41"/>
    <w:rsid w:val="00492326"/>
    <w:rsid w:val="004B408F"/>
    <w:rsid w:val="004B58BE"/>
    <w:rsid w:val="004C2915"/>
    <w:rsid w:val="004C3C23"/>
    <w:rsid w:val="004D02FB"/>
    <w:rsid w:val="004D41C3"/>
    <w:rsid w:val="004D5980"/>
    <w:rsid w:val="004D6B58"/>
    <w:rsid w:val="004D7B39"/>
    <w:rsid w:val="004E188C"/>
    <w:rsid w:val="004E2A55"/>
    <w:rsid w:val="004E3949"/>
    <w:rsid w:val="004E42A1"/>
    <w:rsid w:val="004F7806"/>
    <w:rsid w:val="0051093F"/>
    <w:rsid w:val="00515782"/>
    <w:rsid w:val="00523980"/>
    <w:rsid w:val="00525E75"/>
    <w:rsid w:val="00531975"/>
    <w:rsid w:val="00535C6A"/>
    <w:rsid w:val="00536C29"/>
    <w:rsid w:val="00540601"/>
    <w:rsid w:val="005423F4"/>
    <w:rsid w:val="00565E0E"/>
    <w:rsid w:val="00571CC1"/>
    <w:rsid w:val="00577FC3"/>
    <w:rsid w:val="00586673"/>
    <w:rsid w:val="005874A0"/>
    <w:rsid w:val="00587D60"/>
    <w:rsid w:val="005A2D2A"/>
    <w:rsid w:val="005A5CA3"/>
    <w:rsid w:val="005B5485"/>
    <w:rsid w:val="005C5F2A"/>
    <w:rsid w:val="005C66A1"/>
    <w:rsid w:val="005D08FA"/>
    <w:rsid w:val="005D0F5C"/>
    <w:rsid w:val="005D1958"/>
    <w:rsid w:val="005D611A"/>
    <w:rsid w:val="005E58CD"/>
    <w:rsid w:val="005F47D4"/>
    <w:rsid w:val="005F4B15"/>
    <w:rsid w:val="00611CD2"/>
    <w:rsid w:val="0062143F"/>
    <w:rsid w:val="00625A73"/>
    <w:rsid w:val="00627979"/>
    <w:rsid w:val="006323E2"/>
    <w:rsid w:val="00634195"/>
    <w:rsid w:val="006354B7"/>
    <w:rsid w:val="00643754"/>
    <w:rsid w:val="006457A0"/>
    <w:rsid w:val="00655E64"/>
    <w:rsid w:val="006763CE"/>
    <w:rsid w:val="00676F3E"/>
    <w:rsid w:val="00692FD3"/>
    <w:rsid w:val="00697642"/>
    <w:rsid w:val="00697878"/>
    <w:rsid w:val="006B0261"/>
    <w:rsid w:val="006C519A"/>
    <w:rsid w:val="006D21C5"/>
    <w:rsid w:val="006F40FA"/>
    <w:rsid w:val="007024F0"/>
    <w:rsid w:val="00705487"/>
    <w:rsid w:val="007101D9"/>
    <w:rsid w:val="0071387B"/>
    <w:rsid w:val="0073266F"/>
    <w:rsid w:val="00735AA5"/>
    <w:rsid w:val="007433C6"/>
    <w:rsid w:val="0074432B"/>
    <w:rsid w:val="00750F13"/>
    <w:rsid w:val="00751350"/>
    <w:rsid w:val="007564E1"/>
    <w:rsid w:val="007625E8"/>
    <w:rsid w:val="00773DBE"/>
    <w:rsid w:val="007800C9"/>
    <w:rsid w:val="00790989"/>
    <w:rsid w:val="00796C04"/>
    <w:rsid w:val="007A2729"/>
    <w:rsid w:val="007A36EA"/>
    <w:rsid w:val="007B29EE"/>
    <w:rsid w:val="007D5EE1"/>
    <w:rsid w:val="007E08DE"/>
    <w:rsid w:val="007E6DB9"/>
    <w:rsid w:val="007F37FA"/>
    <w:rsid w:val="007F484F"/>
    <w:rsid w:val="007F7FAD"/>
    <w:rsid w:val="00802589"/>
    <w:rsid w:val="00806439"/>
    <w:rsid w:val="00806F40"/>
    <w:rsid w:val="00817338"/>
    <w:rsid w:val="00825161"/>
    <w:rsid w:val="00826DDC"/>
    <w:rsid w:val="008311AA"/>
    <w:rsid w:val="00832E5C"/>
    <w:rsid w:val="00833444"/>
    <w:rsid w:val="0083402B"/>
    <w:rsid w:val="00837113"/>
    <w:rsid w:val="008467B5"/>
    <w:rsid w:val="00850BEB"/>
    <w:rsid w:val="008565FA"/>
    <w:rsid w:val="00865E91"/>
    <w:rsid w:val="00871625"/>
    <w:rsid w:val="00871C18"/>
    <w:rsid w:val="008732D1"/>
    <w:rsid w:val="008755A8"/>
    <w:rsid w:val="00884352"/>
    <w:rsid w:val="00891A35"/>
    <w:rsid w:val="008936C9"/>
    <w:rsid w:val="008A277F"/>
    <w:rsid w:val="008A4729"/>
    <w:rsid w:val="008B529F"/>
    <w:rsid w:val="008B5D61"/>
    <w:rsid w:val="008C780F"/>
    <w:rsid w:val="008E3CCD"/>
    <w:rsid w:val="0090714C"/>
    <w:rsid w:val="009150A5"/>
    <w:rsid w:val="0091672E"/>
    <w:rsid w:val="00917FD1"/>
    <w:rsid w:val="00921448"/>
    <w:rsid w:val="00921A56"/>
    <w:rsid w:val="00926427"/>
    <w:rsid w:val="00935434"/>
    <w:rsid w:val="00943131"/>
    <w:rsid w:val="00952575"/>
    <w:rsid w:val="00965849"/>
    <w:rsid w:val="00966387"/>
    <w:rsid w:val="0097506A"/>
    <w:rsid w:val="009819AE"/>
    <w:rsid w:val="00987B8E"/>
    <w:rsid w:val="009A0AA7"/>
    <w:rsid w:val="009C2D88"/>
    <w:rsid w:val="009C5CA3"/>
    <w:rsid w:val="009D43C1"/>
    <w:rsid w:val="009E7601"/>
    <w:rsid w:val="009F573B"/>
    <w:rsid w:val="009F66A5"/>
    <w:rsid w:val="00A01EB4"/>
    <w:rsid w:val="00A117DC"/>
    <w:rsid w:val="00A13312"/>
    <w:rsid w:val="00A15183"/>
    <w:rsid w:val="00A17554"/>
    <w:rsid w:val="00A21324"/>
    <w:rsid w:val="00A229AD"/>
    <w:rsid w:val="00A34F3C"/>
    <w:rsid w:val="00A474DD"/>
    <w:rsid w:val="00A553B4"/>
    <w:rsid w:val="00A5612B"/>
    <w:rsid w:val="00A57450"/>
    <w:rsid w:val="00A6016A"/>
    <w:rsid w:val="00A62FDE"/>
    <w:rsid w:val="00A640E2"/>
    <w:rsid w:val="00A66D2D"/>
    <w:rsid w:val="00A67A5D"/>
    <w:rsid w:val="00A72D9F"/>
    <w:rsid w:val="00A75349"/>
    <w:rsid w:val="00A854B1"/>
    <w:rsid w:val="00A91DA5"/>
    <w:rsid w:val="00AA18C1"/>
    <w:rsid w:val="00AD426D"/>
    <w:rsid w:val="00AD7F15"/>
    <w:rsid w:val="00AF195D"/>
    <w:rsid w:val="00B03735"/>
    <w:rsid w:val="00B15318"/>
    <w:rsid w:val="00B16595"/>
    <w:rsid w:val="00B20270"/>
    <w:rsid w:val="00B22C0C"/>
    <w:rsid w:val="00B25090"/>
    <w:rsid w:val="00B30E78"/>
    <w:rsid w:val="00B40E44"/>
    <w:rsid w:val="00B4287A"/>
    <w:rsid w:val="00B444F3"/>
    <w:rsid w:val="00B57144"/>
    <w:rsid w:val="00B610B8"/>
    <w:rsid w:val="00B6296C"/>
    <w:rsid w:val="00B6422C"/>
    <w:rsid w:val="00B77B12"/>
    <w:rsid w:val="00B824E9"/>
    <w:rsid w:val="00B857AB"/>
    <w:rsid w:val="00BA4E61"/>
    <w:rsid w:val="00BB1A23"/>
    <w:rsid w:val="00BB6A6B"/>
    <w:rsid w:val="00BC0243"/>
    <w:rsid w:val="00BC0BE3"/>
    <w:rsid w:val="00BC2C1B"/>
    <w:rsid w:val="00BC3F68"/>
    <w:rsid w:val="00BC53C2"/>
    <w:rsid w:val="00BC71DC"/>
    <w:rsid w:val="00BE4DA3"/>
    <w:rsid w:val="00BF0C17"/>
    <w:rsid w:val="00C07C5F"/>
    <w:rsid w:val="00C165CE"/>
    <w:rsid w:val="00C16BE1"/>
    <w:rsid w:val="00C251FD"/>
    <w:rsid w:val="00C263D6"/>
    <w:rsid w:val="00C359C4"/>
    <w:rsid w:val="00C46418"/>
    <w:rsid w:val="00C466B8"/>
    <w:rsid w:val="00C56B21"/>
    <w:rsid w:val="00C60AA0"/>
    <w:rsid w:val="00C62131"/>
    <w:rsid w:val="00C642BF"/>
    <w:rsid w:val="00C7415D"/>
    <w:rsid w:val="00C85B84"/>
    <w:rsid w:val="00CA103F"/>
    <w:rsid w:val="00CA3902"/>
    <w:rsid w:val="00CA566E"/>
    <w:rsid w:val="00CA7DA7"/>
    <w:rsid w:val="00CB76B6"/>
    <w:rsid w:val="00CB79BF"/>
    <w:rsid w:val="00CE326A"/>
    <w:rsid w:val="00CE4BD2"/>
    <w:rsid w:val="00CF2AEF"/>
    <w:rsid w:val="00CF3119"/>
    <w:rsid w:val="00CF42B5"/>
    <w:rsid w:val="00D0558C"/>
    <w:rsid w:val="00D06D5E"/>
    <w:rsid w:val="00D07137"/>
    <w:rsid w:val="00D11B22"/>
    <w:rsid w:val="00D12391"/>
    <w:rsid w:val="00D4245F"/>
    <w:rsid w:val="00D47F28"/>
    <w:rsid w:val="00D56E2C"/>
    <w:rsid w:val="00D61C61"/>
    <w:rsid w:val="00D67DEC"/>
    <w:rsid w:val="00D76178"/>
    <w:rsid w:val="00D80EC0"/>
    <w:rsid w:val="00D820A9"/>
    <w:rsid w:val="00DC2A9F"/>
    <w:rsid w:val="00DD705A"/>
    <w:rsid w:val="00DE65EF"/>
    <w:rsid w:val="00DF4ADA"/>
    <w:rsid w:val="00DF6EF2"/>
    <w:rsid w:val="00E006F9"/>
    <w:rsid w:val="00E017FA"/>
    <w:rsid w:val="00E02A94"/>
    <w:rsid w:val="00E02ADF"/>
    <w:rsid w:val="00E06270"/>
    <w:rsid w:val="00E1208A"/>
    <w:rsid w:val="00E23A33"/>
    <w:rsid w:val="00E23C2F"/>
    <w:rsid w:val="00E25551"/>
    <w:rsid w:val="00E27A61"/>
    <w:rsid w:val="00E35DF8"/>
    <w:rsid w:val="00E4243E"/>
    <w:rsid w:val="00E441D5"/>
    <w:rsid w:val="00E53070"/>
    <w:rsid w:val="00E57F36"/>
    <w:rsid w:val="00E60EDB"/>
    <w:rsid w:val="00E73A1E"/>
    <w:rsid w:val="00E76972"/>
    <w:rsid w:val="00E76BA7"/>
    <w:rsid w:val="00E83BD0"/>
    <w:rsid w:val="00E90BFC"/>
    <w:rsid w:val="00EA1BC0"/>
    <w:rsid w:val="00EA47AA"/>
    <w:rsid w:val="00EB2CD0"/>
    <w:rsid w:val="00EC5757"/>
    <w:rsid w:val="00ED6049"/>
    <w:rsid w:val="00EE1E0D"/>
    <w:rsid w:val="00EF3176"/>
    <w:rsid w:val="00F05FA0"/>
    <w:rsid w:val="00F12E6D"/>
    <w:rsid w:val="00F161F8"/>
    <w:rsid w:val="00F32BC5"/>
    <w:rsid w:val="00F35CAA"/>
    <w:rsid w:val="00F458BB"/>
    <w:rsid w:val="00F45E30"/>
    <w:rsid w:val="00F45EF6"/>
    <w:rsid w:val="00F5514A"/>
    <w:rsid w:val="00F56787"/>
    <w:rsid w:val="00F57C10"/>
    <w:rsid w:val="00F6192E"/>
    <w:rsid w:val="00F61BF5"/>
    <w:rsid w:val="00F76481"/>
    <w:rsid w:val="00F800D9"/>
    <w:rsid w:val="00F8527F"/>
    <w:rsid w:val="00F87455"/>
    <w:rsid w:val="00F939F9"/>
    <w:rsid w:val="00FA1900"/>
    <w:rsid w:val="00FA4D94"/>
    <w:rsid w:val="00FA7ECE"/>
    <w:rsid w:val="00FB198E"/>
    <w:rsid w:val="00FB5AE8"/>
    <w:rsid w:val="00FC2DA7"/>
    <w:rsid w:val="00FC5B1E"/>
    <w:rsid w:val="00FD3724"/>
    <w:rsid w:val="00FE74E5"/>
    <w:rsid w:val="00FE79E0"/>
    <w:rsid w:val="00FF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BCB45B-15B5-476D-A1F9-EF513F79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1CC1"/>
    <w:pPr>
      <w:widowControl w:val="0"/>
      <w:jc w:val="both"/>
    </w:pPr>
  </w:style>
  <w:style w:type="paragraph" w:styleId="1">
    <w:name w:val="heading 1"/>
    <w:aliases w:val="主标题"/>
    <w:basedOn w:val="a"/>
    <w:next w:val="a"/>
    <w:link w:val="1Char"/>
    <w:uiPriority w:val="9"/>
    <w:qFormat/>
    <w:rsid w:val="00571CC1"/>
    <w:pPr>
      <w:keepNext/>
      <w:keepLines/>
      <w:spacing w:before="340" w:after="330" w:line="578" w:lineRule="auto"/>
      <w:jc w:val="center"/>
      <w:outlineLvl w:val="0"/>
    </w:pPr>
    <w:rPr>
      <w:rFonts w:eastAsia="黑体"/>
      <w:b/>
      <w:bCs/>
      <w:kern w:val="44"/>
      <w:sz w:val="48"/>
      <w:szCs w:val="44"/>
    </w:rPr>
  </w:style>
  <w:style w:type="paragraph" w:styleId="2">
    <w:name w:val="heading 2"/>
    <w:aliases w:val="一级标题"/>
    <w:next w:val="a"/>
    <w:link w:val="2Char"/>
    <w:uiPriority w:val="9"/>
    <w:unhideWhenUsed/>
    <w:qFormat/>
    <w:rsid w:val="00F76481"/>
    <w:pPr>
      <w:keepNext/>
      <w:keepLines/>
      <w:spacing w:before="260" w:after="260" w:line="416" w:lineRule="auto"/>
      <w:outlineLvl w:val="1"/>
    </w:pPr>
    <w:rPr>
      <w:rFonts w:asciiTheme="majorHAnsi" w:eastAsia="黑体" w:hAnsiTheme="majorHAnsi" w:cstheme="majorBidi"/>
      <w:sz w:val="28"/>
      <w:szCs w:val="32"/>
    </w:rPr>
  </w:style>
  <w:style w:type="paragraph" w:styleId="3">
    <w:name w:val="heading 3"/>
    <w:basedOn w:val="a"/>
    <w:next w:val="a"/>
    <w:link w:val="3Char"/>
    <w:uiPriority w:val="9"/>
    <w:semiHidden/>
    <w:unhideWhenUsed/>
    <w:qFormat/>
    <w:rsid w:val="00A5612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4E5"/>
    <w:pPr>
      <w:ind w:firstLineChars="200" w:firstLine="420"/>
    </w:pPr>
  </w:style>
  <w:style w:type="paragraph" w:styleId="a4">
    <w:name w:val="header"/>
    <w:basedOn w:val="a"/>
    <w:link w:val="Char"/>
    <w:uiPriority w:val="99"/>
    <w:unhideWhenUsed/>
    <w:rsid w:val="00C621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62131"/>
    <w:rPr>
      <w:sz w:val="18"/>
      <w:szCs w:val="18"/>
    </w:rPr>
  </w:style>
  <w:style w:type="paragraph" w:styleId="a5">
    <w:name w:val="footer"/>
    <w:basedOn w:val="a"/>
    <w:link w:val="Char0"/>
    <w:uiPriority w:val="99"/>
    <w:unhideWhenUsed/>
    <w:rsid w:val="00C62131"/>
    <w:pPr>
      <w:tabs>
        <w:tab w:val="center" w:pos="4153"/>
        <w:tab w:val="right" w:pos="8306"/>
      </w:tabs>
      <w:snapToGrid w:val="0"/>
      <w:jc w:val="left"/>
    </w:pPr>
    <w:rPr>
      <w:sz w:val="18"/>
      <w:szCs w:val="18"/>
    </w:rPr>
  </w:style>
  <w:style w:type="character" w:customStyle="1" w:styleId="Char0">
    <w:name w:val="页脚 Char"/>
    <w:basedOn w:val="a0"/>
    <w:link w:val="a5"/>
    <w:uiPriority w:val="99"/>
    <w:rsid w:val="00C62131"/>
    <w:rPr>
      <w:sz w:val="18"/>
      <w:szCs w:val="18"/>
    </w:rPr>
  </w:style>
  <w:style w:type="table" w:styleId="4-5">
    <w:name w:val="Grid Table 4 Accent 5"/>
    <w:basedOn w:val="a1"/>
    <w:uiPriority w:val="49"/>
    <w:rsid w:val="00C62131"/>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C6213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1"/>
    <w:uiPriority w:val="49"/>
    <w:rsid w:val="00C62131"/>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a6">
    <w:name w:val="Table Grid"/>
    <w:basedOn w:val="a1"/>
    <w:uiPriority w:val="59"/>
    <w:rsid w:val="00C62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C62131"/>
    <w:rPr>
      <w:sz w:val="18"/>
      <w:szCs w:val="18"/>
    </w:rPr>
  </w:style>
  <w:style w:type="character" w:customStyle="1" w:styleId="Char1">
    <w:name w:val="批注框文本 Char"/>
    <w:basedOn w:val="a0"/>
    <w:link w:val="a7"/>
    <w:uiPriority w:val="99"/>
    <w:semiHidden/>
    <w:rsid w:val="00C62131"/>
    <w:rPr>
      <w:sz w:val="18"/>
      <w:szCs w:val="18"/>
    </w:rPr>
  </w:style>
  <w:style w:type="character" w:customStyle="1" w:styleId="1Char">
    <w:name w:val="标题 1 Char"/>
    <w:aliases w:val="主标题 Char"/>
    <w:basedOn w:val="a0"/>
    <w:link w:val="1"/>
    <w:uiPriority w:val="9"/>
    <w:rsid w:val="00571CC1"/>
    <w:rPr>
      <w:rFonts w:eastAsia="黑体"/>
      <w:b/>
      <w:bCs/>
      <w:kern w:val="44"/>
      <w:sz w:val="48"/>
      <w:szCs w:val="44"/>
    </w:rPr>
  </w:style>
  <w:style w:type="character" w:customStyle="1" w:styleId="2Char">
    <w:name w:val="标题 2 Char"/>
    <w:aliases w:val="一级标题 Char"/>
    <w:basedOn w:val="a0"/>
    <w:link w:val="2"/>
    <w:uiPriority w:val="9"/>
    <w:rsid w:val="00F76481"/>
    <w:rPr>
      <w:rFonts w:asciiTheme="majorHAnsi" w:eastAsia="黑体" w:hAnsiTheme="majorHAnsi" w:cstheme="majorBidi"/>
      <w:sz w:val="28"/>
      <w:szCs w:val="32"/>
    </w:rPr>
  </w:style>
  <w:style w:type="paragraph" w:styleId="a8">
    <w:name w:val="Subtitle"/>
    <w:basedOn w:val="a"/>
    <w:next w:val="a"/>
    <w:link w:val="Char2"/>
    <w:uiPriority w:val="11"/>
    <w:qFormat/>
    <w:rsid w:val="00571CC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571CC1"/>
    <w:rPr>
      <w:rFonts w:asciiTheme="majorHAnsi" w:eastAsia="宋体" w:hAnsiTheme="majorHAnsi" w:cstheme="majorBidi"/>
      <w:b/>
      <w:bCs/>
      <w:kern w:val="28"/>
      <w:sz w:val="32"/>
      <w:szCs w:val="32"/>
    </w:rPr>
  </w:style>
  <w:style w:type="paragraph" w:customStyle="1" w:styleId="a9">
    <w:name w:val="二级标题"/>
    <w:basedOn w:val="3"/>
    <w:next w:val="a"/>
    <w:link w:val="Char3"/>
    <w:qFormat/>
    <w:rsid w:val="00A5612B"/>
    <w:rPr>
      <w:rFonts w:asciiTheme="minorEastAsia" w:hAnsiTheme="minorEastAsia"/>
      <w:b w:val="0"/>
      <w:sz w:val="24"/>
      <w:szCs w:val="24"/>
    </w:rPr>
  </w:style>
  <w:style w:type="table" w:customStyle="1" w:styleId="4-52">
    <w:name w:val="网格表 4 - 着色 52"/>
    <w:basedOn w:val="a1"/>
    <w:next w:val="4-5"/>
    <w:uiPriority w:val="49"/>
    <w:rsid w:val="009C5CA3"/>
    <w:rPr>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3Char">
    <w:name w:val="标题 3 Char"/>
    <w:basedOn w:val="a0"/>
    <w:link w:val="3"/>
    <w:uiPriority w:val="9"/>
    <w:semiHidden/>
    <w:rsid w:val="00A5612B"/>
    <w:rPr>
      <w:b/>
      <w:bCs/>
      <w:sz w:val="32"/>
      <w:szCs w:val="32"/>
    </w:rPr>
  </w:style>
  <w:style w:type="character" w:customStyle="1" w:styleId="Char3">
    <w:name w:val="二级标题 Char"/>
    <w:basedOn w:val="3Char"/>
    <w:link w:val="a9"/>
    <w:rsid w:val="00A5612B"/>
    <w:rPr>
      <w:rFonts w:asciiTheme="minorEastAsia" w:hAnsiTheme="minorEastAsia"/>
      <w:b w:val="0"/>
      <w:bCs/>
      <w:sz w:val="24"/>
      <w:szCs w:val="24"/>
    </w:rPr>
  </w:style>
  <w:style w:type="table" w:customStyle="1" w:styleId="4-511">
    <w:name w:val="网格表 4 - 着色 511"/>
    <w:basedOn w:val="a1"/>
    <w:uiPriority w:val="49"/>
    <w:rsid w:val="009C5CA3"/>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TOC">
    <w:name w:val="TOC Heading"/>
    <w:basedOn w:val="1"/>
    <w:next w:val="a"/>
    <w:uiPriority w:val="39"/>
    <w:unhideWhenUsed/>
    <w:qFormat/>
    <w:rsid w:val="004D6B5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4D6B58"/>
    <w:pPr>
      <w:widowControl/>
      <w:spacing w:after="100" w:line="259" w:lineRule="auto"/>
      <w:ind w:left="220"/>
      <w:jc w:val="left"/>
    </w:pPr>
    <w:rPr>
      <w:rFonts w:cs="Times New Roman"/>
      <w:kern w:val="0"/>
      <w:sz w:val="22"/>
      <w:szCs w:val="22"/>
    </w:rPr>
  </w:style>
  <w:style w:type="paragraph" w:styleId="10">
    <w:name w:val="toc 1"/>
    <w:basedOn w:val="a"/>
    <w:next w:val="a"/>
    <w:autoRedefine/>
    <w:uiPriority w:val="39"/>
    <w:unhideWhenUsed/>
    <w:rsid w:val="004D6B58"/>
    <w:pPr>
      <w:widowControl/>
      <w:spacing w:after="100" w:line="259" w:lineRule="auto"/>
      <w:jc w:val="left"/>
    </w:pPr>
    <w:rPr>
      <w:rFonts w:cs="Times New Roman"/>
      <w:kern w:val="0"/>
      <w:sz w:val="22"/>
      <w:szCs w:val="22"/>
    </w:rPr>
  </w:style>
  <w:style w:type="paragraph" w:styleId="30">
    <w:name w:val="toc 3"/>
    <w:basedOn w:val="a"/>
    <w:next w:val="a"/>
    <w:autoRedefine/>
    <w:uiPriority w:val="39"/>
    <w:unhideWhenUsed/>
    <w:rsid w:val="004D6B58"/>
    <w:pPr>
      <w:widowControl/>
      <w:spacing w:after="100" w:line="259" w:lineRule="auto"/>
      <w:ind w:left="440"/>
      <w:jc w:val="left"/>
    </w:pPr>
    <w:rPr>
      <w:rFonts w:cs="Times New Roman"/>
      <w:kern w:val="0"/>
      <w:sz w:val="22"/>
      <w:szCs w:val="22"/>
    </w:rPr>
  </w:style>
  <w:style w:type="character" w:styleId="aa">
    <w:name w:val="Hyperlink"/>
    <w:basedOn w:val="a0"/>
    <w:uiPriority w:val="99"/>
    <w:unhideWhenUsed/>
    <w:rsid w:val="004D6B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350B-476C-4BB2-B84B-0A4A6186B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20</Pages>
  <Words>2067</Words>
  <Characters>11785</Characters>
  <Application>Microsoft Office Word</Application>
  <DocSecurity>0</DocSecurity>
  <Lines>98</Lines>
  <Paragraphs>27</Paragraphs>
  <ScaleCrop>false</ScaleCrop>
  <Company/>
  <LinksUpToDate>false</LinksUpToDate>
  <CharactersWithSpaces>13825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张健</dc:creator>
  <cp:keywords/>
  <dc:description/>
  <cp:lastModifiedBy>china</cp:lastModifiedBy>
  <cp:revision>264</cp:revision>
  <dcterms:created xsi:type="dcterms:W3CDTF">2015-10-09T15:13:00Z</dcterms:created>
  <dcterms:modified xsi:type="dcterms:W3CDTF">2015-12-20T09:13:00Z</dcterms:modified>
</cp:coreProperties>
</file>