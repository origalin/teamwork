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4-51"/>
        <w:tblW w:w="8296" w:type="dxa"/>
        <w:tblLayout w:type="fixed"/>
        <w:tblLook w:val="04A0" w:firstRow="1" w:lastRow="0" w:firstColumn="1" w:lastColumn="0" w:noHBand="0" w:noVBand="1"/>
      </w:tblPr>
      <w:tblGrid>
        <w:gridCol w:w="1413"/>
        <w:gridCol w:w="6883"/>
      </w:tblGrid>
      <w:tr w:rsidR="00FA5033" w:rsidTr="009428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FA5033" w:rsidRPr="00275C84" w:rsidRDefault="00FA5033" w:rsidP="0094289D">
            <w:pPr>
              <w:jc w:val="center"/>
              <w:rPr>
                <w:color w:val="FFFFFF" w:themeColor="background1"/>
              </w:rPr>
            </w:pPr>
            <w:r w:rsidRPr="00275C84">
              <w:rPr>
                <w:rFonts w:hint="eastAsia"/>
                <w:color w:val="FFFFFF" w:themeColor="background1"/>
              </w:rPr>
              <w:t>UC1</w:t>
            </w:r>
            <w:r w:rsidRPr="00275C84">
              <w:rPr>
                <w:color w:val="FFFFFF" w:themeColor="background1"/>
              </w:rPr>
              <w:t xml:space="preserve">.1 </w:t>
            </w:r>
            <w:r w:rsidRPr="00275C84">
              <w:rPr>
                <w:rFonts w:hint="eastAsia"/>
                <w:color w:val="FFFFFF" w:themeColor="background1"/>
              </w:rPr>
              <w:t>物流信息查询</w:t>
            </w:r>
          </w:p>
        </w:tc>
      </w:tr>
      <w:tr w:rsidR="00FA5033"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A5033" w:rsidRDefault="00FA5033" w:rsidP="0094289D">
            <w:pPr>
              <w:jc w:val="center"/>
            </w:pPr>
            <w:r>
              <w:rPr>
                <w:rFonts w:hint="eastAsia"/>
              </w:rPr>
              <w:t>参与者</w:t>
            </w:r>
          </w:p>
        </w:tc>
        <w:tc>
          <w:tcPr>
            <w:tcW w:w="6883" w:type="dxa"/>
          </w:tcPr>
          <w:p w:rsidR="00FA5033" w:rsidRPr="00C01F63" w:rsidRDefault="00FA5033" w:rsidP="0094289D">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寄件人，目标是查询自己所寄快件的货运状态和历史轨迹</w:t>
            </w:r>
          </w:p>
        </w:tc>
      </w:tr>
      <w:tr w:rsidR="00FA5033" w:rsidTr="0094289D">
        <w:tc>
          <w:tcPr>
            <w:cnfStyle w:val="001000000000" w:firstRow="0" w:lastRow="0" w:firstColumn="1" w:lastColumn="0" w:oddVBand="0" w:evenVBand="0" w:oddHBand="0" w:evenHBand="0" w:firstRowFirstColumn="0" w:firstRowLastColumn="0" w:lastRowFirstColumn="0" w:lastRowLastColumn="0"/>
            <w:tcW w:w="1413" w:type="dxa"/>
          </w:tcPr>
          <w:p w:rsidR="00FA5033" w:rsidRDefault="00FA5033" w:rsidP="0094289D">
            <w:pPr>
              <w:jc w:val="center"/>
            </w:pPr>
            <w:r>
              <w:rPr>
                <w:rFonts w:hint="eastAsia"/>
              </w:rPr>
              <w:t>触发条件</w:t>
            </w:r>
          </w:p>
        </w:tc>
        <w:tc>
          <w:tcPr>
            <w:tcW w:w="6883" w:type="dxa"/>
          </w:tcPr>
          <w:p w:rsidR="00FA5033" w:rsidRPr="00C01F63" w:rsidRDefault="00FA5033" w:rsidP="0094289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寄件人已将快递寄出，有该快递单号</w:t>
            </w:r>
          </w:p>
        </w:tc>
      </w:tr>
      <w:tr w:rsidR="00FA5033"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A5033" w:rsidRDefault="00FA5033" w:rsidP="0094289D">
            <w:pPr>
              <w:jc w:val="center"/>
            </w:pPr>
            <w:r>
              <w:rPr>
                <w:rFonts w:hint="eastAsia"/>
              </w:rPr>
              <w:t>前置条件</w:t>
            </w:r>
          </w:p>
        </w:tc>
        <w:tc>
          <w:tcPr>
            <w:tcW w:w="6883" w:type="dxa"/>
          </w:tcPr>
          <w:p w:rsidR="00FA5033" w:rsidRPr="00C01F63" w:rsidRDefault="00FA5033" w:rsidP="0094289D">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寄件人已被系统识别和授权</w:t>
            </w:r>
          </w:p>
        </w:tc>
      </w:tr>
      <w:tr w:rsidR="00FA5033" w:rsidTr="0094289D">
        <w:tc>
          <w:tcPr>
            <w:cnfStyle w:val="001000000000" w:firstRow="0" w:lastRow="0" w:firstColumn="1" w:lastColumn="0" w:oddVBand="0" w:evenVBand="0" w:oddHBand="0" w:evenHBand="0" w:firstRowFirstColumn="0" w:firstRowLastColumn="0" w:lastRowFirstColumn="0" w:lastRowLastColumn="0"/>
            <w:tcW w:w="1413" w:type="dxa"/>
          </w:tcPr>
          <w:p w:rsidR="00FA5033" w:rsidRDefault="00FA5033" w:rsidP="0094289D">
            <w:pPr>
              <w:jc w:val="center"/>
            </w:pPr>
            <w:r>
              <w:rPr>
                <w:rFonts w:hint="eastAsia"/>
              </w:rPr>
              <w:t>后置条件</w:t>
            </w:r>
          </w:p>
        </w:tc>
        <w:tc>
          <w:tcPr>
            <w:tcW w:w="6883" w:type="dxa"/>
          </w:tcPr>
          <w:p w:rsidR="00FA5033" w:rsidRPr="00C01F63" w:rsidRDefault="00FA5033" w:rsidP="0094289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显示该单号快递的货运状态和历史轨迹</w:t>
            </w:r>
          </w:p>
        </w:tc>
      </w:tr>
      <w:tr w:rsidR="00FA5033"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A5033" w:rsidRDefault="00FA5033" w:rsidP="0094289D">
            <w:pPr>
              <w:jc w:val="center"/>
            </w:pPr>
            <w:r>
              <w:rPr>
                <w:rFonts w:hint="eastAsia"/>
              </w:rPr>
              <w:t>正常流程</w:t>
            </w:r>
          </w:p>
        </w:tc>
        <w:tc>
          <w:tcPr>
            <w:tcW w:w="6883" w:type="dxa"/>
          </w:tcPr>
          <w:p w:rsidR="00FA5033" w:rsidRPr="00C01F63" w:rsidRDefault="00FA5033" w:rsidP="00FA5033">
            <w:pPr>
              <w:numPr>
                <w:ilvl w:val="0"/>
                <w:numId w:val="12"/>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点击查询快递单号按钮</w:t>
            </w:r>
          </w:p>
          <w:p w:rsidR="00FA5033" w:rsidRPr="00C01F63" w:rsidRDefault="00FA5033" w:rsidP="00FA5033">
            <w:pPr>
              <w:numPr>
                <w:ilvl w:val="0"/>
                <w:numId w:val="12"/>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填写快递单号，并点击确定按钮</w:t>
            </w:r>
          </w:p>
          <w:p w:rsidR="00FA5033" w:rsidRPr="00C01F63" w:rsidRDefault="00FA5033" w:rsidP="00FA5033">
            <w:pPr>
              <w:numPr>
                <w:ilvl w:val="0"/>
                <w:numId w:val="12"/>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系统显示快递的货运状态和历史轨迹（是否收件，到达寄件人营业厅，到达寄件人中转中心，到达收件人中转中心，到达收件人营业厅，是否派件中）</w:t>
            </w:r>
          </w:p>
        </w:tc>
      </w:tr>
      <w:tr w:rsidR="00FA5033" w:rsidTr="0094289D">
        <w:tc>
          <w:tcPr>
            <w:cnfStyle w:val="001000000000" w:firstRow="0" w:lastRow="0" w:firstColumn="1" w:lastColumn="0" w:oddVBand="0" w:evenVBand="0" w:oddHBand="0" w:evenHBand="0" w:firstRowFirstColumn="0" w:firstRowLastColumn="0" w:lastRowFirstColumn="0" w:lastRowLastColumn="0"/>
            <w:tcW w:w="1413" w:type="dxa"/>
          </w:tcPr>
          <w:p w:rsidR="00FA5033" w:rsidRDefault="00FA5033" w:rsidP="0094289D">
            <w:pPr>
              <w:jc w:val="center"/>
            </w:pPr>
            <w:r>
              <w:rPr>
                <w:rFonts w:hint="eastAsia"/>
              </w:rPr>
              <w:t>扩展流程</w:t>
            </w:r>
          </w:p>
        </w:tc>
        <w:tc>
          <w:tcPr>
            <w:tcW w:w="6883" w:type="dxa"/>
          </w:tcPr>
          <w:p w:rsidR="00FA5033" w:rsidRPr="00C01F63" w:rsidRDefault="00FA5033" w:rsidP="0094289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输入的快递单号不存在</w:t>
            </w:r>
          </w:p>
          <w:p w:rsidR="00FA5033" w:rsidRPr="00C01F63" w:rsidRDefault="00FA5033" w:rsidP="00FA5033">
            <w:pPr>
              <w:numPr>
                <w:ilvl w:val="0"/>
                <w:numId w:val="13"/>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系统提示“快递单号不存在，请重新输入”，并拒绝输入</w:t>
            </w:r>
          </w:p>
        </w:tc>
      </w:tr>
      <w:tr w:rsidR="00FA5033"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A5033" w:rsidRDefault="00FA5033" w:rsidP="0094289D">
            <w:pPr>
              <w:jc w:val="center"/>
            </w:pPr>
            <w:r>
              <w:rPr>
                <w:rFonts w:hint="eastAsia"/>
              </w:rPr>
              <w:t>特殊需求</w:t>
            </w:r>
          </w:p>
        </w:tc>
        <w:tc>
          <w:tcPr>
            <w:tcW w:w="6883" w:type="dxa"/>
          </w:tcPr>
          <w:p w:rsidR="00FA5033" w:rsidRPr="00C01F63" w:rsidRDefault="00FA5033" w:rsidP="0094289D">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输入快递单号时，输入文本要有高亮的格式，便于校对</w:t>
            </w:r>
          </w:p>
        </w:tc>
      </w:tr>
    </w:tbl>
    <w:p w:rsidR="00FA5033" w:rsidRDefault="00FA5033" w:rsidP="00FA5033"/>
    <w:tbl>
      <w:tblPr>
        <w:tblStyle w:val="4-5"/>
        <w:tblW w:w="0" w:type="auto"/>
        <w:tblLook w:val="04A0" w:firstRow="1" w:lastRow="0" w:firstColumn="1" w:lastColumn="0" w:noHBand="0" w:noVBand="1"/>
      </w:tblPr>
      <w:tblGrid>
        <w:gridCol w:w="1413"/>
        <w:gridCol w:w="6883"/>
      </w:tblGrid>
      <w:tr w:rsidR="0037150F" w:rsidTr="009428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37150F" w:rsidRDefault="00772B57" w:rsidP="0094289D">
            <w:pPr>
              <w:jc w:val="center"/>
            </w:pPr>
            <w:r>
              <w:t xml:space="preserve">2.1 </w:t>
            </w:r>
            <w:r w:rsidR="0037150F">
              <w:rPr>
                <w:rFonts w:hint="eastAsia"/>
              </w:rPr>
              <w:t>自动报价和预估时间用例描述</w:t>
            </w:r>
          </w:p>
        </w:tc>
      </w:tr>
      <w:tr w:rsidR="0037150F"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37150F" w:rsidRDefault="0037150F" w:rsidP="0094289D">
            <w:pPr>
              <w:jc w:val="center"/>
            </w:pPr>
            <w:r>
              <w:rPr>
                <w:rFonts w:hint="eastAsia"/>
              </w:rPr>
              <w:t>参与者</w:t>
            </w:r>
          </w:p>
        </w:tc>
        <w:tc>
          <w:tcPr>
            <w:tcW w:w="6883" w:type="dxa"/>
          </w:tcPr>
          <w:p w:rsidR="0037150F" w:rsidRDefault="0037150F" w:rsidP="0094289D">
            <w:pPr>
              <w:cnfStyle w:val="000000100000" w:firstRow="0" w:lastRow="0" w:firstColumn="0" w:lastColumn="0" w:oddVBand="0" w:evenVBand="0" w:oddHBand="1" w:evenHBand="0" w:firstRowFirstColumn="0" w:firstRowLastColumn="0" w:lastRowFirstColumn="0" w:lastRowLastColumn="0"/>
            </w:pPr>
            <w:r>
              <w:rPr>
                <w:rFonts w:hint="eastAsia"/>
              </w:rPr>
              <w:t>快递员，目标是快递员输入订单参数，系统能自动计算出订单的价格，以及快递需要运输的时间</w:t>
            </w:r>
          </w:p>
        </w:tc>
      </w:tr>
      <w:tr w:rsidR="0037150F" w:rsidTr="0094289D">
        <w:tc>
          <w:tcPr>
            <w:cnfStyle w:val="001000000000" w:firstRow="0" w:lastRow="0" w:firstColumn="1" w:lastColumn="0" w:oddVBand="0" w:evenVBand="0" w:oddHBand="0" w:evenHBand="0" w:firstRowFirstColumn="0" w:firstRowLastColumn="0" w:lastRowFirstColumn="0" w:lastRowLastColumn="0"/>
            <w:tcW w:w="1413" w:type="dxa"/>
          </w:tcPr>
          <w:p w:rsidR="0037150F" w:rsidRDefault="0037150F" w:rsidP="0094289D">
            <w:pPr>
              <w:jc w:val="center"/>
            </w:pPr>
            <w:r>
              <w:rPr>
                <w:rFonts w:hint="eastAsia"/>
              </w:rPr>
              <w:t>触发条件</w:t>
            </w:r>
          </w:p>
        </w:tc>
        <w:tc>
          <w:tcPr>
            <w:tcW w:w="6883" w:type="dxa"/>
          </w:tcPr>
          <w:p w:rsidR="0037150F" w:rsidRDefault="0097303E" w:rsidP="0097303E">
            <w:pPr>
              <w:cnfStyle w:val="000000000000" w:firstRow="0" w:lastRow="0" w:firstColumn="0" w:lastColumn="0" w:oddVBand="0" w:evenVBand="0" w:oddHBand="0" w:evenHBand="0" w:firstRowFirstColumn="0" w:firstRowLastColumn="0" w:lastRowFirstColumn="0" w:lastRowLastColumn="0"/>
            </w:pPr>
            <w:r>
              <w:rPr>
                <w:rFonts w:hint="eastAsia"/>
              </w:rPr>
              <w:t>快递员揽件后回到营业厅</w:t>
            </w:r>
          </w:p>
        </w:tc>
      </w:tr>
      <w:tr w:rsidR="0037150F"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37150F" w:rsidRDefault="0037150F" w:rsidP="0094289D">
            <w:pPr>
              <w:jc w:val="center"/>
            </w:pPr>
            <w:r>
              <w:rPr>
                <w:rFonts w:hint="eastAsia"/>
              </w:rPr>
              <w:t>前置条件</w:t>
            </w:r>
          </w:p>
        </w:tc>
        <w:tc>
          <w:tcPr>
            <w:tcW w:w="6883" w:type="dxa"/>
          </w:tcPr>
          <w:p w:rsidR="0037150F" w:rsidRDefault="0037150F" w:rsidP="0094289D">
            <w:pPr>
              <w:cnfStyle w:val="000000100000" w:firstRow="0" w:lastRow="0" w:firstColumn="0" w:lastColumn="0" w:oddVBand="0" w:evenVBand="0" w:oddHBand="1" w:evenHBand="0" w:firstRowFirstColumn="0" w:firstRowLastColumn="0" w:lastRowFirstColumn="0" w:lastRowLastColumn="0"/>
            </w:pPr>
            <w:r>
              <w:rPr>
                <w:rFonts w:hint="eastAsia"/>
              </w:rPr>
              <w:t>快递员必须已经被识别和授权</w:t>
            </w:r>
          </w:p>
        </w:tc>
      </w:tr>
      <w:tr w:rsidR="0037150F" w:rsidTr="0094289D">
        <w:tc>
          <w:tcPr>
            <w:cnfStyle w:val="001000000000" w:firstRow="0" w:lastRow="0" w:firstColumn="1" w:lastColumn="0" w:oddVBand="0" w:evenVBand="0" w:oddHBand="0" w:evenHBand="0" w:firstRowFirstColumn="0" w:firstRowLastColumn="0" w:lastRowFirstColumn="0" w:lastRowLastColumn="0"/>
            <w:tcW w:w="1413" w:type="dxa"/>
          </w:tcPr>
          <w:p w:rsidR="0037150F" w:rsidRDefault="0037150F" w:rsidP="0094289D">
            <w:pPr>
              <w:jc w:val="center"/>
            </w:pPr>
            <w:r>
              <w:rPr>
                <w:rFonts w:hint="eastAsia"/>
              </w:rPr>
              <w:t>后置条件</w:t>
            </w:r>
          </w:p>
        </w:tc>
        <w:tc>
          <w:tcPr>
            <w:tcW w:w="6883" w:type="dxa"/>
          </w:tcPr>
          <w:p w:rsidR="0037150F" w:rsidRDefault="0037150F" w:rsidP="0094289D">
            <w:pPr>
              <w:cnfStyle w:val="000000000000" w:firstRow="0" w:lastRow="0" w:firstColumn="0" w:lastColumn="0" w:oddVBand="0" w:evenVBand="0" w:oddHBand="0" w:evenHBand="0" w:firstRowFirstColumn="0" w:firstRowLastColumn="0" w:lastRowFirstColumn="0" w:lastRowLastColumn="0"/>
            </w:pPr>
            <w:r>
              <w:rPr>
                <w:rFonts w:hint="eastAsia"/>
              </w:rPr>
              <w:t>生成订单报价，给出订单运输所需时间</w:t>
            </w:r>
          </w:p>
        </w:tc>
      </w:tr>
      <w:tr w:rsidR="0037150F"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37150F" w:rsidRDefault="0037150F" w:rsidP="0094289D">
            <w:pPr>
              <w:jc w:val="center"/>
            </w:pPr>
            <w:r>
              <w:rPr>
                <w:rFonts w:hint="eastAsia"/>
              </w:rPr>
              <w:t>正常流程</w:t>
            </w:r>
          </w:p>
        </w:tc>
        <w:tc>
          <w:tcPr>
            <w:tcW w:w="6883" w:type="dxa"/>
          </w:tcPr>
          <w:p w:rsidR="0037150F" w:rsidRDefault="0037150F" w:rsidP="0094289D">
            <w:pPr>
              <w:pStyle w:val="a5"/>
              <w:numPr>
                <w:ilvl w:val="0"/>
                <w:numId w:val="1"/>
              </w:numPr>
              <w:ind w:firstLineChars="0"/>
              <w:cnfStyle w:val="000000100000" w:firstRow="0" w:lastRow="0" w:firstColumn="0" w:lastColumn="0" w:oddVBand="0" w:evenVBand="0" w:oddHBand="1" w:evenHBand="0" w:firstRowFirstColumn="0" w:firstRowLastColumn="0" w:lastRowFirstColumn="0" w:lastRowLastColumn="0"/>
            </w:pPr>
            <w:r>
              <w:rPr>
                <w:rFonts w:hint="eastAsia"/>
              </w:rPr>
              <w:t>快递员输入订单参数</w:t>
            </w:r>
          </w:p>
          <w:p w:rsidR="0037150F" w:rsidRDefault="0037150F" w:rsidP="0094289D">
            <w:pPr>
              <w:pStyle w:val="a5"/>
              <w:numPr>
                <w:ilvl w:val="0"/>
                <w:numId w:val="1"/>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系统通过计算，给出订单报价，给出预估运输时间</w:t>
            </w:r>
          </w:p>
        </w:tc>
      </w:tr>
      <w:tr w:rsidR="0037150F" w:rsidRPr="00201341" w:rsidTr="0094289D">
        <w:tc>
          <w:tcPr>
            <w:cnfStyle w:val="001000000000" w:firstRow="0" w:lastRow="0" w:firstColumn="1" w:lastColumn="0" w:oddVBand="0" w:evenVBand="0" w:oddHBand="0" w:evenHBand="0" w:firstRowFirstColumn="0" w:firstRowLastColumn="0" w:lastRowFirstColumn="0" w:lastRowLastColumn="0"/>
            <w:tcW w:w="1413" w:type="dxa"/>
          </w:tcPr>
          <w:p w:rsidR="0037150F" w:rsidRDefault="0037150F" w:rsidP="0094289D">
            <w:pPr>
              <w:jc w:val="center"/>
            </w:pPr>
            <w:r>
              <w:rPr>
                <w:rFonts w:hint="eastAsia"/>
              </w:rPr>
              <w:t>扩展流程</w:t>
            </w:r>
          </w:p>
        </w:tc>
        <w:tc>
          <w:tcPr>
            <w:tcW w:w="6883" w:type="dxa"/>
          </w:tcPr>
          <w:p w:rsidR="0037150F" w:rsidRDefault="0037150F" w:rsidP="0094289D">
            <w:pPr>
              <w:cnfStyle w:val="000000000000" w:firstRow="0" w:lastRow="0" w:firstColumn="0" w:lastColumn="0" w:oddVBand="0" w:evenVBand="0" w:oddHBand="0" w:evenHBand="0" w:firstRowFirstColumn="0" w:firstRowLastColumn="0" w:lastRowFirstColumn="0" w:lastRowLastColumn="0"/>
            </w:pPr>
            <w:r>
              <w:t>1</w:t>
            </w:r>
            <w:r>
              <w:rPr>
                <w:rFonts w:hint="eastAsia"/>
              </w:rPr>
              <w:t>a</w:t>
            </w:r>
            <w:r>
              <w:t xml:space="preserve">. </w:t>
            </w:r>
            <w:r>
              <w:rPr>
                <w:rFonts w:hint="eastAsia"/>
              </w:rPr>
              <w:t>错误格式的订单参数</w:t>
            </w:r>
            <w:r>
              <w:rPr>
                <w:rFonts w:hint="eastAsia"/>
              </w:rPr>
              <w:t>:</w:t>
            </w:r>
          </w:p>
          <w:p w:rsidR="0037150F" w:rsidRPr="00201341" w:rsidRDefault="0037150F" w:rsidP="0094289D">
            <w:pPr>
              <w:cnfStyle w:val="000000000000" w:firstRow="0" w:lastRow="0" w:firstColumn="0" w:lastColumn="0" w:oddVBand="0" w:evenVBand="0" w:oddHBand="0" w:evenHBand="0" w:firstRowFirstColumn="0" w:firstRowLastColumn="0" w:lastRowFirstColumn="0" w:lastRowLastColumn="0"/>
            </w:pPr>
            <w:r>
              <w:t xml:space="preserve">   1.</w:t>
            </w:r>
            <w:r>
              <w:rPr>
                <w:rFonts w:hint="eastAsia"/>
              </w:rPr>
              <w:t>提示快递员重新输入订单参数</w:t>
            </w:r>
          </w:p>
        </w:tc>
      </w:tr>
      <w:tr w:rsidR="0037150F"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37150F" w:rsidRDefault="0037150F" w:rsidP="0094289D">
            <w:pPr>
              <w:jc w:val="center"/>
            </w:pPr>
            <w:r>
              <w:rPr>
                <w:rFonts w:hint="eastAsia"/>
              </w:rPr>
              <w:t>特殊需求</w:t>
            </w:r>
          </w:p>
        </w:tc>
        <w:tc>
          <w:tcPr>
            <w:tcW w:w="6883" w:type="dxa"/>
          </w:tcPr>
          <w:p w:rsidR="0037150F" w:rsidRDefault="0037150F" w:rsidP="0094289D">
            <w:pPr>
              <w:cnfStyle w:val="000000100000" w:firstRow="0" w:lastRow="0" w:firstColumn="0" w:lastColumn="0" w:oddVBand="0" w:evenVBand="0" w:oddHBand="1" w:evenHBand="0" w:firstRowFirstColumn="0" w:firstRowLastColumn="0" w:lastRowFirstColumn="0" w:lastRowLastColumn="0"/>
            </w:pPr>
            <w:r>
              <w:rPr>
                <w:rFonts w:hint="eastAsia"/>
              </w:rPr>
              <w:t>无</w:t>
            </w:r>
          </w:p>
        </w:tc>
      </w:tr>
    </w:tbl>
    <w:p w:rsidR="0037150F" w:rsidRDefault="0037150F" w:rsidP="00FA5033"/>
    <w:tbl>
      <w:tblPr>
        <w:tblStyle w:val="4-5"/>
        <w:tblW w:w="0" w:type="auto"/>
        <w:tblLook w:val="04A0" w:firstRow="1" w:lastRow="0" w:firstColumn="1" w:lastColumn="0" w:noHBand="0" w:noVBand="1"/>
      </w:tblPr>
      <w:tblGrid>
        <w:gridCol w:w="1413"/>
        <w:gridCol w:w="6883"/>
      </w:tblGrid>
      <w:tr w:rsidR="00A67C3B" w:rsidTr="009428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A67C3B" w:rsidRDefault="00A67C3B" w:rsidP="0094289D">
            <w:pPr>
              <w:jc w:val="center"/>
            </w:pPr>
            <w:r>
              <w:rPr>
                <w:rFonts w:hint="eastAsia"/>
              </w:rPr>
              <w:t>UC</w:t>
            </w:r>
            <w:r>
              <w:t>2.</w:t>
            </w:r>
            <w:r>
              <w:rPr>
                <w:rFonts w:hint="eastAsia"/>
              </w:rPr>
              <w:t>2</w:t>
            </w:r>
            <w:r>
              <w:t xml:space="preserve"> </w:t>
            </w:r>
            <w:r>
              <w:rPr>
                <w:rFonts w:hint="eastAsia"/>
              </w:rPr>
              <w:t>派件</w:t>
            </w:r>
          </w:p>
        </w:tc>
      </w:tr>
      <w:tr w:rsidR="00A67C3B" w:rsidRPr="003C0984"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67C3B" w:rsidRDefault="00A67C3B" w:rsidP="0094289D">
            <w:pPr>
              <w:ind w:firstLineChars="100" w:firstLine="211"/>
            </w:pPr>
            <w:r>
              <w:rPr>
                <w:rFonts w:hint="eastAsia"/>
              </w:rPr>
              <w:t>参与者</w:t>
            </w:r>
          </w:p>
        </w:tc>
        <w:tc>
          <w:tcPr>
            <w:tcW w:w="6883" w:type="dxa"/>
          </w:tcPr>
          <w:p w:rsidR="00A67C3B" w:rsidRPr="003C0984" w:rsidRDefault="00A67C3B" w:rsidP="0094289D">
            <w:pPr>
              <w:cnfStyle w:val="000000100000" w:firstRow="0" w:lastRow="0" w:firstColumn="0" w:lastColumn="0" w:oddVBand="0" w:evenVBand="0" w:oddHBand="1" w:evenHBand="0" w:firstRowFirstColumn="0" w:firstRowLastColumn="0" w:lastRowFirstColumn="0" w:lastRowLastColumn="0"/>
            </w:pPr>
            <w:r>
              <w:rPr>
                <w:rFonts w:hint="eastAsia"/>
              </w:rPr>
              <w:t>快递员</w:t>
            </w:r>
          </w:p>
        </w:tc>
      </w:tr>
      <w:tr w:rsidR="00A67C3B" w:rsidTr="0094289D">
        <w:tc>
          <w:tcPr>
            <w:cnfStyle w:val="001000000000" w:firstRow="0" w:lastRow="0" w:firstColumn="1" w:lastColumn="0" w:oddVBand="0" w:evenVBand="0" w:oddHBand="0" w:evenHBand="0" w:firstRowFirstColumn="0" w:firstRowLastColumn="0" w:lastRowFirstColumn="0" w:lastRowLastColumn="0"/>
            <w:tcW w:w="1413" w:type="dxa"/>
          </w:tcPr>
          <w:p w:rsidR="00A67C3B" w:rsidRDefault="00A67C3B" w:rsidP="0094289D">
            <w:pPr>
              <w:jc w:val="center"/>
            </w:pPr>
            <w:r>
              <w:rPr>
                <w:rFonts w:hint="eastAsia"/>
              </w:rPr>
              <w:t>触发条件</w:t>
            </w:r>
          </w:p>
        </w:tc>
        <w:tc>
          <w:tcPr>
            <w:tcW w:w="6883" w:type="dxa"/>
          </w:tcPr>
          <w:p w:rsidR="00A67C3B" w:rsidRDefault="00A67C3B" w:rsidP="0094289D">
            <w:pPr>
              <w:cnfStyle w:val="000000000000" w:firstRow="0" w:lastRow="0" w:firstColumn="0" w:lastColumn="0" w:oddVBand="0" w:evenVBand="0" w:oddHBand="0" w:evenHBand="0" w:firstRowFirstColumn="0" w:firstRowLastColumn="0" w:lastRowFirstColumn="0" w:lastRowLastColumn="0"/>
            </w:pPr>
            <w:r>
              <w:rPr>
                <w:rFonts w:hint="eastAsia"/>
              </w:rPr>
              <w:t>营业厅分配快件给快递员</w:t>
            </w:r>
          </w:p>
        </w:tc>
      </w:tr>
      <w:tr w:rsidR="00A67C3B"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67C3B" w:rsidRDefault="00A67C3B" w:rsidP="0094289D">
            <w:pPr>
              <w:jc w:val="center"/>
            </w:pPr>
            <w:r>
              <w:rPr>
                <w:rFonts w:hint="eastAsia"/>
              </w:rPr>
              <w:t>前置条件</w:t>
            </w:r>
          </w:p>
        </w:tc>
        <w:tc>
          <w:tcPr>
            <w:tcW w:w="6883" w:type="dxa"/>
          </w:tcPr>
          <w:p w:rsidR="00A67C3B" w:rsidRDefault="00A67C3B" w:rsidP="0094289D">
            <w:pPr>
              <w:cnfStyle w:val="000000100000" w:firstRow="0" w:lastRow="0" w:firstColumn="0" w:lastColumn="0" w:oddVBand="0" w:evenVBand="0" w:oddHBand="1" w:evenHBand="0" w:firstRowFirstColumn="0" w:firstRowLastColumn="0" w:lastRowFirstColumn="0" w:lastRowLastColumn="0"/>
            </w:pPr>
            <w:r>
              <w:rPr>
                <w:rFonts w:hint="eastAsia"/>
              </w:rPr>
              <w:t>快递员已被识别且授权</w:t>
            </w:r>
          </w:p>
        </w:tc>
      </w:tr>
      <w:tr w:rsidR="00A67C3B" w:rsidTr="0094289D">
        <w:tc>
          <w:tcPr>
            <w:cnfStyle w:val="001000000000" w:firstRow="0" w:lastRow="0" w:firstColumn="1" w:lastColumn="0" w:oddVBand="0" w:evenVBand="0" w:oddHBand="0" w:evenHBand="0" w:firstRowFirstColumn="0" w:firstRowLastColumn="0" w:lastRowFirstColumn="0" w:lastRowLastColumn="0"/>
            <w:tcW w:w="1413" w:type="dxa"/>
          </w:tcPr>
          <w:p w:rsidR="00A67C3B" w:rsidRDefault="00A67C3B" w:rsidP="0094289D">
            <w:pPr>
              <w:jc w:val="center"/>
            </w:pPr>
            <w:r>
              <w:rPr>
                <w:rFonts w:hint="eastAsia"/>
              </w:rPr>
              <w:t>后置条件</w:t>
            </w:r>
          </w:p>
        </w:tc>
        <w:tc>
          <w:tcPr>
            <w:tcW w:w="6883" w:type="dxa"/>
          </w:tcPr>
          <w:p w:rsidR="00A67C3B" w:rsidRDefault="00A67C3B" w:rsidP="0094289D">
            <w:pPr>
              <w:cnfStyle w:val="000000000000" w:firstRow="0" w:lastRow="0" w:firstColumn="0" w:lastColumn="0" w:oddVBand="0" w:evenVBand="0" w:oddHBand="0" w:evenHBand="0" w:firstRowFirstColumn="0" w:firstRowLastColumn="0" w:lastRowFirstColumn="0" w:lastRowLastColumn="0"/>
            </w:pPr>
            <w:r>
              <w:rPr>
                <w:rFonts w:hint="eastAsia"/>
              </w:rPr>
              <w:t>快件业务结束</w:t>
            </w:r>
          </w:p>
        </w:tc>
      </w:tr>
      <w:tr w:rsidR="00A67C3B"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67C3B" w:rsidRDefault="00A67C3B" w:rsidP="0094289D">
            <w:pPr>
              <w:jc w:val="center"/>
            </w:pPr>
            <w:r>
              <w:rPr>
                <w:rFonts w:hint="eastAsia"/>
              </w:rPr>
              <w:t>正常流程</w:t>
            </w:r>
          </w:p>
        </w:tc>
        <w:tc>
          <w:tcPr>
            <w:tcW w:w="6883" w:type="dxa"/>
          </w:tcPr>
          <w:p w:rsidR="00A67C3B" w:rsidRDefault="00A67C3B" w:rsidP="00A67C3B">
            <w:pPr>
              <w:pStyle w:val="a5"/>
              <w:numPr>
                <w:ilvl w:val="0"/>
                <w:numId w:val="33"/>
              </w:numPr>
              <w:ind w:firstLineChars="0"/>
              <w:cnfStyle w:val="000000100000" w:firstRow="0" w:lastRow="0" w:firstColumn="0" w:lastColumn="0" w:oddVBand="0" w:evenVBand="0" w:oddHBand="1" w:evenHBand="0" w:firstRowFirstColumn="0" w:firstRowLastColumn="0" w:lastRowFirstColumn="0" w:lastRowLastColumn="0"/>
            </w:pPr>
            <w:r>
              <w:rPr>
                <w:rFonts w:hint="eastAsia"/>
              </w:rPr>
              <w:t>快递员查看未处理的派件单</w:t>
            </w:r>
          </w:p>
          <w:p w:rsidR="00A67C3B" w:rsidRDefault="00A67C3B" w:rsidP="00A67C3B">
            <w:pPr>
              <w:pStyle w:val="a5"/>
              <w:numPr>
                <w:ilvl w:val="0"/>
                <w:numId w:val="33"/>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系统显示要处理的派件单</w:t>
            </w:r>
          </w:p>
          <w:p w:rsidR="00A67C3B" w:rsidRDefault="00A67C3B" w:rsidP="00A67C3B">
            <w:pPr>
              <w:pStyle w:val="a5"/>
              <w:numPr>
                <w:ilvl w:val="0"/>
                <w:numId w:val="33"/>
              </w:numPr>
              <w:ind w:firstLineChars="0"/>
              <w:cnfStyle w:val="000000100000" w:firstRow="0" w:lastRow="0" w:firstColumn="0" w:lastColumn="0" w:oddVBand="0" w:evenVBand="0" w:oddHBand="1" w:evenHBand="0" w:firstRowFirstColumn="0" w:firstRowLastColumn="0" w:lastRowFirstColumn="0" w:lastRowLastColumn="0"/>
            </w:pPr>
            <w:r>
              <w:rPr>
                <w:rFonts w:hint="eastAsia"/>
              </w:rPr>
              <w:t>快递员执行派件活动至快件到达目的地</w:t>
            </w:r>
          </w:p>
          <w:p w:rsidR="00A67C3B" w:rsidRDefault="00A67C3B" w:rsidP="00A67C3B">
            <w:pPr>
              <w:pStyle w:val="a5"/>
              <w:numPr>
                <w:ilvl w:val="0"/>
                <w:numId w:val="33"/>
              </w:numPr>
              <w:ind w:firstLineChars="0"/>
              <w:cnfStyle w:val="000000100000" w:firstRow="0" w:lastRow="0" w:firstColumn="0" w:lastColumn="0" w:oddVBand="0" w:evenVBand="0" w:oddHBand="1" w:evenHBand="0" w:firstRowFirstColumn="0" w:firstRowLastColumn="0" w:lastRowFirstColumn="0" w:lastRowLastColumn="0"/>
            </w:pPr>
            <w:r>
              <w:rPr>
                <w:rFonts w:hint="eastAsia"/>
              </w:rPr>
              <w:t>快递员输入收件信息并确认保存</w:t>
            </w:r>
          </w:p>
          <w:p w:rsidR="00A67C3B" w:rsidRDefault="00A67C3B" w:rsidP="00A67C3B">
            <w:pPr>
              <w:pStyle w:val="a5"/>
              <w:numPr>
                <w:ilvl w:val="0"/>
                <w:numId w:val="33"/>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系统将数据同步</w:t>
            </w:r>
          </w:p>
          <w:p w:rsidR="00A67C3B" w:rsidRDefault="00A67C3B" w:rsidP="00A67C3B">
            <w:pPr>
              <w:pStyle w:val="a5"/>
              <w:numPr>
                <w:ilvl w:val="0"/>
                <w:numId w:val="33"/>
              </w:numPr>
              <w:ind w:firstLineChars="0"/>
              <w:cnfStyle w:val="000000100000" w:firstRow="0" w:lastRow="0" w:firstColumn="0" w:lastColumn="0" w:oddVBand="0" w:evenVBand="0" w:oddHBand="1" w:evenHBand="0" w:firstRowFirstColumn="0" w:firstRowLastColumn="0" w:lastRowFirstColumn="0" w:lastRowLastColumn="0"/>
            </w:pPr>
            <w:r>
              <w:rPr>
                <w:rFonts w:hint="eastAsia"/>
              </w:rPr>
              <w:t>重复</w:t>
            </w:r>
            <w:r>
              <w:rPr>
                <w:rFonts w:hint="eastAsia"/>
              </w:rPr>
              <w:t>3-4</w:t>
            </w:r>
            <w:r>
              <w:rPr>
                <w:rFonts w:hint="eastAsia"/>
              </w:rPr>
              <w:t>直至派件单处理完毕</w:t>
            </w:r>
          </w:p>
        </w:tc>
      </w:tr>
      <w:tr w:rsidR="00A67C3B" w:rsidRPr="00201341" w:rsidTr="0094289D">
        <w:tc>
          <w:tcPr>
            <w:cnfStyle w:val="001000000000" w:firstRow="0" w:lastRow="0" w:firstColumn="1" w:lastColumn="0" w:oddVBand="0" w:evenVBand="0" w:oddHBand="0" w:evenHBand="0" w:firstRowFirstColumn="0" w:firstRowLastColumn="0" w:lastRowFirstColumn="0" w:lastRowLastColumn="0"/>
            <w:tcW w:w="1413" w:type="dxa"/>
          </w:tcPr>
          <w:p w:rsidR="00A67C3B" w:rsidRDefault="00A67C3B" w:rsidP="0094289D">
            <w:pPr>
              <w:jc w:val="center"/>
            </w:pPr>
            <w:r>
              <w:rPr>
                <w:rFonts w:hint="eastAsia"/>
              </w:rPr>
              <w:t>扩展流程</w:t>
            </w:r>
          </w:p>
        </w:tc>
        <w:tc>
          <w:tcPr>
            <w:tcW w:w="6883" w:type="dxa"/>
          </w:tcPr>
          <w:p w:rsidR="00A67C3B" w:rsidRDefault="00A67C3B" w:rsidP="0094289D">
            <w:pPr>
              <w:cnfStyle w:val="000000000000" w:firstRow="0" w:lastRow="0" w:firstColumn="0" w:lastColumn="0" w:oddVBand="0" w:evenVBand="0" w:oddHBand="0" w:evenHBand="0" w:firstRowFirstColumn="0" w:firstRowLastColumn="0" w:lastRowFirstColumn="0" w:lastRowLastColumn="0"/>
            </w:pPr>
            <w:r>
              <w:rPr>
                <w:rFonts w:hint="eastAsia"/>
              </w:rPr>
              <w:t>1.a</w:t>
            </w:r>
            <w:r>
              <w:t xml:space="preserve"> </w:t>
            </w:r>
            <w:r>
              <w:rPr>
                <w:rFonts w:hint="eastAsia"/>
              </w:rPr>
              <w:t>无派件单</w:t>
            </w:r>
          </w:p>
          <w:p w:rsidR="00A67C3B" w:rsidRDefault="00A67C3B" w:rsidP="0094289D">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与营业厅确认无误后，提前结束派件</w:t>
            </w:r>
          </w:p>
          <w:p w:rsidR="00A67C3B" w:rsidRDefault="00A67C3B" w:rsidP="0094289D">
            <w:pPr>
              <w:cnfStyle w:val="000000000000" w:firstRow="0" w:lastRow="0" w:firstColumn="0" w:lastColumn="0" w:oddVBand="0" w:evenVBand="0" w:oddHBand="0" w:evenHBand="0" w:firstRowFirstColumn="0" w:firstRowLastColumn="0" w:lastRowFirstColumn="0" w:lastRowLastColumn="0"/>
            </w:pPr>
            <w:r>
              <w:rPr>
                <w:rFonts w:hint="eastAsia"/>
              </w:rPr>
              <w:t>4.a</w:t>
            </w:r>
            <w:r>
              <w:t xml:space="preserve"> </w:t>
            </w:r>
            <w:r>
              <w:rPr>
                <w:rFonts w:hint="eastAsia"/>
              </w:rPr>
              <w:t>收件信息的单号在系统中不存在</w:t>
            </w:r>
          </w:p>
          <w:p w:rsidR="00A67C3B" w:rsidRDefault="00A67C3B" w:rsidP="0094289D">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系统提示单号不存在，拒绝输入</w:t>
            </w:r>
          </w:p>
          <w:p w:rsidR="00A67C3B" w:rsidRDefault="00A67C3B" w:rsidP="0094289D">
            <w:pPr>
              <w:cnfStyle w:val="000000000000" w:firstRow="0" w:lastRow="0" w:firstColumn="0" w:lastColumn="0" w:oddVBand="0" w:evenVBand="0" w:oddHBand="0" w:evenHBand="0" w:firstRowFirstColumn="0" w:firstRowLastColumn="0" w:lastRowFirstColumn="0" w:lastRowLastColumn="0"/>
            </w:pPr>
            <w:r>
              <w:rPr>
                <w:rFonts w:hint="eastAsia"/>
              </w:rPr>
              <w:t>4.b</w:t>
            </w:r>
            <w:r>
              <w:t xml:space="preserve"> </w:t>
            </w:r>
            <w:r>
              <w:rPr>
                <w:rFonts w:hint="eastAsia"/>
              </w:rPr>
              <w:t>收件信息格式不符</w:t>
            </w:r>
          </w:p>
          <w:p w:rsidR="00A67C3B" w:rsidRPr="00201341" w:rsidRDefault="00A67C3B" w:rsidP="0094289D">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系统提示错误，拒绝输入</w:t>
            </w:r>
          </w:p>
        </w:tc>
      </w:tr>
      <w:tr w:rsidR="00A67C3B"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67C3B" w:rsidRDefault="00A67C3B" w:rsidP="0094289D">
            <w:pPr>
              <w:jc w:val="center"/>
            </w:pPr>
            <w:r>
              <w:rPr>
                <w:rFonts w:hint="eastAsia"/>
              </w:rPr>
              <w:lastRenderedPageBreak/>
              <w:t>特殊需求</w:t>
            </w:r>
          </w:p>
        </w:tc>
        <w:tc>
          <w:tcPr>
            <w:tcW w:w="6883" w:type="dxa"/>
          </w:tcPr>
          <w:p w:rsidR="00A67C3B" w:rsidRDefault="00A67C3B" w:rsidP="0094289D">
            <w:pPr>
              <w:cnfStyle w:val="000000100000" w:firstRow="0" w:lastRow="0" w:firstColumn="0" w:lastColumn="0" w:oddVBand="0" w:evenVBand="0" w:oddHBand="1" w:evenHBand="0" w:firstRowFirstColumn="0" w:firstRowLastColumn="0" w:lastRowFirstColumn="0" w:lastRowLastColumn="0"/>
            </w:pPr>
            <w:r>
              <w:rPr>
                <w:rFonts w:hint="eastAsia"/>
              </w:rPr>
              <w:t>部分选项尽可能默认</w:t>
            </w:r>
          </w:p>
        </w:tc>
      </w:tr>
    </w:tbl>
    <w:p w:rsidR="00A67C3B" w:rsidRDefault="00A67C3B" w:rsidP="00FA5033"/>
    <w:tbl>
      <w:tblPr>
        <w:tblStyle w:val="4-51"/>
        <w:tblW w:w="8296" w:type="dxa"/>
        <w:tblLayout w:type="fixed"/>
        <w:tblLook w:val="04A0" w:firstRow="1" w:lastRow="0" w:firstColumn="1" w:lastColumn="0" w:noHBand="0" w:noVBand="1"/>
      </w:tblPr>
      <w:tblGrid>
        <w:gridCol w:w="1413"/>
        <w:gridCol w:w="6883"/>
      </w:tblGrid>
      <w:tr w:rsidR="00FA5033" w:rsidTr="009428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FA5033" w:rsidRDefault="00FA5033" w:rsidP="0094289D">
            <w:pPr>
              <w:jc w:val="center"/>
              <w:rPr>
                <w:b w:val="0"/>
                <w:bCs w:val="0"/>
              </w:rPr>
            </w:pPr>
            <w:r>
              <w:rPr>
                <w:rFonts w:hint="eastAsia"/>
              </w:rPr>
              <w:t>UC3</w:t>
            </w:r>
            <w:r>
              <w:t xml:space="preserve">.1 </w:t>
            </w:r>
            <w:r>
              <w:rPr>
                <w:rFonts w:hint="eastAsia"/>
              </w:rPr>
              <w:t>车辆装车管理</w:t>
            </w:r>
          </w:p>
        </w:tc>
      </w:tr>
      <w:tr w:rsidR="00FA5033"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A5033" w:rsidRDefault="00FA5033" w:rsidP="0094289D">
            <w:pPr>
              <w:jc w:val="center"/>
            </w:pPr>
          </w:p>
          <w:p w:rsidR="00FA5033" w:rsidRDefault="00FA5033" w:rsidP="0094289D">
            <w:pPr>
              <w:jc w:val="center"/>
            </w:pPr>
            <w:r>
              <w:rPr>
                <w:rFonts w:hint="eastAsia"/>
              </w:rPr>
              <w:t>参与者</w:t>
            </w:r>
          </w:p>
        </w:tc>
        <w:tc>
          <w:tcPr>
            <w:tcW w:w="6883" w:type="dxa"/>
          </w:tcPr>
          <w:p w:rsidR="00FA5033" w:rsidRPr="00DF43A8" w:rsidRDefault="00FA5033" w:rsidP="0094289D">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营业厅业务员，目标是方便快捷地记录装车信息（装车日期，本营业厅编号及汽运编号，出发地，到达地，车辆代号，监装员，押运员，本次装箱所有托运单号，运费）</w:t>
            </w:r>
          </w:p>
        </w:tc>
      </w:tr>
      <w:tr w:rsidR="00FA5033" w:rsidTr="0094289D">
        <w:tc>
          <w:tcPr>
            <w:cnfStyle w:val="001000000000" w:firstRow="0" w:lastRow="0" w:firstColumn="1" w:lastColumn="0" w:oddVBand="0" w:evenVBand="0" w:oddHBand="0" w:evenHBand="0" w:firstRowFirstColumn="0" w:firstRowLastColumn="0" w:lastRowFirstColumn="0" w:lastRowLastColumn="0"/>
            <w:tcW w:w="1413" w:type="dxa"/>
          </w:tcPr>
          <w:p w:rsidR="00FA5033" w:rsidRDefault="00FA5033" w:rsidP="0094289D">
            <w:pPr>
              <w:jc w:val="center"/>
            </w:pPr>
            <w:r>
              <w:rPr>
                <w:rFonts w:hint="eastAsia"/>
              </w:rPr>
              <w:t>触发条件</w:t>
            </w:r>
          </w:p>
        </w:tc>
        <w:tc>
          <w:tcPr>
            <w:tcW w:w="6883" w:type="dxa"/>
          </w:tcPr>
          <w:p w:rsidR="00FA5033" w:rsidRPr="00DF43A8" w:rsidRDefault="00FA5033" w:rsidP="0094289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快递员已揽件，营业厅人员已完成分拣，需要装车</w:t>
            </w:r>
          </w:p>
        </w:tc>
      </w:tr>
      <w:tr w:rsidR="00FA5033"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A5033" w:rsidRDefault="00FA5033" w:rsidP="0094289D">
            <w:pPr>
              <w:jc w:val="center"/>
            </w:pPr>
            <w:r>
              <w:rPr>
                <w:rFonts w:hint="eastAsia"/>
              </w:rPr>
              <w:t>前置条件</w:t>
            </w:r>
          </w:p>
        </w:tc>
        <w:tc>
          <w:tcPr>
            <w:tcW w:w="6883" w:type="dxa"/>
          </w:tcPr>
          <w:p w:rsidR="00FA5033" w:rsidRPr="00DF43A8" w:rsidRDefault="00FA5033" w:rsidP="0094289D">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营业厅业务员已被识别和授权</w:t>
            </w:r>
          </w:p>
        </w:tc>
      </w:tr>
      <w:tr w:rsidR="00FA5033" w:rsidTr="0094289D">
        <w:tc>
          <w:tcPr>
            <w:cnfStyle w:val="001000000000" w:firstRow="0" w:lastRow="0" w:firstColumn="1" w:lastColumn="0" w:oddVBand="0" w:evenVBand="0" w:oddHBand="0" w:evenHBand="0" w:firstRowFirstColumn="0" w:firstRowLastColumn="0" w:lastRowFirstColumn="0" w:lastRowLastColumn="0"/>
            <w:tcW w:w="1413" w:type="dxa"/>
          </w:tcPr>
          <w:p w:rsidR="00FA5033" w:rsidRDefault="00FA5033" w:rsidP="0094289D">
            <w:pPr>
              <w:jc w:val="center"/>
            </w:pPr>
            <w:r>
              <w:rPr>
                <w:rFonts w:hint="eastAsia"/>
              </w:rPr>
              <w:t>后置条件</w:t>
            </w:r>
          </w:p>
        </w:tc>
        <w:tc>
          <w:tcPr>
            <w:tcW w:w="6883" w:type="dxa"/>
          </w:tcPr>
          <w:p w:rsidR="00FA5033" w:rsidRPr="00DF43A8" w:rsidRDefault="00FA5033" w:rsidP="0094289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所有装运信息均已被录入，系统提示录入成功</w:t>
            </w:r>
          </w:p>
        </w:tc>
      </w:tr>
      <w:tr w:rsidR="00FA5033"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A5033" w:rsidRDefault="00FA5033" w:rsidP="0094289D">
            <w:pPr>
              <w:jc w:val="center"/>
            </w:pPr>
            <w:r>
              <w:rPr>
                <w:rFonts w:hint="eastAsia"/>
              </w:rPr>
              <w:t>正常流程</w:t>
            </w:r>
          </w:p>
        </w:tc>
        <w:tc>
          <w:tcPr>
            <w:tcW w:w="6883" w:type="dxa"/>
          </w:tcPr>
          <w:p w:rsidR="00FA5033" w:rsidRPr="00DF43A8" w:rsidRDefault="00FA5033" w:rsidP="00FA5033">
            <w:pPr>
              <w:numPr>
                <w:ilvl w:val="0"/>
                <w:numId w:val="14"/>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点击车辆装车按钮</w:t>
            </w:r>
          </w:p>
          <w:p w:rsidR="00FA5033" w:rsidRPr="00DF43A8" w:rsidRDefault="00FA5033" w:rsidP="00FA5033">
            <w:pPr>
              <w:numPr>
                <w:ilvl w:val="0"/>
                <w:numId w:val="14"/>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根据当前时间系统生成装车日期</w:t>
            </w:r>
          </w:p>
          <w:p w:rsidR="00FA5033" w:rsidRPr="00DF43A8" w:rsidRDefault="00FA5033" w:rsidP="00FA5033">
            <w:pPr>
              <w:numPr>
                <w:ilvl w:val="0"/>
                <w:numId w:val="14"/>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系统自动生成本营业厅编号（城市编号</w:t>
            </w:r>
            <w:r w:rsidRPr="00DF43A8">
              <w:rPr>
                <w:rFonts w:asciiTheme="minorHAnsi" w:eastAsiaTheme="minorEastAsia" w:hAnsiTheme="minorHAnsi" w:cstheme="minorBidi" w:hint="eastAsia"/>
                <w:kern w:val="2"/>
                <w:sz w:val="21"/>
                <w:szCs w:val="22"/>
              </w:rPr>
              <w:t>+</w:t>
            </w:r>
            <w:r w:rsidRPr="00DF43A8">
              <w:rPr>
                <w:rFonts w:asciiTheme="minorHAnsi" w:eastAsiaTheme="minorEastAsia" w:hAnsiTheme="minorHAnsi" w:cstheme="minorBidi" w:hint="eastAsia"/>
                <w:kern w:val="2"/>
                <w:sz w:val="21"/>
                <w:szCs w:val="22"/>
              </w:rPr>
              <w:t>营业厅编号，例如南大鼓楼营业厅：</w:t>
            </w:r>
            <w:r w:rsidRPr="00DF43A8">
              <w:rPr>
                <w:rFonts w:asciiTheme="minorHAnsi" w:eastAsiaTheme="minorEastAsia" w:hAnsiTheme="minorHAnsi" w:cstheme="minorBidi" w:hint="eastAsia"/>
                <w:kern w:val="2"/>
                <w:sz w:val="21"/>
                <w:szCs w:val="22"/>
              </w:rPr>
              <w:t>025000</w:t>
            </w:r>
            <w:r w:rsidRPr="00DF43A8">
              <w:rPr>
                <w:rFonts w:asciiTheme="minorHAnsi" w:eastAsiaTheme="minorEastAsia" w:hAnsiTheme="minorHAnsi" w:cstheme="minorBidi" w:hint="eastAsia"/>
                <w:kern w:val="2"/>
                <w:sz w:val="21"/>
                <w:szCs w:val="22"/>
              </w:rPr>
              <w:t>）</w:t>
            </w:r>
          </w:p>
          <w:p w:rsidR="00FA5033" w:rsidRPr="00DF43A8" w:rsidRDefault="00FA5033" w:rsidP="00FA5033">
            <w:pPr>
              <w:numPr>
                <w:ilvl w:val="0"/>
                <w:numId w:val="14"/>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系统自动生成汽运编号（营业厅编号</w:t>
            </w:r>
            <w:r w:rsidRPr="00DF43A8">
              <w:rPr>
                <w:rFonts w:asciiTheme="minorHAnsi" w:eastAsiaTheme="minorEastAsia" w:hAnsiTheme="minorHAnsi" w:cstheme="minorBidi" w:hint="eastAsia"/>
                <w:kern w:val="2"/>
                <w:sz w:val="21"/>
                <w:szCs w:val="22"/>
              </w:rPr>
              <w:t>+</w:t>
            </w:r>
            <w:r w:rsidRPr="00DF43A8">
              <w:rPr>
                <w:rFonts w:asciiTheme="minorHAnsi" w:eastAsiaTheme="minorEastAsia" w:hAnsiTheme="minorHAnsi" w:cstheme="minorBidi" w:hint="eastAsia"/>
                <w:kern w:val="2"/>
                <w:sz w:val="21"/>
                <w:szCs w:val="22"/>
              </w:rPr>
              <w:t>日期</w:t>
            </w:r>
            <w:r w:rsidRPr="00DF43A8">
              <w:rPr>
                <w:rFonts w:asciiTheme="minorHAnsi" w:eastAsiaTheme="minorEastAsia" w:hAnsiTheme="minorHAnsi" w:cstheme="minorBidi" w:hint="eastAsia"/>
                <w:kern w:val="2"/>
                <w:sz w:val="21"/>
                <w:szCs w:val="22"/>
              </w:rPr>
              <w:t>+5</w:t>
            </w:r>
            <w:r w:rsidRPr="00DF43A8">
              <w:rPr>
                <w:rFonts w:asciiTheme="minorHAnsi" w:eastAsiaTheme="minorEastAsia" w:hAnsiTheme="minorHAnsi" w:cstheme="minorBidi" w:hint="eastAsia"/>
                <w:kern w:val="2"/>
                <w:sz w:val="21"/>
                <w:szCs w:val="22"/>
              </w:rPr>
              <w:t>位编码，例如鼓楼营业厅</w:t>
            </w:r>
            <w:r w:rsidRPr="00DF43A8">
              <w:rPr>
                <w:rFonts w:asciiTheme="minorHAnsi" w:eastAsiaTheme="minorEastAsia" w:hAnsiTheme="minorHAnsi" w:cstheme="minorBidi" w:hint="eastAsia"/>
                <w:kern w:val="2"/>
                <w:sz w:val="21"/>
                <w:szCs w:val="22"/>
              </w:rPr>
              <w:t>9</w:t>
            </w:r>
            <w:r w:rsidRPr="00DF43A8">
              <w:rPr>
                <w:rFonts w:asciiTheme="minorHAnsi" w:eastAsiaTheme="minorEastAsia" w:hAnsiTheme="minorHAnsi" w:cstheme="minorBidi" w:hint="eastAsia"/>
                <w:kern w:val="2"/>
                <w:sz w:val="21"/>
                <w:szCs w:val="22"/>
              </w:rPr>
              <w:t>月</w:t>
            </w:r>
            <w:r w:rsidRPr="00DF43A8">
              <w:rPr>
                <w:rFonts w:asciiTheme="minorHAnsi" w:eastAsiaTheme="minorEastAsia" w:hAnsiTheme="minorHAnsi" w:cstheme="minorBidi" w:hint="eastAsia"/>
                <w:kern w:val="2"/>
                <w:sz w:val="21"/>
                <w:szCs w:val="22"/>
              </w:rPr>
              <w:t>21</w:t>
            </w:r>
            <w:r w:rsidRPr="00DF43A8">
              <w:rPr>
                <w:rFonts w:asciiTheme="minorHAnsi" w:eastAsiaTheme="minorEastAsia" w:hAnsiTheme="minorHAnsi" w:cstheme="minorBidi" w:hint="eastAsia"/>
                <w:kern w:val="2"/>
                <w:sz w:val="21"/>
                <w:szCs w:val="22"/>
              </w:rPr>
              <w:t>日第一次装车：</w:t>
            </w:r>
            <w:r w:rsidRPr="00DF43A8">
              <w:rPr>
                <w:rFonts w:asciiTheme="minorHAnsi" w:eastAsiaTheme="minorEastAsia" w:hAnsiTheme="minorHAnsi" w:cstheme="minorBidi" w:hint="eastAsia"/>
                <w:kern w:val="2"/>
                <w:sz w:val="21"/>
                <w:szCs w:val="22"/>
              </w:rPr>
              <w:t>002015092100000</w:t>
            </w:r>
            <w:r w:rsidRPr="00DF43A8">
              <w:rPr>
                <w:rFonts w:asciiTheme="minorHAnsi" w:eastAsiaTheme="minorEastAsia" w:hAnsiTheme="minorHAnsi" w:cstheme="minorBidi" w:hint="eastAsia"/>
                <w:kern w:val="2"/>
                <w:sz w:val="21"/>
                <w:szCs w:val="22"/>
              </w:rPr>
              <w:t>）</w:t>
            </w:r>
          </w:p>
          <w:p w:rsidR="00FA5033" w:rsidRPr="00DF43A8" w:rsidRDefault="00FA5033" w:rsidP="00FA5033">
            <w:pPr>
              <w:numPr>
                <w:ilvl w:val="0"/>
                <w:numId w:val="14"/>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系统自动生成出发地（本营业厅）</w:t>
            </w:r>
          </w:p>
          <w:p w:rsidR="00FA5033" w:rsidRPr="00DF43A8" w:rsidRDefault="00FA5033" w:rsidP="00FA5033">
            <w:pPr>
              <w:numPr>
                <w:ilvl w:val="0"/>
                <w:numId w:val="14"/>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营业厅装车人员输入到达地（本地中转中心或其他营业厅），车辆代号，监装员，押运员</w:t>
            </w:r>
          </w:p>
          <w:p w:rsidR="00FA5033" w:rsidRPr="00DF43A8" w:rsidRDefault="00FA5033" w:rsidP="00FA5033">
            <w:pPr>
              <w:numPr>
                <w:ilvl w:val="0"/>
                <w:numId w:val="14"/>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系统自动生成运费，本次装箱所有订单条形码号</w:t>
            </w:r>
          </w:p>
        </w:tc>
      </w:tr>
      <w:tr w:rsidR="00FA5033" w:rsidTr="0094289D">
        <w:tc>
          <w:tcPr>
            <w:cnfStyle w:val="001000000000" w:firstRow="0" w:lastRow="0" w:firstColumn="1" w:lastColumn="0" w:oddVBand="0" w:evenVBand="0" w:oddHBand="0" w:evenHBand="0" w:firstRowFirstColumn="0" w:firstRowLastColumn="0" w:lastRowFirstColumn="0" w:lastRowLastColumn="0"/>
            <w:tcW w:w="1413" w:type="dxa"/>
          </w:tcPr>
          <w:p w:rsidR="00FA5033" w:rsidRDefault="00FA5033" w:rsidP="0094289D">
            <w:pPr>
              <w:jc w:val="center"/>
            </w:pPr>
            <w:r>
              <w:rPr>
                <w:rFonts w:hint="eastAsia"/>
              </w:rPr>
              <w:t>扩展流程</w:t>
            </w:r>
          </w:p>
        </w:tc>
        <w:tc>
          <w:tcPr>
            <w:tcW w:w="6883" w:type="dxa"/>
          </w:tcPr>
          <w:p w:rsidR="00FA5033" w:rsidRPr="00DF43A8" w:rsidRDefault="00FA5033" w:rsidP="0094289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6a.</w:t>
            </w:r>
            <w:r w:rsidRPr="00DF43A8">
              <w:rPr>
                <w:rFonts w:asciiTheme="minorHAnsi" w:eastAsiaTheme="minorEastAsia" w:hAnsiTheme="minorHAnsi" w:cstheme="minorBidi" w:hint="eastAsia"/>
                <w:kern w:val="2"/>
                <w:sz w:val="21"/>
                <w:szCs w:val="22"/>
              </w:rPr>
              <w:t>装车人员输入快递单号有误或不存在</w:t>
            </w:r>
          </w:p>
          <w:p w:rsidR="00FA5033" w:rsidRPr="00DF43A8" w:rsidRDefault="00FA5033" w:rsidP="0094289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系统提示输入快递单号有误并拒绝输入</w:t>
            </w:r>
          </w:p>
          <w:p w:rsidR="00FA5033" w:rsidRPr="00DF43A8" w:rsidRDefault="00FA5033" w:rsidP="0094289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6b.</w:t>
            </w:r>
            <w:r w:rsidRPr="00DF43A8">
              <w:rPr>
                <w:rFonts w:asciiTheme="minorHAnsi" w:eastAsiaTheme="minorEastAsia" w:hAnsiTheme="minorHAnsi" w:cstheme="minorBidi" w:hint="eastAsia"/>
                <w:kern w:val="2"/>
                <w:sz w:val="21"/>
                <w:szCs w:val="22"/>
              </w:rPr>
              <w:t>装车人员输入押运员不存在</w:t>
            </w:r>
          </w:p>
          <w:p w:rsidR="00FA5033" w:rsidRPr="00DF43A8" w:rsidRDefault="00FA5033" w:rsidP="0094289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系统提示押运员不存在并拒绝输入</w:t>
            </w:r>
          </w:p>
          <w:p w:rsidR="00FA5033" w:rsidRPr="00DF43A8" w:rsidRDefault="00FA5033" w:rsidP="0094289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6c.</w:t>
            </w:r>
            <w:r w:rsidRPr="00DF43A8">
              <w:rPr>
                <w:rFonts w:asciiTheme="minorHAnsi" w:eastAsiaTheme="minorEastAsia" w:hAnsiTheme="minorHAnsi" w:cstheme="minorBidi" w:hint="eastAsia"/>
                <w:kern w:val="2"/>
                <w:sz w:val="21"/>
                <w:szCs w:val="22"/>
              </w:rPr>
              <w:t>装车人员输入监装员不存在</w:t>
            </w:r>
          </w:p>
          <w:p w:rsidR="00FA5033" w:rsidRPr="00DF43A8" w:rsidRDefault="00FA5033" w:rsidP="0094289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系统提示监装员不存在并拒绝输入</w:t>
            </w:r>
          </w:p>
          <w:p w:rsidR="00FA5033" w:rsidRPr="00DF43A8" w:rsidRDefault="00FA5033" w:rsidP="0094289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6d.</w:t>
            </w:r>
            <w:r w:rsidRPr="00DF43A8">
              <w:rPr>
                <w:rFonts w:asciiTheme="minorHAnsi" w:eastAsiaTheme="minorEastAsia" w:hAnsiTheme="minorHAnsi" w:cstheme="minorBidi" w:hint="eastAsia"/>
                <w:kern w:val="2"/>
                <w:sz w:val="21"/>
                <w:szCs w:val="22"/>
              </w:rPr>
              <w:t>装车人员输入到达地不存在</w:t>
            </w:r>
          </w:p>
          <w:p w:rsidR="00FA5033" w:rsidRPr="00DF43A8" w:rsidRDefault="00FA5033" w:rsidP="0094289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系统提示快递到达地有误并拒绝输入</w:t>
            </w:r>
          </w:p>
          <w:p w:rsidR="00FA5033" w:rsidRPr="00DF43A8" w:rsidRDefault="00FA5033" w:rsidP="0094289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6e.</w:t>
            </w:r>
            <w:r w:rsidRPr="00DF43A8">
              <w:rPr>
                <w:rFonts w:asciiTheme="minorHAnsi" w:eastAsiaTheme="minorEastAsia" w:hAnsiTheme="minorHAnsi" w:cstheme="minorBidi" w:hint="eastAsia"/>
                <w:kern w:val="2"/>
                <w:sz w:val="21"/>
                <w:szCs w:val="22"/>
              </w:rPr>
              <w:t>装车人员输入信息不完全却已经点了确定按钮</w:t>
            </w:r>
          </w:p>
          <w:p w:rsidR="00FA5033" w:rsidRPr="00DF43A8" w:rsidRDefault="00FA5033" w:rsidP="0094289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系统提示遗漏信息请补全并拒绝提交</w:t>
            </w:r>
          </w:p>
        </w:tc>
      </w:tr>
      <w:tr w:rsidR="00FA5033"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A5033" w:rsidRDefault="00FA5033" w:rsidP="0094289D">
            <w:pPr>
              <w:jc w:val="center"/>
            </w:pPr>
            <w:r>
              <w:rPr>
                <w:rFonts w:hint="eastAsia"/>
              </w:rPr>
              <w:t>特殊需求</w:t>
            </w:r>
          </w:p>
        </w:tc>
        <w:tc>
          <w:tcPr>
            <w:tcW w:w="6883" w:type="dxa"/>
          </w:tcPr>
          <w:p w:rsidR="00FA5033" w:rsidRPr="00DF43A8" w:rsidRDefault="00FA5033" w:rsidP="0094289D">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系统时间与当地标准时间一致</w:t>
            </w:r>
          </w:p>
        </w:tc>
      </w:tr>
    </w:tbl>
    <w:p w:rsidR="00FA5033" w:rsidRDefault="00FA5033" w:rsidP="00FA5033"/>
    <w:tbl>
      <w:tblPr>
        <w:tblStyle w:val="4-5"/>
        <w:tblW w:w="0" w:type="auto"/>
        <w:tblLook w:val="04A0" w:firstRow="1" w:lastRow="0" w:firstColumn="1" w:lastColumn="0" w:noHBand="0" w:noVBand="1"/>
      </w:tblPr>
      <w:tblGrid>
        <w:gridCol w:w="4148"/>
        <w:gridCol w:w="4148"/>
      </w:tblGrid>
      <w:tr w:rsidR="0037150F" w:rsidTr="009428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37150F" w:rsidRDefault="0037150F" w:rsidP="0094289D">
            <w:pPr>
              <w:jc w:val="center"/>
            </w:pPr>
            <w:r>
              <w:t xml:space="preserve">UC3.2 </w:t>
            </w:r>
            <w:r>
              <w:rPr>
                <w:rFonts w:hint="eastAsia"/>
              </w:rPr>
              <w:t>接件与派件</w:t>
            </w:r>
          </w:p>
        </w:tc>
      </w:tr>
      <w:tr w:rsidR="0037150F" w:rsidRPr="005C2E3F"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7150F" w:rsidRDefault="0037150F" w:rsidP="0094289D">
            <w:pPr>
              <w:jc w:val="center"/>
            </w:pPr>
            <w:r>
              <w:t>参与者</w:t>
            </w:r>
          </w:p>
        </w:tc>
        <w:tc>
          <w:tcPr>
            <w:tcW w:w="4148" w:type="dxa"/>
          </w:tcPr>
          <w:p w:rsidR="0037150F" w:rsidRDefault="0037150F" w:rsidP="0094289D">
            <w:pPr>
              <w:cnfStyle w:val="000000100000" w:firstRow="0" w:lastRow="0" w:firstColumn="0" w:lastColumn="0" w:oddVBand="0" w:evenVBand="0" w:oddHBand="1" w:evenHBand="0" w:firstRowFirstColumn="0" w:firstRowLastColumn="0" w:lastRowFirstColumn="0" w:lastRowLastColumn="0"/>
            </w:pPr>
            <w:r>
              <w:t>营业厅业务员，目标是能够在货物送达时快速准确的生成接收单，并生成给快递员的派件单，并且一定要保证货物能够在规定的时间内发送给快递员</w:t>
            </w:r>
          </w:p>
          <w:p w:rsidR="0037150F" w:rsidRPr="005C2E3F" w:rsidRDefault="0037150F" w:rsidP="0094289D">
            <w:pPr>
              <w:cnfStyle w:val="000000100000" w:firstRow="0" w:lastRow="0" w:firstColumn="0" w:lastColumn="0" w:oddVBand="0" w:evenVBand="0" w:oddHBand="1" w:evenHBand="0" w:firstRowFirstColumn="0" w:firstRowLastColumn="0" w:lastRowFirstColumn="0" w:lastRowLastColumn="0"/>
            </w:pPr>
          </w:p>
        </w:tc>
      </w:tr>
      <w:tr w:rsidR="0037150F" w:rsidTr="0094289D">
        <w:tc>
          <w:tcPr>
            <w:cnfStyle w:val="001000000000" w:firstRow="0" w:lastRow="0" w:firstColumn="1" w:lastColumn="0" w:oddVBand="0" w:evenVBand="0" w:oddHBand="0" w:evenHBand="0" w:firstRowFirstColumn="0" w:firstRowLastColumn="0" w:lastRowFirstColumn="0" w:lastRowLastColumn="0"/>
            <w:tcW w:w="4148" w:type="dxa"/>
          </w:tcPr>
          <w:p w:rsidR="0037150F" w:rsidRDefault="0037150F" w:rsidP="0094289D">
            <w:pPr>
              <w:jc w:val="center"/>
            </w:pPr>
            <w:r>
              <w:t>触发条件</w:t>
            </w:r>
          </w:p>
        </w:tc>
        <w:tc>
          <w:tcPr>
            <w:tcW w:w="4148" w:type="dxa"/>
          </w:tcPr>
          <w:p w:rsidR="0037150F" w:rsidRDefault="0037150F" w:rsidP="0094289D">
            <w:pPr>
              <w:cnfStyle w:val="000000000000" w:firstRow="0" w:lastRow="0" w:firstColumn="0" w:lastColumn="0" w:oddVBand="0" w:evenVBand="0" w:oddHBand="0" w:evenHBand="0" w:firstRowFirstColumn="0" w:firstRowLastColumn="0" w:lastRowFirstColumn="0" w:lastRowLastColumn="0"/>
            </w:pPr>
            <w:r>
              <w:t>其它营业厅或中转中心送达货物</w:t>
            </w:r>
          </w:p>
        </w:tc>
      </w:tr>
      <w:tr w:rsidR="0037150F" w:rsidRPr="005C2E3F"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7150F" w:rsidRDefault="0037150F" w:rsidP="0094289D">
            <w:pPr>
              <w:jc w:val="center"/>
            </w:pPr>
            <w:r>
              <w:t>前置条件</w:t>
            </w:r>
          </w:p>
        </w:tc>
        <w:tc>
          <w:tcPr>
            <w:tcW w:w="4148" w:type="dxa"/>
          </w:tcPr>
          <w:p w:rsidR="0037150F" w:rsidRPr="005C2E3F" w:rsidRDefault="0037150F" w:rsidP="009B3DC2">
            <w:pPr>
              <w:cnfStyle w:val="000000100000" w:firstRow="0" w:lastRow="0" w:firstColumn="0" w:lastColumn="0" w:oddVBand="0" w:evenVBand="0" w:oddHBand="1" w:evenHBand="0" w:firstRowFirstColumn="0" w:firstRowLastColumn="0" w:lastRowFirstColumn="0" w:lastRowLastColumn="0"/>
            </w:pPr>
            <w:r>
              <w:t>营业厅业务员已经被识别和授权，</w:t>
            </w:r>
            <w:r w:rsidR="009B3DC2">
              <w:rPr>
                <w:rFonts w:hint="eastAsia"/>
              </w:rPr>
              <w:t>货物不再营业厅存储，能够立即派送出去</w:t>
            </w:r>
            <w:r w:rsidR="009B3DC2" w:rsidRPr="005C2E3F">
              <w:t xml:space="preserve"> </w:t>
            </w:r>
          </w:p>
        </w:tc>
      </w:tr>
      <w:tr w:rsidR="0037150F" w:rsidRPr="005C2E3F" w:rsidTr="0094289D">
        <w:tc>
          <w:tcPr>
            <w:cnfStyle w:val="001000000000" w:firstRow="0" w:lastRow="0" w:firstColumn="1" w:lastColumn="0" w:oddVBand="0" w:evenVBand="0" w:oddHBand="0" w:evenHBand="0" w:firstRowFirstColumn="0" w:firstRowLastColumn="0" w:lastRowFirstColumn="0" w:lastRowLastColumn="0"/>
            <w:tcW w:w="4148" w:type="dxa"/>
          </w:tcPr>
          <w:p w:rsidR="0037150F" w:rsidRDefault="0037150F" w:rsidP="0094289D">
            <w:pPr>
              <w:jc w:val="center"/>
            </w:pPr>
            <w:r>
              <w:t>后置条件</w:t>
            </w:r>
          </w:p>
        </w:tc>
        <w:tc>
          <w:tcPr>
            <w:tcW w:w="4148" w:type="dxa"/>
          </w:tcPr>
          <w:p w:rsidR="0037150F" w:rsidRPr="005C2E3F" w:rsidRDefault="0037150F" w:rsidP="0094289D">
            <w:pPr>
              <w:cnfStyle w:val="000000000000" w:firstRow="0" w:lastRow="0" w:firstColumn="0" w:lastColumn="0" w:oddVBand="0" w:evenVBand="0" w:oddHBand="0" w:evenHBand="0" w:firstRowFirstColumn="0" w:firstRowLastColumn="0" w:lastRowFirstColumn="0" w:lastRowLastColumn="0"/>
            </w:pPr>
            <w:r>
              <w:t>打印接收单，派件单，并记录到达营业厅的货物编号以及派送该货物的快递员的编号</w:t>
            </w:r>
          </w:p>
        </w:tc>
      </w:tr>
      <w:tr w:rsidR="0037150F" w:rsidRPr="005C2E3F"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7150F" w:rsidRDefault="0037150F" w:rsidP="0094289D">
            <w:pPr>
              <w:jc w:val="center"/>
            </w:pPr>
            <w:r>
              <w:t>正常流程</w:t>
            </w:r>
          </w:p>
        </w:tc>
        <w:tc>
          <w:tcPr>
            <w:tcW w:w="4148" w:type="dxa"/>
          </w:tcPr>
          <w:p w:rsidR="0037150F" w:rsidRDefault="0037150F" w:rsidP="0094289D">
            <w:pPr>
              <w:pStyle w:val="a5"/>
              <w:numPr>
                <w:ilvl w:val="0"/>
                <w:numId w:val="2"/>
              </w:numPr>
              <w:ind w:firstLineChars="0"/>
              <w:cnfStyle w:val="000000100000" w:firstRow="0" w:lastRow="0" w:firstColumn="0" w:lastColumn="0" w:oddVBand="0" w:evenVBand="0" w:oddHBand="1" w:evenHBand="0" w:firstRowFirstColumn="0" w:firstRowLastColumn="0" w:lastRowFirstColumn="0" w:lastRowLastColumn="0"/>
            </w:pPr>
            <w:bookmarkStart w:id="0" w:name="_GoBack"/>
            <w:bookmarkEnd w:id="0"/>
            <w:r>
              <w:t>营业厅业务员输入送达货物的编号</w:t>
            </w:r>
          </w:p>
          <w:p w:rsidR="0037150F" w:rsidRDefault="0037150F" w:rsidP="0094289D">
            <w:pPr>
              <w:pStyle w:val="a5"/>
              <w:numPr>
                <w:ilvl w:val="0"/>
                <w:numId w:val="2"/>
              </w:numPr>
              <w:ind w:firstLineChars="0"/>
              <w:cnfStyle w:val="000000100000" w:firstRow="0" w:lastRow="0" w:firstColumn="0" w:lastColumn="0" w:oddVBand="0" w:evenVBand="0" w:oddHBand="1" w:evenHBand="0" w:firstRowFirstColumn="0" w:firstRowLastColumn="0" w:lastRowFirstColumn="0" w:lastRowLastColumn="0"/>
            </w:pPr>
            <w:r>
              <w:t>系统显示货物的信息，并且在系统中记</w:t>
            </w:r>
            <w:r>
              <w:lastRenderedPageBreak/>
              <w:t>录该系统标号表示本营业厅已经接收该货物</w:t>
            </w:r>
            <w:ins w:id="1" w:author="张健" w:date="2015-10-09T18:17:00Z">
              <w:r w:rsidR="001B7A6B" w:rsidRPr="003B4F1E">
                <w:rPr>
                  <w:rFonts w:hint="eastAsia"/>
                </w:rPr>
                <w:t>（到达日期、中转单编号、出发地、货物到达状态（损坏、完整、丢失））</w:t>
              </w:r>
              <w:r w:rsidR="001B7A6B">
                <w:rPr>
                  <w:rFonts w:hint="eastAsia"/>
                </w:rPr>
                <w:t>？</w:t>
              </w:r>
            </w:ins>
          </w:p>
          <w:p w:rsidR="0037150F" w:rsidRDefault="0037150F" w:rsidP="0094289D">
            <w:pPr>
              <w:pStyle w:val="a5"/>
              <w:numPr>
                <w:ilvl w:val="0"/>
                <w:numId w:val="2"/>
              </w:numPr>
              <w:ind w:firstLineChars="0"/>
              <w:cnfStyle w:val="000000100000" w:firstRow="0" w:lastRow="0" w:firstColumn="0" w:lastColumn="0" w:oddVBand="0" w:evenVBand="0" w:oddHBand="1" w:evenHBand="0" w:firstRowFirstColumn="0" w:firstRowLastColumn="0" w:lastRowFirstColumn="0" w:lastRowLastColumn="0"/>
            </w:pPr>
            <w:r>
              <w:t>重复</w:t>
            </w:r>
            <w:r>
              <w:t>1</w:t>
            </w:r>
            <w:r>
              <w:t>，</w:t>
            </w:r>
            <w:r>
              <w:t>2</w:t>
            </w:r>
            <w:r>
              <w:t>两步直到完成所有送达货物的编号的输入</w:t>
            </w:r>
          </w:p>
          <w:p w:rsidR="0037150F" w:rsidRDefault="0037150F" w:rsidP="0094289D">
            <w:pPr>
              <w:pStyle w:val="a5"/>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营业厅业务员停止输入</w:t>
            </w:r>
          </w:p>
          <w:p w:rsidR="0037150F" w:rsidRDefault="0037150F" w:rsidP="0094289D">
            <w:pPr>
              <w:pStyle w:val="a5"/>
              <w:numPr>
                <w:ilvl w:val="0"/>
                <w:numId w:val="2"/>
              </w:numPr>
              <w:ind w:firstLineChars="0"/>
              <w:cnfStyle w:val="000000100000" w:firstRow="0" w:lastRow="0" w:firstColumn="0" w:lastColumn="0" w:oddVBand="0" w:evenVBand="0" w:oddHBand="1" w:evenHBand="0" w:firstRowFirstColumn="0" w:firstRowLastColumn="0" w:lastRowFirstColumn="0" w:lastRowLastColumn="0"/>
            </w:pPr>
            <w:r>
              <w:t>营业厅业务员点击打印接收单</w:t>
            </w:r>
          </w:p>
          <w:p w:rsidR="0037150F" w:rsidRDefault="0037150F" w:rsidP="0094289D">
            <w:pPr>
              <w:pStyle w:val="a5"/>
              <w:numPr>
                <w:ilvl w:val="0"/>
                <w:numId w:val="2"/>
              </w:numPr>
              <w:ind w:firstLineChars="0"/>
              <w:cnfStyle w:val="000000100000" w:firstRow="0" w:lastRow="0" w:firstColumn="0" w:lastColumn="0" w:oddVBand="0" w:evenVBand="0" w:oddHBand="1" w:evenHBand="0" w:firstRowFirstColumn="0" w:firstRowLastColumn="0" w:lastRowFirstColumn="0" w:lastRowLastColumn="0"/>
            </w:pPr>
            <w:r>
              <w:t>营业厅业务员依次选择送达的货物并且输入快递员的编号（到达日期的信息由系统自动生成）</w:t>
            </w:r>
          </w:p>
          <w:p w:rsidR="0037150F" w:rsidRDefault="0037150F" w:rsidP="0094289D">
            <w:pPr>
              <w:pStyle w:val="a5"/>
              <w:numPr>
                <w:ilvl w:val="0"/>
                <w:numId w:val="2"/>
              </w:numPr>
              <w:ind w:firstLineChars="0"/>
              <w:cnfStyle w:val="000000100000" w:firstRow="0" w:lastRow="0" w:firstColumn="0" w:lastColumn="0" w:oddVBand="0" w:evenVBand="0" w:oddHBand="1" w:evenHBand="0" w:firstRowFirstColumn="0" w:firstRowLastColumn="0" w:lastRowFirstColumn="0" w:lastRowLastColumn="0"/>
            </w:pPr>
            <w:r>
              <w:t>系统记录该快递员并且与对应的货物绑定</w:t>
            </w:r>
          </w:p>
          <w:p w:rsidR="0037150F" w:rsidRDefault="0037150F" w:rsidP="0094289D">
            <w:pPr>
              <w:pStyle w:val="a5"/>
              <w:numPr>
                <w:ilvl w:val="0"/>
                <w:numId w:val="2"/>
              </w:numPr>
              <w:ind w:firstLineChars="0"/>
              <w:cnfStyle w:val="000000100000" w:firstRow="0" w:lastRow="0" w:firstColumn="0" w:lastColumn="0" w:oddVBand="0" w:evenVBand="0" w:oddHBand="1" w:evenHBand="0" w:firstRowFirstColumn="0" w:firstRowLastColumn="0" w:lastRowFirstColumn="0" w:lastRowLastColumn="0"/>
            </w:pPr>
            <w:r>
              <w:t>营业厅业务员点击打印派件单</w:t>
            </w:r>
          </w:p>
          <w:p w:rsidR="0037150F" w:rsidRPr="005C2E3F" w:rsidRDefault="0037150F" w:rsidP="0094289D">
            <w:pPr>
              <w:pStyle w:val="a5"/>
              <w:numPr>
                <w:ilvl w:val="0"/>
                <w:numId w:val="2"/>
              </w:numPr>
              <w:ind w:firstLineChars="0"/>
              <w:cnfStyle w:val="000000100000" w:firstRow="0" w:lastRow="0" w:firstColumn="0" w:lastColumn="0" w:oddVBand="0" w:evenVBand="0" w:oddHBand="1" w:evenHBand="0" w:firstRowFirstColumn="0" w:firstRowLastColumn="0" w:lastRowFirstColumn="0" w:lastRowLastColumn="0"/>
            </w:pPr>
            <w:r>
              <w:t>重复</w:t>
            </w:r>
            <w:r>
              <w:t>6.7.8</w:t>
            </w:r>
            <w:r>
              <w:t>步直到所有的货物都与快递员绑定</w:t>
            </w:r>
          </w:p>
        </w:tc>
      </w:tr>
      <w:tr w:rsidR="0037150F" w:rsidRPr="005C2E3F" w:rsidTr="0094289D">
        <w:tc>
          <w:tcPr>
            <w:cnfStyle w:val="001000000000" w:firstRow="0" w:lastRow="0" w:firstColumn="1" w:lastColumn="0" w:oddVBand="0" w:evenVBand="0" w:oddHBand="0" w:evenHBand="0" w:firstRowFirstColumn="0" w:firstRowLastColumn="0" w:lastRowFirstColumn="0" w:lastRowLastColumn="0"/>
            <w:tcW w:w="4148" w:type="dxa"/>
          </w:tcPr>
          <w:p w:rsidR="0037150F" w:rsidRDefault="0037150F" w:rsidP="0094289D">
            <w:pPr>
              <w:jc w:val="center"/>
            </w:pPr>
            <w:r>
              <w:lastRenderedPageBreak/>
              <w:t>扩展流程</w:t>
            </w:r>
          </w:p>
        </w:tc>
        <w:tc>
          <w:tcPr>
            <w:tcW w:w="4148" w:type="dxa"/>
          </w:tcPr>
          <w:p w:rsidR="0037150F" w:rsidRDefault="0037150F" w:rsidP="0094289D">
            <w:pPr>
              <w:cnfStyle w:val="000000000000" w:firstRow="0" w:lastRow="0" w:firstColumn="0" w:lastColumn="0" w:oddVBand="0" w:evenVBand="0" w:oddHBand="0" w:evenHBand="0" w:firstRowFirstColumn="0" w:firstRowLastColumn="0" w:lastRowFirstColumn="0" w:lastRowLastColumn="0"/>
            </w:pPr>
            <w:r>
              <w:rPr>
                <w:rFonts w:hint="eastAsia"/>
              </w:rPr>
              <w:t>1.a</w:t>
            </w:r>
          </w:p>
          <w:p w:rsidR="0037150F" w:rsidRDefault="0037150F" w:rsidP="0094289D">
            <w:pPr>
              <w:cnfStyle w:val="000000000000" w:firstRow="0" w:lastRow="0" w:firstColumn="0" w:lastColumn="0" w:oddVBand="0" w:evenVBand="0" w:oddHBand="0" w:evenHBand="0" w:firstRowFirstColumn="0" w:firstRowLastColumn="0" w:lastRowFirstColumn="0" w:lastRowLastColumn="0"/>
            </w:pPr>
            <w:r>
              <w:rPr>
                <w:rFonts w:hint="eastAsia"/>
              </w:rPr>
              <w:t>营业厅业务员输入不符合规范</w:t>
            </w:r>
          </w:p>
          <w:p w:rsidR="0037150F" w:rsidRDefault="0037150F" w:rsidP="0094289D">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rPr>
                <w:rFonts w:hint="eastAsia"/>
              </w:rPr>
              <w:t>系统提示错误并拒绝输入</w:t>
            </w:r>
          </w:p>
          <w:p w:rsidR="0037150F" w:rsidRDefault="0037150F" w:rsidP="0094289D">
            <w:pPr>
              <w:cnfStyle w:val="000000000000" w:firstRow="0" w:lastRow="0" w:firstColumn="0" w:lastColumn="0" w:oddVBand="0" w:evenVBand="0" w:oddHBand="0" w:evenHBand="0" w:firstRowFirstColumn="0" w:firstRowLastColumn="0" w:lastRowFirstColumn="0" w:lastRowLastColumn="0"/>
            </w:pPr>
            <w:r>
              <w:t>2.a</w:t>
            </w:r>
          </w:p>
          <w:p w:rsidR="0037150F" w:rsidRDefault="0037150F" w:rsidP="0094289D">
            <w:pPr>
              <w:cnfStyle w:val="000000000000" w:firstRow="0" w:lastRow="0" w:firstColumn="0" w:lastColumn="0" w:oddVBand="0" w:evenVBand="0" w:oddHBand="0" w:evenHBand="0" w:firstRowFirstColumn="0" w:firstRowLastColumn="0" w:lastRowFirstColumn="0" w:lastRowLastColumn="0"/>
            </w:pPr>
            <w:r>
              <w:t>营业厅发现货物的信息与实际的货物不符合或货物有损坏</w:t>
            </w:r>
          </w:p>
          <w:p w:rsidR="0037150F" w:rsidRDefault="0037150F" w:rsidP="0094289D">
            <w:pPr>
              <w:pStyle w:val="a5"/>
              <w:numPr>
                <w:ilvl w:val="0"/>
                <w:numId w:val="3"/>
              </w:numPr>
              <w:ind w:firstLineChars="0"/>
              <w:cnfStyle w:val="000000000000" w:firstRow="0" w:lastRow="0" w:firstColumn="0" w:lastColumn="0" w:oddVBand="0" w:evenVBand="0" w:oddHBand="0" w:evenHBand="0" w:firstRowFirstColumn="0" w:firstRowLastColumn="0" w:lastRowFirstColumn="0" w:lastRowLastColumn="0"/>
            </w:pPr>
            <w:r>
              <w:t>营业厅将错误报告给发送货物的单位（其它营业厅）</w:t>
            </w:r>
          </w:p>
          <w:p w:rsidR="0037150F" w:rsidRDefault="0037150F" w:rsidP="0094289D">
            <w:pPr>
              <w:pStyle w:val="a5"/>
              <w:numPr>
                <w:ilvl w:val="0"/>
                <w:numId w:val="3"/>
              </w:numPr>
              <w:ind w:firstLineChars="0"/>
              <w:cnfStyle w:val="000000000000" w:firstRow="0" w:lastRow="0" w:firstColumn="0" w:lastColumn="0" w:oddVBand="0" w:evenVBand="0" w:oddHBand="0" w:evenHBand="0" w:firstRowFirstColumn="0" w:firstRowLastColumn="0" w:lastRowFirstColumn="0" w:lastRowLastColumn="0"/>
            </w:pPr>
            <w:r>
              <w:t>输入该货物的标号并输入错误信息（不生成接收单与派件单）</w:t>
            </w:r>
          </w:p>
          <w:p w:rsidR="0037150F" w:rsidRDefault="0037150F" w:rsidP="0094289D">
            <w:pPr>
              <w:cnfStyle w:val="000000000000" w:firstRow="0" w:lastRow="0" w:firstColumn="0" w:lastColumn="0" w:oddVBand="0" w:evenVBand="0" w:oddHBand="0" w:evenHBand="0" w:firstRowFirstColumn="0" w:firstRowLastColumn="0" w:lastRowFirstColumn="0" w:lastRowLastColumn="0"/>
            </w:pPr>
            <w:r>
              <w:t>8.a</w:t>
            </w:r>
          </w:p>
          <w:p w:rsidR="0037150F" w:rsidRDefault="0037150F" w:rsidP="0094289D">
            <w:pPr>
              <w:cnfStyle w:val="000000000000" w:firstRow="0" w:lastRow="0" w:firstColumn="0" w:lastColumn="0" w:oddVBand="0" w:evenVBand="0" w:oddHBand="0" w:evenHBand="0" w:firstRowFirstColumn="0" w:firstRowLastColumn="0" w:lastRowFirstColumn="0" w:lastRowLastColumn="0"/>
            </w:pPr>
            <w:r>
              <w:rPr>
                <w:rFonts w:hint="eastAsia"/>
              </w:rPr>
              <w:t>营业厅业务员输入不符合规范</w:t>
            </w:r>
          </w:p>
          <w:p w:rsidR="0037150F" w:rsidRPr="005C2E3F" w:rsidRDefault="0037150F" w:rsidP="0094289D">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rPr>
                <w:rFonts w:hint="eastAsia"/>
              </w:rPr>
              <w:t>系统提示错误并拒绝输入</w:t>
            </w:r>
          </w:p>
        </w:tc>
      </w:tr>
      <w:tr w:rsidR="0037150F"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7150F" w:rsidRDefault="00897FE3" w:rsidP="0094289D">
            <w:pPr>
              <w:jc w:val="center"/>
            </w:pPr>
            <w:r>
              <w:t>特殊</w:t>
            </w:r>
            <w:r w:rsidR="0037150F">
              <w:t>需求</w:t>
            </w:r>
          </w:p>
        </w:tc>
        <w:tc>
          <w:tcPr>
            <w:tcW w:w="4148" w:type="dxa"/>
          </w:tcPr>
          <w:p w:rsidR="0037150F" w:rsidRDefault="0037150F" w:rsidP="0094289D">
            <w:pPr>
              <w:cnfStyle w:val="000000100000" w:firstRow="0" w:lastRow="0" w:firstColumn="0" w:lastColumn="0" w:oddVBand="0" w:evenVBand="0" w:oddHBand="1" w:evenHBand="0" w:firstRowFirstColumn="0" w:firstRowLastColumn="0" w:lastRowFirstColumn="0" w:lastRowLastColumn="0"/>
            </w:pPr>
            <w:r>
              <w:t>无</w:t>
            </w:r>
          </w:p>
        </w:tc>
      </w:tr>
    </w:tbl>
    <w:p w:rsidR="00F34193" w:rsidRPr="00991106" w:rsidRDefault="00F34193" w:rsidP="00FA5033"/>
    <w:tbl>
      <w:tblPr>
        <w:tblStyle w:val="4-5"/>
        <w:tblW w:w="0" w:type="auto"/>
        <w:tblLook w:val="04A0" w:firstRow="1" w:lastRow="0" w:firstColumn="1" w:lastColumn="0" w:noHBand="0" w:noVBand="1"/>
      </w:tblPr>
      <w:tblGrid>
        <w:gridCol w:w="1413"/>
        <w:gridCol w:w="6883"/>
      </w:tblGrid>
      <w:tr w:rsidR="00095715" w:rsidTr="00250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095715" w:rsidRDefault="00095715" w:rsidP="00250447">
            <w:pPr>
              <w:jc w:val="center"/>
            </w:pPr>
            <w:r>
              <w:t xml:space="preserve">3.3 </w:t>
            </w:r>
            <w:r>
              <w:t>生成收款单</w:t>
            </w:r>
          </w:p>
        </w:tc>
      </w:tr>
      <w:tr w:rsidR="00095715" w:rsidTr="00250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95715" w:rsidRDefault="00095715" w:rsidP="00250447">
            <w:pPr>
              <w:jc w:val="center"/>
            </w:pPr>
            <w:r>
              <w:rPr>
                <w:rFonts w:hint="eastAsia"/>
              </w:rPr>
              <w:t>参与者</w:t>
            </w:r>
          </w:p>
        </w:tc>
        <w:tc>
          <w:tcPr>
            <w:tcW w:w="6883" w:type="dxa"/>
          </w:tcPr>
          <w:p w:rsidR="00095715" w:rsidRDefault="00095715" w:rsidP="00095715">
            <w:pPr>
              <w:cnfStyle w:val="000000100000" w:firstRow="0" w:lastRow="0" w:firstColumn="0" w:lastColumn="0" w:oddVBand="0" w:evenVBand="0" w:oddHBand="1" w:evenHBand="0" w:firstRowFirstColumn="0" w:firstRowLastColumn="0" w:lastRowFirstColumn="0" w:lastRowLastColumn="0"/>
            </w:pPr>
            <w:r>
              <w:rPr>
                <w:rFonts w:hint="eastAsia"/>
              </w:rPr>
              <w:t>营业厅业务员，目标是针对快递员揽件回来的快件生成收款单</w:t>
            </w:r>
            <w:r w:rsidR="005B66E5">
              <w:rPr>
                <w:rFonts w:hint="eastAsia"/>
              </w:rPr>
              <w:t>，记录每个快递员每天收的快递费</w:t>
            </w:r>
          </w:p>
        </w:tc>
      </w:tr>
      <w:tr w:rsidR="00095715" w:rsidTr="00250447">
        <w:tc>
          <w:tcPr>
            <w:cnfStyle w:val="001000000000" w:firstRow="0" w:lastRow="0" w:firstColumn="1" w:lastColumn="0" w:oddVBand="0" w:evenVBand="0" w:oddHBand="0" w:evenHBand="0" w:firstRowFirstColumn="0" w:firstRowLastColumn="0" w:lastRowFirstColumn="0" w:lastRowLastColumn="0"/>
            <w:tcW w:w="1413" w:type="dxa"/>
          </w:tcPr>
          <w:p w:rsidR="00095715" w:rsidRDefault="00095715" w:rsidP="00250447">
            <w:pPr>
              <w:jc w:val="center"/>
            </w:pPr>
            <w:r>
              <w:rPr>
                <w:rFonts w:hint="eastAsia"/>
              </w:rPr>
              <w:t>触发条件</w:t>
            </w:r>
          </w:p>
        </w:tc>
        <w:tc>
          <w:tcPr>
            <w:tcW w:w="6883" w:type="dxa"/>
          </w:tcPr>
          <w:p w:rsidR="00095715" w:rsidRDefault="005B66E5" w:rsidP="00250447">
            <w:pPr>
              <w:cnfStyle w:val="000000000000" w:firstRow="0" w:lastRow="0" w:firstColumn="0" w:lastColumn="0" w:oddVBand="0" w:evenVBand="0" w:oddHBand="0" w:evenHBand="0" w:firstRowFirstColumn="0" w:firstRowLastColumn="0" w:lastRowFirstColumn="0" w:lastRowLastColumn="0"/>
            </w:pPr>
            <w:r>
              <w:rPr>
                <w:rFonts w:hint="eastAsia"/>
              </w:rPr>
              <w:t>快递员揽件回到营业厅</w:t>
            </w:r>
          </w:p>
        </w:tc>
      </w:tr>
      <w:tr w:rsidR="00095715" w:rsidTr="00250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95715" w:rsidRDefault="00095715" w:rsidP="00250447">
            <w:pPr>
              <w:jc w:val="center"/>
            </w:pPr>
            <w:r>
              <w:rPr>
                <w:rFonts w:hint="eastAsia"/>
              </w:rPr>
              <w:t>前置条件</w:t>
            </w:r>
          </w:p>
        </w:tc>
        <w:tc>
          <w:tcPr>
            <w:tcW w:w="6883" w:type="dxa"/>
          </w:tcPr>
          <w:p w:rsidR="00095715" w:rsidRDefault="00144D74" w:rsidP="00250447">
            <w:pPr>
              <w:cnfStyle w:val="000000100000" w:firstRow="0" w:lastRow="0" w:firstColumn="0" w:lastColumn="0" w:oddVBand="0" w:evenVBand="0" w:oddHBand="1" w:evenHBand="0" w:firstRowFirstColumn="0" w:firstRowLastColumn="0" w:lastRowFirstColumn="0" w:lastRowLastColumn="0"/>
            </w:pPr>
            <w:r>
              <w:rPr>
                <w:rFonts w:hint="eastAsia"/>
              </w:rPr>
              <w:t>营业厅业务员</w:t>
            </w:r>
            <w:r w:rsidR="00095715">
              <w:rPr>
                <w:rFonts w:hint="eastAsia"/>
              </w:rPr>
              <w:t>必须已经被识别和授权</w:t>
            </w:r>
          </w:p>
        </w:tc>
      </w:tr>
      <w:tr w:rsidR="00095715" w:rsidTr="00250447">
        <w:tc>
          <w:tcPr>
            <w:cnfStyle w:val="001000000000" w:firstRow="0" w:lastRow="0" w:firstColumn="1" w:lastColumn="0" w:oddVBand="0" w:evenVBand="0" w:oddHBand="0" w:evenHBand="0" w:firstRowFirstColumn="0" w:firstRowLastColumn="0" w:lastRowFirstColumn="0" w:lastRowLastColumn="0"/>
            <w:tcW w:w="1413" w:type="dxa"/>
          </w:tcPr>
          <w:p w:rsidR="00095715" w:rsidRDefault="00095715" w:rsidP="00250447">
            <w:pPr>
              <w:jc w:val="center"/>
            </w:pPr>
            <w:r>
              <w:rPr>
                <w:rFonts w:hint="eastAsia"/>
              </w:rPr>
              <w:t>后置条件</w:t>
            </w:r>
          </w:p>
        </w:tc>
        <w:tc>
          <w:tcPr>
            <w:tcW w:w="6883" w:type="dxa"/>
          </w:tcPr>
          <w:p w:rsidR="00095715" w:rsidRDefault="00144D74" w:rsidP="00250447">
            <w:pPr>
              <w:cnfStyle w:val="000000000000" w:firstRow="0" w:lastRow="0" w:firstColumn="0" w:lastColumn="0" w:oddVBand="0" w:evenVBand="0" w:oddHBand="0" w:evenHBand="0" w:firstRowFirstColumn="0" w:firstRowLastColumn="0" w:lastRowFirstColumn="0" w:lastRowLastColumn="0"/>
            </w:pPr>
            <w:r>
              <w:rPr>
                <w:rFonts w:hint="eastAsia"/>
              </w:rPr>
              <w:t>生成收款单</w:t>
            </w:r>
            <w:r w:rsidR="004833CD">
              <w:rPr>
                <w:rFonts w:hint="eastAsia"/>
              </w:rPr>
              <w:t>，更新收款单文件</w:t>
            </w:r>
          </w:p>
        </w:tc>
      </w:tr>
      <w:tr w:rsidR="00095715" w:rsidTr="00250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95715" w:rsidRDefault="00095715" w:rsidP="00250447">
            <w:pPr>
              <w:jc w:val="center"/>
            </w:pPr>
            <w:r>
              <w:rPr>
                <w:rFonts w:hint="eastAsia"/>
              </w:rPr>
              <w:t>正常流程</w:t>
            </w:r>
          </w:p>
        </w:tc>
        <w:tc>
          <w:tcPr>
            <w:tcW w:w="6883" w:type="dxa"/>
          </w:tcPr>
          <w:p w:rsidR="00095715" w:rsidRDefault="00FC51B3" w:rsidP="00FC51B3">
            <w:pPr>
              <w:pStyle w:val="a5"/>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点击“生成收款单”；</w:t>
            </w:r>
          </w:p>
          <w:p w:rsidR="00FC51B3" w:rsidRDefault="00FC51B3" w:rsidP="00FC51B3">
            <w:pPr>
              <w:pStyle w:val="a5"/>
              <w:numPr>
                <w:ilvl w:val="0"/>
                <w:numId w:val="34"/>
              </w:numPr>
              <w:ind w:firstLineChars="0"/>
              <w:cnfStyle w:val="000000100000" w:firstRow="0" w:lastRow="0" w:firstColumn="0" w:lastColumn="0" w:oddVBand="0" w:evenVBand="0" w:oddHBand="1" w:evenHBand="0" w:firstRowFirstColumn="0" w:firstRowLastColumn="0" w:lastRowFirstColumn="0" w:lastRowLastColumn="0"/>
            </w:pPr>
            <w:r>
              <w:t>系统显示输入界面；</w:t>
            </w:r>
          </w:p>
          <w:p w:rsidR="00FC51B3" w:rsidRDefault="00FC51B3" w:rsidP="00FC51B3">
            <w:pPr>
              <w:pStyle w:val="a5"/>
              <w:numPr>
                <w:ilvl w:val="0"/>
                <w:numId w:val="34"/>
              </w:numPr>
              <w:ind w:firstLineChars="0"/>
              <w:cnfStyle w:val="000000100000" w:firstRow="0" w:lastRow="0" w:firstColumn="0" w:lastColumn="0" w:oddVBand="0" w:evenVBand="0" w:oddHBand="1" w:evenHBand="0" w:firstRowFirstColumn="0" w:firstRowLastColumn="0" w:lastRowFirstColumn="0" w:lastRowLastColumn="0"/>
            </w:pPr>
            <w:r>
              <w:t>根据当前系统日期生成收款日期，填写收款金额，收款快递员，对应的所有快递订单条形码号；</w:t>
            </w:r>
          </w:p>
          <w:p w:rsidR="00FC51B3" w:rsidRDefault="00FC51B3" w:rsidP="00FC51B3">
            <w:pPr>
              <w:pStyle w:val="a5"/>
              <w:numPr>
                <w:ilvl w:val="0"/>
                <w:numId w:val="34"/>
              </w:numPr>
              <w:ind w:firstLineChars="0"/>
              <w:cnfStyle w:val="000000100000" w:firstRow="0" w:lastRow="0" w:firstColumn="0" w:lastColumn="0" w:oddVBand="0" w:evenVBand="0" w:oddHBand="1" w:evenHBand="0" w:firstRowFirstColumn="0" w:firstRowLastColumn="0" w:lastRowFirstColumn="0" w:lastRowLastColumn="0"/>
            </w:pPr>
            <w:r>
              <w:t>系统生成收款单。</w:t>
            </w:r>
          </w:p>
        </w:tc>
      </w:tr>
      <w:tr w:rsidR="00095715" w:rsidRPr="00201341" w:rsidTr="00250447">
        <w:tc>
          <w:tcPr>
            <w:cnfStyle w:val="001000000000" w:firstRow="0" w:lastRow="0" w:firstColumn="1" w:lastColumn="0" w:oddVBand="0" w:evenVBand="0" w:oddHBand="0" w:evenHBand="0" w:firstRowFirstColumn="0" w:firstRowLastColumn="0" w:lastRowFirstColumn="0" w:lastRowLastColumn="0"/>
            <w:tcW w:w="1413" w:type="dxa"/>
          </w:tcPr>
          <w:p w:rsidR="00095715" w:rsidRDefault="00095715" w:rsidP="00250447">
            <w:pPr>
              <w:jc w:val="center"/>
            </w:pPr>
            <w:r>
              <w:rPr>
                <w:rFonts w:hint="eastAsia"/>
              </w:rPr>
              <w:t>扩展流程</w:t>
            </w:r>
          </w:p>
        </w:tc>
        <w:tc>
          <w:tcPr>
            <w:tcW w:w="6883" w:type="dxa"/>
          </w:tcPr>
          <w:p w:rsidR="00095715" w:rsidRDefault="0012005C" w:rsidP="00250447">
            <w:pPr>
              <w:cnfStyle w:val="000000000000" w:firstRow="0" w:lastRow="0" w:firstColumn="0" w:lastColumn="0" w:oddVBand="0" w:evenVBand="0" w:oddHBand="0" w:evenHBand="0" w:firstRowFirstColumn="0" w:firstRowLastColumn="0" w:lastRowFirstColumn="0" w:lastRowLastColumn="0"/>
            </w:pPr>
            <w:r>
              <w:t>3</w:t>
            </w:r>
            <w:r w:rsidR="00095715">
              <w:rPr>
                <w:rFonts w:hint="eastAsia"/>
              </w:rPr>
              <w:t>a</w:t>
            </w:r>
            <w:r w:rsidR="00095715">
              <w:t xml:space="preserve">. </w:t>
            </w:r>
            <w:r w:rsidR="00095715">
              <w:rPr>
                <w:rFonts w:hint="eastAsia"/>
              </w:rPr>
              <w:t>错误格式的订单参数</w:t>
            </w:r>
            <w:r w:rsidR="00095715">
              <w:rPr>
                <w:rFonts w:hint="eastAsia"/>
              </w:rPr>
              <w:t>:</w:t>
            </w:r>
          </w:p>
          <w:p w:rsidR="00095715" w:rsidRPr="00201341" w:rsidRDefault="00095715" w:rsidP="00250447">
            <w:pPr>
              <w:cnfStyle w:val="000000000000" w:firstRow="0" w:lastRow="0" w:firstColumn="0" w:lastColumn="0" w:oddVBand="0" w:evenVBand="0" w:oddHBand="0" w:evenHBand="0" w:firstRowFirstColumn="0" w:firstRowLastColumn="0" w:lastRowFirstColumn="0" w:lastRowLastColumn="0"/>
            </w:pPr>
            <w:r>
              <w:t xml:space="preserve">   1.</w:t>
            </w:r>
            <w:r>
              <w:rPr>
                <w:rFonts w:hint="eastAsia"/>
              </w:rPr>
              <w:t>提示快递员重新输入订单参数</w:t>
            </w:r>
          </w:p>
        </w:tc>
      </w:tr>
      <w:tr w:rsidR="00095715" w:rsidTr="00250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95715" w:rsidRDefault="00095715" w:rsidP="00250447">
            <w:pPr>
              <w:jc w:val="center"/>
            </w:pPr>
            <w:r>
              <w:rPr>
                <w:rFonts w:hint="eastAsia"/>
              </w:rPr>
              <w:t>特殊需求</w:t>
            </w:r>
          </w:p>
        </w:tc>
        <w:tc>
          <w:tcPr>
            <w:tcW w:w="6883" w:type="dxa"/>
          </w:tcPr>
          <w:p w:rsidR="00095715" w:rsidRDefault="00095715" w:rsidP="00250447">
            <w:pPr>
              <w:cnfStyle w:val="000000100000" w:firstRow="0" w:lastRow="0" w:firstColumn="0" w:lastColumn="0" w:oddVBand="0" w:evenVBand="0" w:oddHBand="1" w:evenHBand="0" w:firstRowFirstColumn="0" w:firstRowLastColumn="0" w:lastRowFirstColumn="0" w:lastRowLastColumn="0"/>
            </w:pPr>
            <w:r>
              <w:rPr>
                <w:rFonts w:hint="eastAsia"/>
              </w:rPr>
              <w:t>无</w:t>
            </w:r>
          </w:p>
        </w:tc>
      </w:tr>
    </w:tbl>
    <w:p w:rsidR="00897FE3" w:rsidRDefault="00897FE3" w:rsidP="00FA5033"/>
    <w:tbl>
      <w:tblPr>
        <w:tblStyle w:val="4-5"/>
        <w:tblW w:w="0" w:type="auto"/>
        <w:tblLook w:val="04A0" w:firstRow="1" w:lastRow="0" w:firstColumn="1" w:lastColumn="0" w:noHBand="0" w:noVBand="1"/>
      </w:tblPr>
      <w:tblGrid>
        <w:gridCol w:w="1413"/>
        <w:gridCol w:w="6883"/>
      </w:tblGrid>
      <w:tr w:rsidR="00F34193" w:rsidTr="009428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F34193" w:rsidRDefault="00F34193" w:rsidP="003E6B3C">
            <w:pPr>
              <w:jc w:val="center"/>
            </w:pPr>
            <w:r>
              <w:t>3.4</w:t>
            </w:r>
            <w:r>
              <w:rPr>
                <w:rFonts w:hint="eastAsia"/>
              </w:rPr>
              <w:t>车辆信息管理用例描述</w:t>
            </w:r>
          </w:p>
        </w:tc>
      </w:tr>
      <w:tr w:rsidR="00F34193"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34193" w:rsidRDefault="00F34193" w:rsidP="0094289D">
            <w:r>
              <w:rPr>
                <w:rFonts w:hint="eastAsia"/>
              </w:rPr>
              <w:t>参与者</w:t>
            </w:r>
          </w:p>
        </w:tc>
        <w:tc>
          <w:tcPr>
            <w:tcW w:w="6883" w:type="dxa"/>
          </w:tcPr>
          <w:p w:rsidR="00F34193" w:rsidRDefault="00F34193" w:rsidP="0094289D">
            <w:pPr>
              <w:cnfStyle w:val="000000100000" w:firstRow="0" w:lastRow="0" w:firstColumn="0" w:lastColumn="0" w:oddVBand="0" w:evenVBand="0" w:oddHBand="1" w:evenHBand="0" w:firstRowFirstColumn="0" w:firstRowLastColumn="0" w:lastRowFirstColumn="0" w:lastRowLastColumn="0"/>
            </w:pPr>
            <w:r>
              <w:rPr>
                <w:rFonts w:hint="eastAsia"/>
              </w:rPr>
              <w:t>营业厅业务员，目标是能够在车辆信息发生变化时能够正确地对系统中的车辆信息进行修改</w:t>
            </w:r>
          </w:p>
        </w:tc>
      </w:tr>
      <w:tr w:rsidR="00F34193" w:rsidTr="0094289D">
        <w:tc>
          <w:tcPr>
            <w:cnfStyle w:val="001000000000" w:firstRow="0" w:lastRow="0" w:firstColumn="1" w:lastColumn="0" w:oddVBand="0" w:evenVBand="0" w:oddHBand="0" w:evenHBand="0" w:firstRowFirstColumn="0" w:firstRowLastColumn="0" w:lastRowFirstColumn="0" w:lastRowLastColumn="0"/>
            <w:tcW w:w="1413" w:type="dxa"/>
          </w:tcPr>
          <w:p w:rsidR="00F34193" w:rsidRDefault="00F34193" w:rsidP="0094289D">
            <w:r>
              <w:rPr>
                <w:rFonts w:hint="eastAsia"/>
              </w:rPr>
              <w:t>触发条件</w:t>
            </w:r>
          </w:p>
        </w:tc>
        <w:tc>
          <w:tcPr>
            <w:tcW w:w="6883" w:type="dxa"/>
          </w:tcPr>
          <w:p w:rsidR="00F34193" w:rsidRDefault="00F34193" w:rsidP="0094289D">
            <w:pPr>
              <w:pStyle w:val="a5"/>
              <w:numPr>
                <w:ilvl w:val="0"/>
                <w:numId w:val="21"/>
              </w:numPr>
              <w:ind w:firstLineChars="0"/>
              <w:cnfStyle w:val="000000000000" w:firstRow="0" w:lastRow="0" w:firstColumn="0" w:lastColumn="0" w:oddVBand="0" w:evenVBand="0" w:oddHBand="0" w:evenHBand="0" w:firstRowFirstColumn="0" w:firstRowLastColumn="0" w:lastRowFirstColumn="0" w:lastRowLastColumn="0"/>
            </w:pPr>
            <w:r>
              <w:t>增加一辆车</w:t>
            </w:r>
          </w:p>
          <w:p w:rsidR="00F34193" w:rsidRDefault="00F34193" w:rsidP="0094289D">
            <w:pPr>
              <w:pStyle w:val="a5"/>
              <w:numPr>
                <w:ilvl w:val="0"/>
                <w:numId w:val="21"/>
              </w:numPr>
              <w:ind w:firstLineChars="0"/>
              <w:cnfStyle w:val="000000000000" w:firstRow="0" w:lastRow="0" w:firstColumn="0" w:lastColumn="0" w:oddVBand="0" w:evenVBand="0" w:oddHBand="0" w:evenHBand="0" w:firstRowFirstColumn="0" w:firstRowLastColumn="0" w:lastRowFirstColumn="0" w:lastRowLastColumn="0"/>
            </w:pPr>
            <w:r>
              <w:t>删除一辆车</w:t>
            </w:r>
          </w:p>
          <w:p w:rsidR="00F34193" w:rsidRDefault="00F34193" w:rsidP="0094289D">
            <w:pPr>
              <w:pStyle w:val="a5"/>
              <w:numPr>
                <w:ilvl w:val="0"/>
                <w:numId w:val="21"/>
              </w:numPr>
              <w:ind w:firstLineChars="0"/>
              <w:cnfStyle w:val="000000000000" w:firstRow="0" w:lastRow="0" w:firstColumn="0" w:lastColumn="0" w:oddVBand="0" w:evenVBand="0" w:oddHBand="0" w:evenHBand="0" w:firstRowFirstColumn="0" w:firstRowLastColumn="0" w:lastRowFirstColumn="0" w:lastRowLastColumn="0"/>
            </w:pPr>
            <w:r>
              <w:t>修改一辆车的信息</w:t>
            </w:r>
          </w:p>
          <w:p w:rsidR="00F34193" w:rsidRDefault="00F34193" w:rsidP="0094289D">
            <w:pPr>
              <w:pStyle w:val="a5"/>
              <w:numPr>
                <w:ilvl w:val="0"/>
                <w:numId w:val="21"/>
              </w:numPr>
              <w:ind w:firstLineChars="0"/>
              <w:cnfStyle w:val="000000000000" w:firstRow="0" w:lastRow="0" w:firstColumn="0" w:lastColumn="0" w:oddVBand="0" w:evenVBand="0" w:oddHBand="0" w:evenHBand="0" w:firstRowFirstColumn="0" w:firstRowLastColumn="0" w:lastRowFirstColumn="0" w:lastRowLastColumn="0"/>
            </w:pPr>
            <w:r>
              <w:t>查询一辆车的信息</w:t>
            </w:r>
            <w:ins w:id="2" w:author="张健" w:date="2015-10-09T18:19:00Z">
              <w:r w:rsidR="00BB2C90">
                <w:rPr>
                  <w:rFonts w:hint="eastAsia"/>
                </w:rPr>
                <w:t>无？</w:t>
              </w:r>
            </w:ins>
          </w:p>
        </w:tc>
      </w:tr>
      <w:tr w:rsidR="00F34193"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34193" w:rsidRDefault="00F34193" w:rsidP="0094289D">
            <w:r>
              <w:rPr>
                <w:rFonts w:hint="eastAsia"/>
              </w:rPr>
              <w:t>前置条件</w:t>
            </w:r>
          </w:p>
        </w:tc>
        <w:tc>
          <w:tcPr>
            <w:tcW w:w="6883" w:type="dxa"/>
          </w:tcPr>
          <w:p w:rsidR="00F34193" w:rsidRDefault="00F34193" w:rsidP="0094289D">
            <w:pPr>
              <w:cnfStyle w:val="000000100000" w:firstRow="0" w:lastRow="0" w:firstColumn="0" w:lastColumn="0" w:oddVBand="0" w:evenVBand="0" w:oddHBand="1" w:evenHBand="0" w:firstRowFirstColumn="0" w:firstRowLastColumn="0" w:lastRowFirstColumn="0" w:lastRowLastColumn="0"/>
            </w:pPr>
            <w:r>
              <w:t>营业厅业务员必须已经掌握相关操作并被识别和授权</w:t>
            </w:r>
          </w:p>
        </w:tc>
      </w:tr>
      <w:tr w:rsidR="00F34193" w:rsidTr="0094289D">
        <w:tc>
          <w:tcPr>
            <w:cnfStyle w:val="001000000000" w:firstRow="0" w:lastRow="0" w:firstColumn="1" w:lastColumn="0" w:oddVBand="0" w:evenVBand="0" w:oddHBand="0" w:evenHBand="0" w:firstRowFirstColumn="0" w:firstRowLastColumn="0" w:lastRowFirstColumn="0" w:lastRowLastColumn="0"/>
            <w:tcW w:w="1413" w:type="dxa"/>
          </w:tcPr>
          <w:p w:rsidR="00F34193" w:rsidRDefault="00F34193" w:rsidP="0094289D">
            <w:r>
              <w:rPr>
                <w:rFonts w:hint="eastAsia"/>
              </w:rPr>
              <w:t>后置条件</w:t>
            </w:r>
          </w:p>
        </w:tc>
        <w:tc>
          <w:tcPr>
            <w:tcW w:w="6883" w:type="dxa"/>
          </w:tcPr>
          <w:p w:rsidR="00F34193" w:rsidRDefault="00F34193" w:rsidP="0094289D">
            <w:pPr>
              <w:cnfStyle w:val="000000000000" w:firstRow="0" w:lastRow="0" w:firstColumn="0" w:lastColumn="0" w:oddVBand="0" w:evenVBand="0" w:oddHBand="0" w:evenHBand="0" w:firstRowFirstColumn="0" w:firstRowLastColumn="0" w:lastRowFirstColumn="0" w:lastRowLastColumn="0"/>
            </w:pPr>
            <w:r>
              <w:t>将修改结束后的信息存储到系统中</w:t>
            </w:r>
            <w:ins w:id="3" w:author="张健" w:date="2015-10-09T18:19:00Z">
              <w:r w:rsidR="00C20DE7">
                <w:rPr>
                  <w:rFonts w:hint="eastAsia"/>
                </w:rPr>
                <w:t>抽象</w:t>
              </w:r>
            </w:ins>
          </w:p>
        </w:tc>
      </w:tr>
      <w:tr w:rsidR="00F34193" w:rsidRPr="007556C2"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34193" w:rsidRDefault="00F34193" w:rsidP="0094289D">
            <w:r>
              <w:rPr>
                <w:rFonts w:hint="eastAsia"/>
              </w:rPr>
              <w:t>正常流程</w:t>
            </w:r>
          </w:p>
        </w:tc>
        <w:tc>
          <w:tcPr>
            <w:tcW w:w="6883" w:type="dxa"/>
          </w:tcPr>
          <w:p w:rsidR="006356A4" w:rsidRDefault="006356A4" w:rsidP="006356A4">
            <w:pPr>
              <w:cnfStyle w:val="000000100000" w:firstRow="0" w:lastRow="0" w:firstColumn="0" w:lastColumn="0" w:oddVBand="0" w:evenVBand="0" w:oddHBand="1" w:evenHBand="0" w:firstRowFirstColumn="0" w:firstRowLastColumn="0" w:lastRowFirstColumn="0" w:lastRowLastColumn="0"/>
              <w:rPr>
                <w:ins w:id="4" w:author="张健" w:date="2015-10-09T18:20:00Z"/>
              </w:rPr>
              <w:pPrChange w:id="5" w:author="张健" w:date="2015-10-09T18:20:00Z">
                <w:pPr>
                  <w:pStyle w:val="a5"/>
                  <w:numPr>
                    <w:numId w:val="22"/>
                  </w:numPr>
                  <w:ind w:left="360" w:firstLineChars="0" w:hanging="360"/>
                  <w:cnfStyle w:val="000000100000" w:firstRow="0" w:lastRow="0" w:firstColumn="0" w:lastColumn="0" w:oddVBand="0" w:evenVBand="0" w:oddHBand="1" w:evenHBand="0" w:firstRowFirstColumn="0" w:firstRowLastColumn="0" w:lastRowFirstColumn="0" w:lastRowLastColumn="0"/>
                </w:pPr>
              </w:pPrChange>
            </w:pPr>
            <w:ins w:id="6" w:author="张健" w:date="2015-10-09T18:20:00Z">
              <w:r>
                <w:rPr>
                  <w:rFonts w:hint="eastAsia"/>
                </w:rPr>
                <w:t>导航？</w:t>
              </w:r>
            </w:ins>
          </w:p>
          <w:p w:rsidR="00F34193" w:rsidRPr="003F1527" w:rsidRDefault="00F34193" w:rsidP="006356A4">
            <w:pPr>
              <w:cnfStyle w:val="000000100000" w:firstRow="0" w:lastRow="0" w:firstColumn="0" w:lastColumn="0" w:oddVBand="0" w:evenVBand="0" w:oddHBand="1" w:evenHBand="0" w:firstRowFirstColumn="0" w:firstRowLastColumn="0" w:lastRowFirstColumn="0" w:lastRowLastColumn="0"/>
              <w:pPrChange w:id="7" w:author="张健" w:date="2015-10-09T18:20:00Z">
                <w:pPr>
                  <w:pStyle w:val="a5"/>
                  <w:numPr>
                    <w:numId w:val="22"/>
                  </w:numPr>
                  <w:ind w:left="360" w:firstLineChars="0" w:hanging="360"/>
                  <w:cnfStyle w:val="000000100000" w:firstRow="0" w:lastRow="0" w:firstColumn="0" w:lastColumn="0" w:oddVBand="0" w:evenVBand="0" w:oddHBand="1" w:evenHBand="0" w:firstRowFirstColumn="0" w:firstRowLastColumn="0" w:lastRowFirstColumn="0" w:lastRowLastColumn="0"/>
                </w:pPr>
              </w:pPrChange>
            </w:pPr>
            <w:r>
              <w:t>营业厅业务员根据需要点击增，删，改，查对应的按钮之一</w:t>
            </w:r>
            <w:ins w:id="8" w:author="张健" w:date="2015-10-09T18:21:00Z">
              <w:r w:rsidR="00FB6C00">
                <w:rPr>
                  <w:rFonts w:hint="eastAsia"/>
                </w:rPr>
                <w:t>没有分别标明</w:t>
              </w:r>
              <w:r w:rsidR="00FB6C00">
                <w:rPr>
                  <w:rFonts w:hint="eastAsia"/>
                </w:rPr>
                <w:t>1</w:t>
              </w:r>
              <w:r w:rsidR="00FB6C00">
                <w:rPr>
                  <w:rFonts w:hint="eastAsia"/>
                </w:rPr>
                <w:t>是修改，</w:t>
              </w:r>
              <w:r w:rsidR="00FB6C00">
                <w:rPr>
                  <w:rFonts w:hint="eastAsia"/>
                </w:rPr>
                <w:t>2</w:t>
              </w:r>
              <w:r w:rsidR="00FB6C00">
                <w:rPr>
                  <w:rFonts w:hint="eastAsia"/>
                </w:rPr>
                <w:t>是删除，</w:t>
              </w:r>
              <w:r w:rsidR="00FB6C00">
                <w:rPr>
                  <w:rFonts w:hint="eastAsia"/>
                </w:rPr>
                <w:t>3</w:t>
              </w:r>
              <w:r w:rsidR="00FB6C00">
                <w:rPr>
                  <w:rFonts w:hint="eastAsia"/>
                </w:rPr>
                <w:t>是</w:t>
              </w:r>
            </w:ins>
            <w:ins w:id="9" w:author="张健" w:date="2015-10-09T18:22:00Z">
              <w:r w:rsidR="00FB6C00">
                <w:rPr>
                  <w:rFonts w:hint="eastAsia"/>
                </w:rPr>
                <w:t>？</w:t>
              </w:r>
              <w:r w:rsidR="00FB6C00">
                <w:rPr>
                  <w:rFonts w:hint="eastAsia"/>
                </w:rPr>
                <w:t>4</w:t>
              </w:r>
              <w:r w:rsidR="00FB6C00">
                <w:rPr>
                  <w:rFonts w:hint="eastAsia"/>
                </w:rPr>
                <w:t>是啥</w:t>
              </w:r>
            </w:ins>
          </w:p>
          <w:p w:rsidR="00F34193" w:rsidRDefault="00F34193" w:rsidP="0094289D">
            <w:pPr>
              <w:cnfStyle w:val="000000100000" w:firstRow="0" w:lastRow="0" w:firstColumn="0" w:lastColumn="0" w:oddVBand="0" w:evenVBand="0" w:oddHBand="1" w:evenHBand="0" w:firstRowFirstColumn="0" w:firstRowLastColumn="0" w:lastRowFirstColumn="0" w:lastRowLastColumn="0"/>
            </w:pPr>
            <w:r>
              <w:t>1.1</w:t>
            </w:r>
            <w:r>
              <w:t>系统提示营业厅业务员输入车辆的代号</w:t>
            </w:r>
          </w:p>
          <w:p w:rsidR="00F34193" w:rsidRDefault="00F34193" w:rsidP="0094289D">
            <w:pPr>
              <w:cnfStyle w:val="000000100000" w:firstRow="0" w:lastRow="0" w:firstColumn="0" w:lastColumn="0" w:oddVBand="0" w:evenVBand="0" w:oddHBand="1" w:evenHBand="0" w:firstRowFirstColumn="0" w:firstRowLastColumn="0" w:lastRowFirstColumn="0" w:lastRowLastColumn="0"/>
            </w:pPr>
            <w:r>
              <w:t>1.2</w:t>
            </w:r>
            <w:r>
              <w:t>营业厅业务员按照系统的提示输入车辆的代号。</w:t>
            </w:r>
          </w:p>
          <w:p w:rsidR="00F34193" w:rsidRDefault="00F34193" w:rsidP="0094289D">
            <w:pPr>
              <w:cnfStyle w:val="000000100000" w:firstRow="0" w:lastRow="0" w:firstColumn="0" w:lastColumn="0" w:oddVBand="0" w:evenVBand="0" w:oddHBand="1" w:evenHBand="0" w:firstRowFirstColumn="0" w:firstRowLastColumn="0" w:lastRowFirstColumn="0" w:lastRowLastColumn="0"/>
            </w:pPr>
            <w:r>
              <w:t>1.3</w:t>
            </w:r>
            <w:r>
              <w:t>营业厅业务员结束输入，系统显示车辆的信息并允许营业厅业务员修改该信息</w:t>
            </w:r>
          </w:p>
          <w:p w:rsidR="00F34193" w:rsidRDefault="00F34193" w:rsidP="0094289D">
            <w:pPr>
              <w:cnfStyle w:val="000000100000" w:firstRow="0" w:lastRow="0" w:firstColumn="0" w:lastColumn="0" w:oddVBand="0" w:evenVBand="0" w:oddHBand="1" w:evenHBand="0" w:firstRowFirstColumn="0" w:firstRowLastColumn="0" w:lastRowFirstColumn="0" w:lastRowLastColumn="0"/>
            </w:pPr>
            <w:r>
              <w:t>1.4</w:t>
            </w:r>
            <w:r>
              <w:t>营业厅业务员修改车辆信息</w:t>
            </w:r>
          </w:p>
          <w:p w:rsidR="00F34193" w:rsidRPr="00402371" w:rsidRDefault="00F34193" w:rsidP="0094289D">
            <w:pPr>
              <w:cnfStyle w:val="000000100000" w:firstRow="0" w:lastRow="0" w:firstColumn="0" w:lastColumn="0" w:oddVBand="0" w:evenVBand="0" w:oddHBand="1" w:evenHBand="0" w:firstRowFirstColumn="0" w:firstRowLastColumn="0" w:lastRowFirstColumn="0" w:lastRowLastColumn="0"/>
            </w:pPr>
            <w:r>
              <w:rPr>
                <w:rFonts w:hint="eastAsia"/>
              </w:rPr>
              <w:t>1.5</w:t>
            </w:r>
            <w:r>
              <w:rPr>
                <w:rFonts w:hint="eastAsia"/>
              </w:rPr>
              <w:t>营业厅业务员停止输入，系统保存修改的信息</w:t>
            </w:r>
          </w:p>
          <w:p w:rsidR="00F34193" w:rsidRDefault="00F34193" w:rsidP="0094289D">
            <w:pPr>
              <w:cnfStyle w:val="000000100000" w:firstRow="0" w:lastRow="0" w:firstColumn="0" w:lastColumn="0" w:oddVBand="0" w:evenVBand="0" w:oddHBand="1" w:evenHBand="0" w:firstRowFirstColumn="0" w:firstRowLastColumn="0" w:lastRowFirstColumn="0" w:lastRowLastColumn="0"/>
            </w:pPr>
            <w:r>
              <w:t>2.1</w:t>
            </w:r>
            <w:r>
              <w:t>系统提示营业厅业务员输入车辆的代号</w:t>
            </w:r>
          </w:p>
          <w:p w:rsidR="00F34193" w:rsidRDefault="00F34193" w:rsidP="0094289D">
            <w:pPr>
              <w:cnfStyle w:val="000000100000" w:firstRow="0" w:lastRow="0" w:firstColumn="0" w:lastColumn="0" w:oddVBand="0" w:evenVBand="0" w:oddHBand="1" w:evenHBand="0" w:firstRowFirstColumn="0" w:firstRowLastColumn="0" w:lastRowFirstColumn="0" w:lastRowLastColumn="0"/>
            </w:pPr>
            <w:r>
              <w:t>2.2</w:t>
            </w:r>
            <w:r>
              <w:t>营业厅业务员按照系统的提示输入代号。</w:t>
            </w:r>
          </w:p>
          <w:p w:rsidR="00F34193" w:rsidRDefault="00F34193" w:rsidP="0094289D">
            <w:pPr>
              <w:cnfStyle w:val="000000100000" w:firstRow="0" w:lastRow="0" w:firstColumn="0" w:lastColumn="0" w:oddVBand="0" w:evenVBand="0" w:oddHBand="1" w:evenHBand="0" w:firstRowFirstColumn="0" w:firstRowLastColumn="0" w:lastRowFirstColumn="0" w:lastRowLastColumn="0"/>
            </w:pPr>
            <w:r>
              <w:t>2.3</w:t>
            </w:r>
            <w:r>
              <w:t>营业厅业务员结束输入，系统检索到车辆的编号后将该车辆代号以及该车辆代号对应的车辆相关信息删除</w:t>
            </w:r>
          </w:p>
          <w:p w:rsidR="00F34193" w:rsidRDefault="00F34193" w:rsidP="0094289D">
            <w:pPr>
              <w:cnfStyle w:val="000000100000" w:firstRow="0" w:lastRow="0" w:firstColumn="0" w:lastColumn="0" w:oddVBand="0" w:evenVBand="0" w:oddHBand="1" w:evenHBand="0" w:firstRowFirstColumn="0" w:firstRowLastColumn="0" w:lastRowFirstColumn="0" w:lastRowLastColumn="0"/>
            </w:pPr>
            <w:r>
              <w:t>3.1</w:t>
            </w:r>
            <w:r>
              <w:t>系统提示营业厅业务员输入车辆的代号</w:t>
            </w:r>
          </w:p>
          <w:p w:rsidR="00F34193" w:rsidRDefault="00F34193" w:rsidP="0094289D">
            <w:pPr>
              <w:cnfStyle w:val="000000100000" w:firstRow="0" w:lastRow="0" w:firstColumn="0" w:lastColumn="0" w:oddVBand="0" w:evenVBand="0" w:oddHBand="1" w:evenHBand="0" w:firstRowFirstColumn="0" w:firstRowLastColumn="0" w:lastRowFirstColumn="0" w:lastRowLastColumn="0"/>
            </w:pPr>
            <w:r>
              <w:rPr>
                <w:rFonts w:hint="eastAsia"/>
              </w:rPr>
              <w:t>3.2</w:t>
            </w:r>
            <w:r>
              <w:t>营业厅业务员按照系统的提示输入代号。</w:t>
            </w:r>
          </w:p>
          <w:p w:rsidR="00F34193" w:rsidRDefault="00F34193" w:rsidP="0094289D">
            <w:pPr>
              <w:cnfStyle w:val="000000100000" w:firstRow="0" w:lastRow="0" w:firstColumn="0" w:lastColumn="0" w:oddVBand="0" w:evenVBand="0" w:oddHBand="1" w:evenHBand="0" w:firstRowFirstColumn="0" w:firstRowLastColumn="0" w:lastRowFirstColumn="0" w:lastRowLastColumn="0"/>
            </w:pPr>
            <w:r>
              <w:rPr>
                <w:rFonts w:hint="eastAsia"/>
              </w:rPr>
              <w:t>3.3</w:t>
            </w:r>
            <w:r>
              <w:rPr>
                <w:rFonts w:hint="eastAsia"/>
              </w:rPr>
              <w:t>系统显示该车辆的信息，并且现在所有的信息都是可修改的</w:t>
            </w:r>
          </w:p>
          <w:p w:rsidR="00F34193" w:rsidRDefault="00F34193" w:rsidP="0094289D">
            <w:pPr>
              <w:cnfStyle w:val="000000100000" w:firstRow="0" w:lastRow="0" w:firstColumn="0" w:lastColumn="0" w:oddVBand="0" w:evenVBand="0" w:oddHBand="1" w:evenHBand="0" w:firstRowFirstColumn="0" w:firstRowLastColumn="0" w:lastRowFirstColumn="0" w:lastRowLastColumn="0"/>
            </w:pPr>
            <w:r>
              <w:t>3.4</w:t>
            </w:r>
            <w:r>
              <w:t>营业厅业务员修改车辆</w:t>
            </w:r>
            <w:r>
              <w:rPr>
                <w:rFonts w:hint="eastAsia"/>
              </w:rPr>
              <w:t>的信息</w:t>
            </w:r>
          </w:p>
          <w:p w:rsidR="00F34193" w:rsidRDefault="00F34193" w:rsidP="0094289D">
            <w:pPr>
              <w:cnfStyle w:val="000000100000" w:firstRow="0" w:lastRow="0" w:firstColumn="0" w:lastColumn="0" w:oddVBand="0" w:evenVBand="0" w:oddHBand="1" w:evenHBand="0" w:firstRowFirstColumn="0" w:firstRowLastColumn="0" w:lastRowFirstColumn="0" w:lastRowLastColumn="0"/>
            </w:pPr>
            <w:r>
              <w:t>3.5</w:t>
            </w:r>
            <w:r>
              <w:t>营业厅业务员停止输入，系统重新录入车辆的信息</w:t>
            </w:r>
          </w:p>
          <w:p w:rsidR="00F34193" w:rsidRDefault="00F34193" w:rsidP="0094289D">
            <w:pPr>
              <w:cnfStyle w:val="000000100000" w:firstRow="0" w:lastRow="0" w:firstColumn="0" w:lastColumn="0" w:oddVBand="0" w:evenVBand="0" w:oddHBand="1" w:evenHBand="0" w:firstRowFirstColumn="0" w:firstRowLastColumn="0" w:lastRowFirstColumn="0" w:lastRowLastColumn="0"/>
            </w:pPr>
            <w:r>
              <w:t>4.1</w:t>
            </w:r>
            <w:r>
              <w:t>系统提示营业厅业务员输入车辆的代号</w:t>
            </w:r>
          </w:p>
          <w:p w:rsidR="00F34193" w:rsidRDefault="00F34193" w:rsidP="0094289D">
            <w:pPr>
              <w:cnfStyle w:val="000000100000" w:firstRow="0" w:lastRow="0" w:firstColumn="0" w:lastColumn="0" w:oddVBand="0" w:evenVBand="0" w:oddHBand="1" w:evenHBand="0" w:firstRowFirstColumn="0" w:firstRowLastColumn="0" w:lastRowFirstColumn="0" w:lastRowLastColumn="0"/>
            </w:pPr>
            <w:r>
              <w:rPr>
                <w:rFonts w:hint="eastAsia"/>
              </w:rPr>
              <w:t>4.2</w:t>
            </w:r>
            <w:r>
              <w:t>营业厅业务员按照系统的提示输入代号。</w:t>
            </w:r>
          </w:p>
          <w:p w:rsidR="00F34193" w:rsidRPr="007556C2" w:rsidRDefault="00F34193" w:rsidP="0094289D">
            <w:pPr>
              <w:cnfStyle w:val="000000100000" w:firstRow="0" w:lastRow="0" w:firstColumn="0" w:lastColumn="0" w:oddVBand="0" w:evenVBand="0" w:oddHBand="1" w:evenHBand="0" w:firstRowFirstColumn="0" w:firstRowLastColumn="0" w:lastRowFirstColumn="0" w:lastRowLastColumn="0"/>
            </w:pPr>
            <w:r>
              <w:rPr>
                <w:rFonts w:hint="eastAsia"/>
              </w:rPr>
              <w:t>4.3</w:t>
            </w:r>
            <w:r>
              <w:rPr>
                <w:rFonts w:hint="eastAsia"/>
              </w:rPr>
              <w:t>系统显示车辆的相关信息</w:t>
            </w:r>
          </w:p>
        </w:tc>
      </w:tr>
      <w:tr w:rsidR="00F34193" w:rsidRPr="00201341" w:rsidTr="0094289D">
        <w:tc>
          <w:tcPr>
            <w:cnfStyle w:val="001000000000" w:firstRow="0" w:lastRow="0" w:firstColumn="1" w:lastColumn="0" w:oddVBand="0" w:evenVBand="0" w:oddHBand="0" w:evenHBand="0" w:firstRowFirstColumn="0" w:firstRowLastColumn="0" w:lastRowFirstColumn="0" w:lastRowLastColumn="0"/>
            <w:tcW w:w="1413" w:type="dxa"/>
          </w:tcPr>
          <w:p w:rsidR="00F34193" w:rsidRDefault="00F34193" w:rsidP="0094289D">
            <w:r>
              <w:rPr>
                <w:rFonts w:hint="eastAsia"/>
              </w:rPr>
              <w:t>扩展流程</w:t>
            </w:r>
          </w:p>
        </w:tc>
        <w:tc>
          <w:tcPr>
            <w:tcW w:w="6883" w:type="dxa"/>
          </w:tcPr>
          <w:p w:rsidR="00F34193" w:rsidRDefault="00F34193" w:rsidP="0094289D">
            <w:pPr>
              <w:cnfStyle w:val="000000000000" w:firstRow="0" w:lastRow="0" w:firstColumn="0" w:lastColumn="0" w:oddVBand="0" w:evenVBand="0" w:oddHBand="0" w:evenHBand="0" w:firstRowFirstColumn="0" w:firstRowLastColumn="0" w:lastRowFirstColumn="0" w:lastRowLastColumn="0"/>
            </w:pPr>
            <w:r>
              <w:t>1.2</w:t>
            </w:r>
            <w:r>
              <w:t>，</w:t>
            </w:r>
            <w:r>
              <w:t>2.2</w:t>
            </w:r>
            <w:r>
              <w:t>，</w:t>
            </w:r>
            <w:r>
              <w:t>3.2</w:t>
            </w:r>
            <w:r>
              <w:t>，</w:t>
            </w:r>
            <w:r>
              <w:t>4.2.</w:t>
            </w:r>
            <w:r>
              <w:t>营业厅业务员输入的车辆代号不存在</w:t>
            </w:r>
          </w:p>
          <w:p w:rsidR="00F34193" w:rsidRPr="00201341" w:rsidRDefault="00F34193" w:rsidP="0094289D">
            <w:pPr>
              <w:cnfStyle w:val="000000000000" w:firstRow="0" w:lastRow="0" w:firstColumn="0" w:lastColumn="0" w:oddVBand="0" w:evenVBand="0" w:oddHBand="0" w:evenHBand="0" w:firstRowFirstColumn="0" w:firstRowLastColumn="0" w:lastRowFirstColumn="0" w:lastRowLastColumn="0"/>
            </w:pPr>
            <w:r>
              <w:t>1.</w:t>
            </w:r>
            <w:r>
              <w:t>系统提示该车辆不存在并返回营业厅业务员输入车辆编号的界面</w:t>
            </w:r>
          </w:p>
          <w:p w:rsidR="00F34193" w:rsidRPr="00201341" w:rsidRDefault="00F34193" w:rsidP="0094289D">
            <w:pPr>
              <w:cnfStyle w:val="000000000000" w:firstRow="0" w:lastRow="0" w:firstColumn="0" w:lastColumn="0" w:oddVBand="0" w:evenVBand="0" w:oddHBand="0" w:evenHBand="0" w:firstRowFirstColumn="0" w:firstRowLastColumn="0" w:lastRowFirstColumn="0" w:lastRowLastColumn="0"/>
            </w:pPr>
          </w:p>
        </w:tc>
      </w:tr>
      <w:tr w:rsidR="00F34193"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34193" w:rsidRDefault="00F34193" w:rsidP="0094289D">
            <w:r>
              <w:rPr>
                <w:rFonts w:hint="eastAsia"/>
              </w:rPr>
              <w:t>特殊需求</w:t>
            </w:r>
          </w:p>
        </w:tc>
        <w:tc>
          <w:tcPr>
            <w:tcW w:w="6883" w:type="dxa"/>
          </w:tcPr>
          <w:p w:rsidR="00F34193" w:rsidRDefault="00F34193" w:rsidP="0094289D">
            <w:pPr>
              <w:cnfStyle w:val="000000100000" w:firstRow="0" w:lastRow="0" w:firstColumn="0" w:lastColumn="0" w:oddVBand="0" w:evenVBand="0" w:oddHBand="1" w:evenHBand="0" w:firstRowFirstColumn="0" w:firstRowLastColumn="0" w:lastRowFirstColumn="0" w:lastRowLastColumn="0"/>
            </w:pPr>
            <w:r>
              <w:t>无</w:t>
            </w:r>
          </w:p>
        </w:tc>
      </w:tr>
    </w:tbl>
    <w:p w:rsidR="00FA5033" w:rsidRDefault="00FA5033" w:rsidP="00FA5033"/>
    <w:tbl>
      <w:tblPr>
        <w:tblStyle w:val="4-51"/>
        <w:tblW w:w="8296" w:type="dxa"/>
        <w:tblLayout w:type="fixed"/>
        <w:tblLook w:val="04A0" w:firstRow="1" w:lastRow="0" w:firstColumn="1" w:lastColumn="0" w:noHBand="0" w:noVBand="1"/>
      </w:tblPr>
      <w:tblGrid>
        <w:gridCol w:w="1413"/>
        <w:gridCol w:w="6883"/>
      </w:tblGrid>
      <w:tr w:rsidR="00FA5033" w:rsidTr="009428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FA5033" w:rsidRDefault="00FA5033" w:rsidP="0094289D">
            <w:pPr>
              <w:jc w:val="center"/>
              <w:rPr>
                <w:b w:val="0"/>
                <w:bCs w:val="0"/>
              </w:rPr>
            </w:pPr>
            <w:r>
              <w:rPr>
                <w:rFonts w:hint="eastAsia"/>
              </w:rPr>
              <w:t>UC3.5</w:t>
            </w:r>
            <w:r>
              <w:t xml:space="preserve"> </w:t>
            </w:r>
            <w:r>
              <w:rPr>
                <w:rFonts w:hint="eastAsia"/>
              </w:rPr>
              <w:t>司机信息管理</w:t>
            </w:r>
          </w:p>
        </w:tc>
      </w:tr>
      <w:tr w:rsidR="00FA5033"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A5033" w:rsidRDefault="00FA5033" w:rsidP="0094289D">
            <w:pPr>
              <w:jc w:val="center"/>
            </w:pPr>
          </w:p>
          <w:p w:rsidR="00FA5033" w:rsidRDefault="00FA5033" w:rsidP="0094289D">
            <w:pPr>
              <w:jc w:val="center"/>
            </w:pPr>
            <w:r>
              <w:rPr>
                <w:rFonts w:hint="eastAsia"/>
              </w:rPr>
              <w:t>参与者</w:t>
            </w:r>
          </w:p>
        </w:tc>
        <w:tc>
          <w:tcPr>
            <w:tcW w:w="6883" w:type="dxa"/>
          </w:tcPr>
          <w:p w:rsidR="00FA5033" w:rsidRDefault="00FA5033" w:rsidP="0094289D">
            <w:pPr>
              <w:cnfStyle w:val="000000100000" w:firstRow="0" w:lastRow="0" w:firstColumn="0" w:lastColumn="0" w:oddVBand="0" w:evenVBand="0" w:oddHBand="1" w:evenHBand="0" w:firstRowFirstColumn="0" w:firstRowLastColumn="0" w:lastRowFirstColumn="0" w:lastRowLastColumn="0"/>
            </w:pPr>
            <w:r>
              <w:rPr>
                <w:rFonts w:hint="eastAsia"/>
              </w:rPr>
              <w:t>营业厅业务员，目标是快捷高效地完成司机信息（司机编号，姓名，出生日期，身份证号，手机，性别，车辆单位，行驶证期限）的管理与维护</w:t>
            </w:r>
          </w:p>
        </w:tc>
      </w:tr>
      <w:tr w:rsidR="00FA5033" w:rsidTr="0094289D">
        <w:tc>
          <w:tcPr>
            <w:cnfStyle w:val="001000000000" w:firstRow="0" w:lastRow="0" w:firstColumn="1" w:lastColumn="0" w:oddVBand="0" w:evenVBand="0" w:oddHBand="0" w:evenHBand="0" w:firstRowFirstColumn="0" w:firstRowLastColumn="0" w:lastRowFirstColumn="0" w:lastRowLastColumn="0"/>
            <w:tcW w:w="1413" w:type="dxa"/>
          </w:tcPr>
          <w:p w:rsidR="00FA5033" w:rsidRDefault="00FA5033" w:rsidP="0094289D">
            <w:pPr>
              <w:jc w:val="center"/>
            </w:pPr>
            <w:r>
              <w:rPr>
                <w:rFonts w:hint="eastAsia"/>
              </w:rPr>
              <w:t>触发条件</w:t>
            </w:r>
          </w:p>
        </w:tc>
        <w:tc>
          <w:tcPr>
            <w:tcW w:w="6883" w:type="dxa"/>
          </w:tcPr>
          <w:p w:rsidR="00FA5033" w:rsidRDefault="00FA5033" w:rsidP="0094289D">
            <w:pPr>
              <w:cnfStyle w:val="000000000000" w:firstRow="0" w:lastRow="0" w:firstColumn="0" w:lastColumn="0" w:oddVBand="0" w:evenVBand="0" w:oddHBand="0" w:evenHBand="0" w:firstRowFirstColumn="0" w:firstRowLastColumn="0" w:lastRowFirstColumn="0" w:lastRowLastColumn="0"/>
            </w:pPr>
            <w:r>
              <w:rPr>
                <w:rFonts w:hint="eastAsia"/>
              </w:rPr>
              <w:t>营业厅有司机信息变更（增、删、改）</w:t>
            </w:r>
          </w:p>
        </w:tc>
      </w:tr>
      <w:tr w:rsidR="00FA5033"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A5033" w:rsidRDefault="00FA5033" w:rsidP="0094289D">
            <w:pPr>
              <w:jc w:val="center"/>
            </w:pPr>
            <w:r>
              <w:rPr>
                <w:rFonts w:hint="eastAsia"/>
              </w:rPr>
              <w:t>前置条件</w:t>
            </w:r>
          </w:p>
        </w:tc>
        <w:tc>
          <w:tcPr>
            <w:tcW w:w="6883" w:type="dxa"/>
          </w:tcPr>
          <w:p w:rsidR="00FA5033" w:rsidRDefault="00FA5033" w:rsidP="0094289D">
            <w:pPr>
              <w:cnfStyle w:val="000000100000" w:firstRow="0" w:lastRow="0" w:firstColumn="0" w:lastColumn="0" w:oddVBand="0" w:evenVBand="0" w:oddHBand="1" w:evenHBand="0" w:firstRowFirstColumn="0" w:firstRowLastColumn="0" w:lastRowFirstColumn="0" w:lastRowLastColumn="0"/>
            </w:pPr>
            <w:r>
              <w:rPr>
                <w:rFonts w:hint="eastAsia"/>
              </w:rPr>
              <w:t>营业厅业务员已被识别和授权</w:t>
            </w:r>
          </w:p>
        </w:tc>
      </w:tr>
      <w:tr w:rsidR="00FA5033" w:rsidTr="0094289D">
        <w:tc>
          <w:tcPr>
            <w:cnfStyle w:val="001000000000" w:firstRow="0" w:lastRow="0" w:firstColumn="1" w:lastColumn="0" w:oddVBand="0" w:evenVBand="0" w:oddHBand="0" w:evenHBand="0" w:firstRowFirstColumn="0" w:firstRowLastColumn="0" w:lastRowFirstColumn="0" w:lastRowLastColumn="0"/>
            <w:tcW w:w="1413" w:type="dxa"/>
          </w:tcPr>
          <w:p w:rsidR="00FA5033" w:rsidRDefault="00FA5033" w:rsidP="0094289D">
            <w:pPr>
              <w:jc w:val="center"/>
            </w:pPr>
            <w:r>
              <w:rPr>
                <w:rFonts w:hint="eastAsia"/>
              </w:rPr>
              <w:t>后置条件</w:t>
            </w:r>
          </w:p>
        </w:tc>
        <w:tc>
          <w:tcPr>
            <w:tcW w:w="6883" w:type="dxa"/>
          </w:tcPr>
          <w:p w:rsidR="00FA5033" w:rsidRDefault="00FA5033" w:rsidP="0094289D">
            <w:pPr>
              <w:cnfStyle w:val="000000000000" w:firstRow="0" w:lastRow="0" w:firstColumn="0" w:lastColumn="0" w:oddVBand="0" w:evenVBand="0" w:oddHBand="0" w:evenHBand="0" w:firstRowFirstColumn="0" w:firstRowLastColumn="0" w:lastRowFirstColumn="0" w:lastRowLastColumn="0"/>
            </w:pPr>
            <w:r>
              <w:rPr>
                <w:rFonts w:hint="eastAsia"/>
              </w:rPr>
              <w:t>司机信息均已被存储，系统显示存储成功</w:t>
            </w:r>
          </w:p>
        </w:tc>
      </w:tr>
      <w:tr w:rsidR="00FA5033" w:rsidTr="0094289D">
        <w:trPr>
          <w:cnfStyle w:val="000000100000" w:firstRow="0" w:lastRow="0" w:firstColumn="0" w:lastColumn="0" w:oddVBand="0" w:evenVBand="0" w:oddHBand="1" w:evenHBand="0" w:firstRowFirstColumn="0" w:firstRowLastColumn="0" w:lastRowFirstColumn="0" w:lastRowLastColumn="0"/>
          <w:trHeight w:val="2214"/>
        </w:trPr>
        <w:tc>
          <w:tcPr>
            <w:cnfStyle w:val="001000000000" w:firstRow="0" w:lastRow="0" w:firstColumn="1" w:lastColumn="0" w:oddVBand="0" w:evenVBand="0" w:oddHBand="0" w:evenHBand="0" w:firstRowFirstColumn="0" w:firstRowLastColumn="0" w:lastRowFirstColumn="0" w:lastRowLastColumn="0"/>
            <w:tcW w:w="1413" w:type="dxa"/>
          </w:tcPr>
          <w:p w:rsidR="00FA5033" w:rsidRDefault="00FA5033" w:rsidP="0094289D">
            <w:pPr>
              <w:jc w:val="center"/>
            </w:pPr>
            <w:r>
              <w:rPr>
                <w:rFonts w:hint="eastAsia"/>
              </w:rPr>
              <w:lastRenderedPageBreak/>
              <w:t>正常流程</w:t>
            </w:r>
          </w:p>
        </w:tc>
        <w:tc>
          <w:tcPr>
            <w:tcW w:w="6883" w:type="dxa"/>
          </w:tcPr>
          <w:p w:rsidR="00FA5033" w:rsidRDefault="00FA5033" w:rsidP="00FA5033">
            <w:pPr>
              <w:numPr>
                <w:ilvl w:val="0"/>
                <w:numId w:val="15"/>
              </w:numPr>
              <w:cnfStyle w:val="000000100000" w:firstRow="0" w:lastRow="0" w:firstColumn="0" w:lastColumn="0" w:oddVBand="0" w:evenVBand="0" w:oddHBand="1" w:evenHBand="0" w:firstRowFirstColumn="0" w:firstRowLastColumn="0" w:lastRowFirstColumn="0" w:lastRowLastColumn="0"/>
            </w:pPr>
            <w:r>
              <w:rPr>
                <w:rFonts w:hint="eastAsia"/>
              </w:rPr>
              <w:t>营业厅业务员点击信息管理按钮</w:t>
            </w:r>
          </w:p>
          <w:p w:rsidR="00FA5033" w:rsidRDefault="00FA5033" w:rsidP="00FA5033">
            <w:pPr>
              <w:numPr>
                <w:ilvl w:val="0"/>
                <w:numId w:val="15"/>
              </w:numPr>
              <w:cnfStyle w:val="000000100000" w:firstRow="0" w:lastRow="0" w:firstColumn="0" w:lastColumn="0" w:oddVBand="0" w:evenVBand="0" w:oddHBand="1" w:evenHBand="0" w:firstRowFirstColumn="0" w:firstRowLastColumn="0" w:lastRowFirstColumn="0" w:lastRowLastColumn="0"/>
            </w:pPr>
            <w:r>
              <w:rPr>
                <w:rFonts w:hint="eastAsia"/>
              </w:rPr>
              <w:t>0</w:t>
            </w:r>
            <w:r>
              <w:rPr>
                <w:rFonts w:hint="eastAsia"/>
              </w:rPr>
              <w:t>新增司机信息</w:t>
            </w:r>
          </w:p>
          <w:p w:rsidR="00FA5033" w:rsidRDefault="00FA5033" w:rsidP="00FA5033">
            <w:pPr>
              <w:numPr>
                <w:ilvl w:val="0"/>
                <w:numId w:val="16"/>
              </w:numPr>
              <w:cnfStyle w:val="000000100000" w:firstRow="0" w:lastRow="0" w:firstColumn="0" w:lastColumn="0" w:oddVBand="0" w:evenVBand="0" w:oddHBand="1" w:evenHBand="0" w:firstRowFirstColumn="0" w:firstRowLastColumn="0" w:lastRowFirstColumn="0" w:lastRowLastColumn="0"/>
            </w:pPr>
            <w:r>
              <w:rPr>
                <w:rFonts w:hint="eastAsia"/>
              </w:rPr>
              <w:t>营业厅业务员输入新的司机的姓名、出生日期、身份证号、手机、性别、行驶证期限</w:t>
            </w:r>
          </w:p>
          <w:p w:rsidR="00FA5033" w:rsidRDefault="00FA5033" w:rsidP="00FA5033">
            <w:pPr>
              <w:numPr>
                <w:ilvl w:val="0"/>
                <w:numId w:val="16"/>
              </w:numPr>
              <w:cnfStyle w:val="000000100000" w:firstRow="0" w:lastRow="0" w:firstColumn="0" w:lastColumn="0" w:oddVBand="0" w:evenVBand="0" w:oddHBand="1" w:evenHBand="0" w:firstRowFirstColumn="0" w:firstRowLastColumn="0" w:lastRowFirstColumn="0" w:lastRowLastColumn="0"/>
            </w:pPr>
            <w:r>
              <w:rPr>
                <w:rFonts w:hint="eastAsia"/>
              </w:rPr>
              <w:t>系统自动生成司机编号（城市区号</w:t>
            </w:r>
            <w:r>
              <w:rPr>
                <w:rFonts w:hint="eastAsia"/>
              </w:rPr>
              <w:t>+</w:t>
            </w:r>
            <w:r>
              <w:rPr>
                <w:rFonts w:hint="eastAsia"/>
              </w:rPr>
              <w:t>营业厅编号</w:t>
            </w:r>
            <w:r>
              <w:rPr>
                <w:rFonts w:hint="eastAsia"/>
              </w:rPr>
              <w:t>+</w:t>
            </w:r>
            <w:r>
              <w:rPr>
                <w:rFonts w:hint="eastAsia"/>
              </w:rPr>
              <w:t>实际编号，例如南京鼓楼营业厅第</w:t>
            </w:r>
            <w:r>
              <w:rPr>
                <w:rFonts w:hint="eastAsia"/>
              </w:rPr>
              <w:t>5</w:t>
            </w:r>
            <w:r>
              <w:rPr>
                <w:rFonts w:hint="eastAsia"/>
              </w:rPr>
              <w:t>位司机：</w:t>
            </w:r>
            <w:r>
              <w:rPr>
                <w:rFonts w:hint="eastAsia"/>
              </w:rPr>
              <w:t>025000005</w:t>
            </w:r>
            <w:r>
              <w:rPr>
                <w:rFonts w:hint="eastAsia"/>
              </w:rPr>
              <w:t>）</w:t>
            </w:r>
          </w:p>
          <w:p w:rsidR="00FA5033" w:rsidRDefault="00FA5033" w:rsidP="00FA5033">
            <w:pPr>
              <w:numPr>
                <w:ilvl w:val="0"/>
                <w:numId w:val="16"/>
              </w:numPr>
              <w:cnfStyle w:val="000000100000" w:firstRow="0" w:lastRow="0" w:firstColumn="0" w:lastColumn="0" w:oddVBand="0" w:evenVBand="0" w:oddHBand="1" w:evenHBand="0" w:firstRowFirstColumn="0" w:firstRowLastColumn="0" w:lastRowFirstColumn="0" w:lastRowLastColumn="0"/>
            </w:pPr>
            <w:r>
              <w:rPr>
                <w:rFonts w:hint="eastAsia"/>
              </w:rPr>
              <w:t>营业厅业务员重复</w:t>
            </w:r>
            <w:r>
              <w:rPr>
                <w:rFonts w:hint="eastAsia"/>
              </w:rPr>
              <w:t>1-2</w:t>
            </w:r>
            <w:r>
              <w:rPr>
                <w:rFonts w:hint="eastAsia"/>
              </w:rPr>
              <w:t>步，直到完成所有新司机信息输入，营业厅业务员结束输入</w:t>
            </w:r>
          </w:p>
          <w:p w:rsidR="00FA5033" w:rsidRDefault="00FA5033" w:rsidP="00FA5033">
            <w:pPr>
              <w:numPr>
                <w:ilvl w:val="0"/>
                <w:numId w:val="16"/>
              </w:numPr>
              <w:cnfStyle w:val="000000100000" w:firstRow="0" w:lastRow="0" w:firstColumn="0" w:lastColumn="0" w:oddVBand="0" w:evenVBand="0" w:oddHBand="1" w:evenHBand="0" w:firstRowFirstColumn="0" w:firstRowLastColumn="0" w:lastRowFirstColumn="0" w:lastRowLastColumn="0"/>
            </w:pPr>
            <w:r>
              <w:rPr>
                <w:rFonts w:hint="eastAsia"/>
              </w:rPr>
              <w:t>系统记录新司机信息</w:t>
            </w:r>
          </w:p>
          <w:p w:rsidR="00FA5033" w:rsidRDefault="00FA5033" w:rsidP="0094289D">
            <w:pPr>
              <w:cnfStyle w:val="000000100000" w:firstRow="0" w:lastRow="0" w:firstColumn="0" w:lastColumn="0" w:oddVBand="0" w:evenVBand="0" w:oddHBand="1" w:evenHBand="0" w:firstRowFirstColumn="0" w:firstRowLastColumn="0" w:lastRowFirstColumn="0" w:lastRowLastColumn="0"/>
            </w:pPr>
            <w:r>
              <w:rPr>
                <w:rFonts w:hint="eastAsia"/>
              </w:rPr>
              <w:t>2.1</w:t>
            </w:r>
            <w:r>
              <w:rPr>
                <w:rFonts w:hint="eastAsia"/>
              </w:rPr>
              <w:t>旧司机信息删除</w:t>
            </w:r>
          </w:p>
          <w:p w:rsidR="00FA5033" w:rsidRDefault="00FA5033" w:rsidP="00FA5033">
            <w:pPr>
              <w:numPr>
                <w:ilvl w:val="0"/>
                <w:numId w:val="17"/>
              </w:numPr>
              <w:cnfStyle w:val="000000100000" w:firstRow="0" w:lastRow="0" w:firstColumn="0" w:lastColumn="0" w:oddVBand="0" w:evenVBand="0" w:oddHBand="1" w:evenHBand="0" w:firstRowFirstColumn="0" w:firstRowLastColumn="0" w:lastRowFirstColumn="0" w:lastRowLastColumn="0"/>
            </w:pPr>
            <w:r>
              <w:rPr>
                <w:rFonts w:hint="eastAsia"/>
              </w:rPr>
              <w:t>营业厅业务员输入要删除司机的编号或姓名查询</w:t>
            </w:r>
          </w:p>
          <w:p w:rsidR="00FA5033" w:rsidRDefault="00FA5033" w:rsidP="00FA5033">
            <w:pPr>
              <w:numPr>
                <w:ilvl w:val="0"/>
                <w:numId w:val="17"/>
              </w:numPr>
              <w:cnfStyle w:val="000000100000" w:firstRow="0" w:lastRow="0" w:firstColumn="0" w:lastColumn="0" w:oddVBand="0" w:evenVBand="0" w:oddHBand="1" w:evenHBand="0" w:firstRowFirstColumn="0" w:firstRowLastColumn="0" w:lastRowFirstColumn="0" w:lastRowLastColumn="0"/>
            </w:pPr>
            <w:r>
              <w:rPr>
                <w:rFonts w:hint="eastAsia"/>
              </w:rPr>
              <w:t>系统显示司机信息</w:t>
            </w:r>
          </w:p>
          <w:p w:rsidR="00FA5033" w:rsidRDefault="00FA5033" w:rsidP="00FA5033">
            <w:pPr>
              <w:numPr>
                <w:ilvl w:val="0"/>
                <w:numId w:val="17"/>
              </w:numPr>
              <w:cnfStyle w:val="000000100000" w:firstRow="0" w:lastRow="0" w:firstColumn="0" w:lastColumn="0" w:oddVBand="0" w:evenVBand="0" w:oddHBand="1" w:evenHBand="0" w:firstRowFirstColumn="0" w:firstRowLastColumn="0" w:lastRowFirstColumn="0" w:lastRowLastColumn="0"/>
            </w:pPr>
            <w:r>
              <w:rPr>
                <w:rFonts w:hint="eastAsia"/>
              </w:rPr>
              <w:t>营业厅业务员将其加入删除队列</w:t>
            </w:r>
          </w:p>
          <w:p w:rsidR="00FA5033" w:rsidRDefault="00FA5033" w:rsidP="00FA5033">
            <w:pPr>
              <w:numPr>
                <w:ilvl w:val="0"/>
                <w:numId w:val="17"/>
              </w:numPr>
              <w:cnfStyle w:val="000000100000" w:firstRow="0" w:lastRow="0" w:firstColumn="0" w:lastColumn="0" w:oddVBand="0" w:evenVBand="0" w:oddHBand="1" w:evenHBand="0" w:firstRowFirstColumn="0" w:firstRowLastColumn="0" w:lastRowFirstColumn="0" w:lastRowLastColumn="0"/>
            </w:pPr>
            <w:r>
              <w:rPr>
                <w:rFonts w:hint="eastAsia"/>
              </w:rPr>
              <w:t>营业厅业务员重复</w:t>
            </w:r>
            <w:r>
              <w:rPr>
                <w:rFonts w:hint="eastAsia"/>
              </w:rPr>
              <w:t>1-3</w:t>
            </w:r>
            <w:r>
              <w:rPr>
                <w:rFonts w:hint="eastAsia"/>
              </w:rPr>
              <w:t>步，直到完成所有要删除司机，营业厅业务员结束输入</w:t>
            </w:r>
          </w:p>
          <w:p w:rsidR="00FA5033" w:rsidRDefault="00FA5033" w:rsidP="00FA5033">
            <w:pPr>
              <w:numPr>
                <w:ilvl w:val="0"/>
                <w:numId w:val="17"/>
              </w:numPr>
              <w:cnfStyle w:val="000000100000" w:firstRow="0" w:lastRow="0" w:firstColumn="0" w:lastColumn="0" w:oddVBand="0" w:evenVBand="0" w:oddHBand="1" w:evenHBand="0" w:firstRowFirstColumn="0" w:firstRowLastColumn="0" w:lastRowFirstColumn="0" w:lastRowLastColumn="0"/>
            </w:pPr>
            <w:r>
              <w:rPr>
                <w:rFonts w:hint="eastAsia"/>
              </w:rPr>
              <w:t>系统移除所选中的司机信息</w:t>
            </w:r>
          </w:p>
          <w:p w:rsidR="00FA5033" w:rsidRDefault="00FA5033" w:rsidP="0094289D">
            <w:pPr>
              <w:cnfStyle w:val="000000100000" w:firstRow="0" w:lastRow="0" w:firstColumn="0" w:lastColumn="0" w:oddVBand="0" w:evenVBand="0" w:oddHBand="1" w:evenHBand="0" w:firstRowFirstColumn="0" w:firstRowLastColumn="0" w:lastRowFirstColumn="0" w:lastRowLastColumn="0"/>
            </w:pPr>
            <w:r>
              <w:rPr>
                <w:rFonts w:hint="eastAsia"/>
              </w:rPr>
              <w:t>2.2</w:t>
            </w:r>
            <w:r>
              <w:rPr>
                <w:rFonts w:hint="eastAsia"/>
              </w:rPr>
              <w:t>司机信息更改</w:t>
            </w:r>
          </w:p>
          <w:p w:rsidR="00FA5033" w:rsidRDefault="00FA5033" w:rsidP="00FA5033">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营业厅业务员输入更改司机的编号或姓名查询</w:t>
            </w:r>
          </w:p>
          <w:p w:rsidR="00FA5033" w:rsidRDefault="00FA5033" w:rsidP="00FA5033">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系统显示司机信息</w:t>
            </w:r>
          </w:p>
          <w:p w:rsidR="00FA5033" w:rsidRDefault="00FA5033" w:rsidP="00FA5033">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营业厅业务员选中并编辑某司机信息</w:t>
            </w:r>
          </w:p>
          <w:p w:rsidR="00FA5033" w:rsidRDefault="00FA5033" w:rsidP="00FA5033">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营业厅业务员重复</w:t>
            </w:r>
            <w:r>
              <w:rPr>
                <w:rFonts w:hint="eastAsia"/>
              </w:rPr>
              <w:t>1-3</w:t>
            </w:r>
            <w:r>
              <w:rPr>
                <w:rFonts w:hint="eastAsia"/>
              </w:rPr>
              <w:t>步，直到完成所有变更，营业厅业务员结束输入</w:t>
            </w:r>
          </w:p>
          <w:p w:rsidR="00FA5033" w:rsidRDefault="00FA5033" w:rsidP="00FA5033">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系统记录变更后的司机信息</w:t>
            </w:r>
          </w:p>
          <w:p w:rsidR="00FA5033" w:rsidRDefault="00FA5033" w:rsidP="0094289D">
            <w:pPr>
              <w:cnfStyle w:val="000000100000" w:firstRow="0" w:lastRow="0" w:firstColumn="0" w:lastColumn="0" w:oddVBand="0" w:evenVBand="0" w:oddHBand="1" w:evenHBand="0" w:firstRowFirstColumn="0" w:firstRowLastColumn="0" w:lastRowFirstColumn="0" w:lastRowLastColumn="0"/>
            </w:pPr>
            <w:r>
              <w:rPr>
                <w:rFonts w:hint="eastAsia"/>
              </w:rPr>
              <w:t>2.3</w:t>
            </w:r>
            <w:r>
              <w:rPr>
                <w:rFonts w:hint="eastAsia"/>
              </w:rPr>
              <w:t>查询司机信息</w:t>
            </w:r>
          </w:p>
          <w:p w:rsidR="00FA5033" w:rsidRDefault="00FA5033" w:rsidP="00FA5033">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营业厅业务员输入司机姓名或者编号</w:t>
            </w:r>
          </w:p>
          <w:p w:rsidR="00FA5033" w:rsidRDefault="00FA5033" w:rsidP="00FA5033">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系统显示司机相关信息（姓名，出生日期，身份证号，手机，性别，行驶证期限）</w:t>
            </w:r>
          </w:p>
        </w:tc>
      </w:tr>
      <w:tr w:rsidR="00FA5033" w:rsidTr="0094289D">
        <w:tc>
          <w:tcPr>
            <w:cnfStyle w:val="001000000000" w:firstRow="0" w:lastRow="0" w:firstColumn="1" w:lastColumn="0" w:oddVBand="0" w:evenVBand="0" w:oddHBand="0" w:evenHBand="0" w:firstRowFirstColumn="0" w:firstRowLastColumn="0" w:lastRowFirstColumn="0" w:lastRowLastColumn="0"/>
            <w:tcW w:w="1413" w:type="dxa"/>
          </w:tcPr>
          <w:p w:rsidR="00FA5033" w:rsidRDefault="00FA5033" w:rsidP="0094289D">
            <w:pPr>
              <w:jc w:val="center"/>
            </w:pPr>
            <w:r>
              <w:rPr>
                <w:rFonts w:hint="eastAsia"/>
              </w:rPr>
              <w:t>扩展流程</w:t>
            </w:r>
          </w:p>
        </w:tc>
        <w:tc>
          <w:tcPr>
            <w:tcW w:w="6883" w:type="dxa"/>
          </w:tcPr>
          <w:p w:rsidR="00FA5033" w:rsidRDefault="00FA5033" w:rsidP="0094289D">
            <w:pPr>
              <w:cnfStyle w:val="000000000000" w:firstRow="0" w:lastRow="0" w:firstColumn="0" w:lastColumn="0" w:oddVBand="0" w:evenVBand="0" w:oddHBand="0" w:evenHBand="0" w:firstRowFirstColumn="0" w:firstRowLastColumn="0" w:lastRowFirstColumn="0" w:lastRowLastColumn="0"/>
            </w:pPr>
            <w:r>
              <w:rPr>
                <w:rFonts w:hint="eastAsia"/>
              </w:rPr>
              <w:t>2.0</w:t>
            </w:r>
            <w:r>
              <w:rPr>
                <w:rFonts w:hint="eastAsia"/>
              </w:rPr>
              <w:t>新增司机信息</w:t>
            </w:r>
          </w:p>
          <w:p w:rsidR="00FA5033" w:rsidRDefault="00FA5033" w:rsidP="0094289D">
            <w:pPr>
              <w:cnfStyle w:val="000000000000" w:firstRow="0" w:lastRow="0" w:firstColumn="0" w:lastColumn="0" w:oddVBand="0" w:evenVBand="0" w:oddHBand="0" w:evenHBand="0" w:firstRowFirstColumn="0" w:firstRowLastColumn="0" w:lastRowFirstColumn="0" w:lastRowLastColumn="0"/>
            </w:pPr>
            <w:r>
              <w:rPr>
                <w:rFonts w:hint="eastAsia"/>
              </w:rPr>
              <w:t>1a.</w:t>
            </w:r>
            <w:r>
              <w:rPr>
                <w:rFonts w:hint="eastAsia"/>
              </w:rPr>
              <w:t>该司机已在原有司机列表中</w:t>
            </w:r>
          </w:p>
          <w:p w:rsidR="00FA5033" w:rsidRDefault="00FA5033" w:rsidP="0094289D">
            <w:pPr>
              <w:cnfStyle w:val="000000000000" w:firstRow="0" w:lastRow="0" w:firstColumn="0" w:lastColumn="0" w:oddVBand="0" w:evenVBand="0" w:oddHBand="0" w:evenHBand="0" w:firstRowFirstColumn="0" w:firstRowLastColumn="0" w:lastRowFirstColumn="0" w:lastRowLastColumn="0"/>
            </w:pPr>
            <w:r>
              <w:rPr>
                <w:rFonts w:hint="eastAsia"/>
              </w:rPr>
              <w:t>系统提示该司机已存在并显示该司机信息</w:t>
            </w:r>
          </w:p>
          <w:p w:rsidR="00FA5033" w:rsidRDefault="00FA5033" w:rsidP="0094289D">
            <w:pPr>
              <w:cnfStyle w:val="000000000000" w:firstRow="0" w:lastRow="0" w:firstColumn="0" w:lastColumn="0" w:oddVBand="0" w:evenVBand="0" w:oddHBand="0" w:evenHBand="0" w:firstRowFirstColumn="0" w:firstRowLastColumn="0" w:lastRowFirstColumn="0" w:lastRowLastColumn="0"/>
            </w:pPr>
            <w:r>
              <w:rPr>
                <w:rFonts w:hint="eastAsia"/>
              </w:rPr>
              <w:t>2.1</w:t>
            </w:r>
            <w:r>
              <w:rPr>
                <w:rFonts w:hint="eastAsia"/>
              </w:rPr>
              <w:t>旧司机信息删除</w:t>
            </w:r>
          </w:p>
          <w:p w:rsidR="00FA5033" w:rsidRDefault="00FA5033" w:rsidP="0094289D">
            <w:pPr>
              <w:cnfStyle w:val="000000000000" w:firstRow="0" w:lastRow="0" w:firstColumn="0" w:lastColumn="0" w:oddVBand="0" w:evenVBand="0" w:oddHBand="0" w:evenHBand="0" w:firstRowFirstColumn="0" w:firstRowLastColumn="0" w:lastRowFirstColumn="0" w:lastRowLastColumn="0"/>
            </w:pPr>
            <w:r>
              <w:rPr>
                <w:rFonts w:hint="eastAsia"/>
              </w:rPr>
              <w:t>1a.</w:t>
            </w:r>
            <w:r>
              <w:rPr>
                <w:rFonts w:hint="eastAsia"/>
              </w:rPr>
              <w:t>司机在已有司机列表中不存在</w:t>
            </w:r>
          </w:p>
          <w:p w:rsidR="00FA5033" w:rsidRDefault="00FA5033" w:rsidP="0094289D">
            <w:pPr>
              <w:cnfStyle w:val="000000000000" w:firstRow="0" w:lastRow="0" w:firstColumn="0" w:lastColumn="0" w:oddVBand="0" w:evenVBand="0" w:oddHBand="0" w:evenHBand="0" w:firstRowFirstColumn="0" w:firstRowLastColumn="0" w:lastRowFirstColumn="0" w:lastRowLastColumn="0"/>
            </w:pPr>
            <w:r>
              <w:rPr>
                <w:rFonts w:hint="eastAsia"/>
              </w:rPr>
              <w:t>系统提示该司机不存在</w:t>
            </w:r>
          </w:p>
          <w:p w:rsidR="00FA5033" w:rsidRDefault="00FA5033" w:rsidP="0094289D">
            <w:pPr>
              <w:cnfStyle w:val="000000000000" w:firstRow="0" w:lastRow="0" w:firstColumn="0" w:lastColumn="0" w:oddVBand="0" w:evenVBand="0" w:oddHBand="0" w:evenHBand="0" w:firstRowFirstColumn="0" w:firstRowLastColumn="0" w:lastRowFirstColumn="0" w:lastRowLastColumn="0"/>
            </w:pPr>
            <w:r>
              <w:rPr>
                <w:rFonts w:hint="eastAsia"/>
              </w:rPr>
              <w:t>2.2</w:t>
            </w:r>
            <w:r>
              <w:rPr>
                <w:rFonts w:hint="eastAsia"/>
              </w:rPr>
              <w:t>司机信息更改</w:t>
            </w:r>
          </w:p>
          <w:p w:rsidR="00FA5033" w:rsidRDefault="00FA5033" w:rsidP="0094289D">
            <w:pPr>
              <w:cnfStyle w:val="000000000000" w:firstRow="0" w:lastRow="0" w:firstColumn="0" w:lastColumn="0" w:oddVBand="0" w:evenVBand="0" w:oddHBand="0" w:evenHBand="0" w:firstRowFirstColumn="0" w:firstRowLastColumn="0" w:lastRowFirstColumn="0" w:lastRowLastColumn="0"/>
            </w:pPr>
            <w:r>
              <w:rPr>
                <w:rFonts w:hint="eastAsia"/>
              </w:rPr>
              <w:t>1a.</w:t>
            </w:r>
            <w:r>
              <w:rPr>
                <w:rFonts w:hint="eastAsia"/>
              </w:rPr>
              <w:t>司机在已有司机列表中不存在</w:t>
            </w:r>
          </w:p>
          <w:p w:rsidR="00FA5033" w:rsidRDefault="00FA5033" w:rsidP="0094289D">
            <w:pPr>
              <w:cnfStyle w:val="000000000000" w:firstRow="0" w:lastRow="0" w:firstColumn="0" w:lastColumn="0" w:oddVBand="0" w:evenVBand="0" w:oddHBand="0" w:evenHBand="0" w:firstRowFirstColumn="0" w:firstRowLastColumn="0" w:lastRowFirstColumn="0" w:lastRowLastColumn="0"/>
            </w:pPr>
            <w:r>
              <w:rPr>
                <w:rFonts w:hint="eastAsia"/>
              </w:rPr>
              <w:t>系统提示该司机不存在</w:t>
            </w:r>
          </w:p>
        </w:tc>
      </w:tr>
      <w:tr w:rsidR="00FA5033"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A5033" w:rsidRDefault="00FA5033" w:rsidP="0094289D">
            <w:pPr>
              <w:jc w:val="center"/>
            </w:pPr>
            <w:r>
              <w:rPr>
                <w:rFonts w:hint="eastAsia"/>
              </w:rPr>
              <w:t>特殊需求</w:t>
            </w:r>
          </w:p>
        </w:tc>
        <w:tc>
          <w:tcPr>
            <w:tcW w:w="6883" w:type="dxa"/>
          </w:tcPr>
          <w:p w:rsidR="00FA5033" w:rsidRDefault="00FA5033" w:rsidP="0094289D">
            <w:pPr>
              <w:cnfStyle w:val="000000100000" w:firstRow="0" w:lastRow="0" w:firstColumn="0" w:lastColumn="0" w:oddVBand="0" w:evenVBand="0" w:oddHBand="1" w:evenHBand="0" w:firstRowFirstColumn="0" w:firstRowLastColumn="0" w:lastRowFirstColumn="0" w:lastRowLastColumn="0"/>
            </w:pPr>
            <w:r>
              <w:rPr>
                <w:rFonts w:hint="eastAsia"/>
              </w:rPr>
              <w:t>输入项设置为缺省选项，方便输入信息</w:t>
            </w:r>
          </w:p>
        </w:tc>
      </w:tr>
    </w:tbl>
    <w:p w:rsidR="00FA5033" w:rsidRDefault="00FA5033"/>
    <w:tbl>
      <w:tblPr>
        <w:tblStyle w:val="4-5"/>
        <w:tblW w:w="0" w:type="auto"/>
        <w:tblLook w:val="04A0" w:firstRow="1" w:lastRow="0" w:firstColumn="1" w:lastColumn="0" w:noHBand="0" w:noVBand="1"/>
      </w:tblPr>
      <w:tblGrid>
        <w:gridCol w:w="1413"/>
        <w:gridCol w:w="6883"/>
      </w:tblGrid>
      <w:tr w:rsidR="002A606C" w:rsidTr="00C050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2A606C" w:rsidRDefault="002A606C" w:rsidP="00C05042">
            <w:pPr>
              <w:jc w:val="center"/>
            </w:pPr>
            <w:bookmarkStart w:id="10" w:name="OLE_LINK1"/>
            <w:bookmarkStart w:id="11" w:name="OLE_LINK2"/>
            <w:bookmarkStart w:id="12" w:name="_Hlk431372908"/>
            <w:r>
              <w:rPr>
                <w:rFonts w:hint="eastAsia"/>
              </w:rPr>
              <w:t>UC</w:t>
            </w:r>
            <w:r>
              <w:t xml:space="preserve">4.1 </w:t>
            </w:r>
            <w:r>
              <w:rPr>
                <w:rFonts w:hint="eastAsia"/>
              </w:rPr>
              <w:t>交通装运管理</w:t>
            </w:r>
          </w:p>
        </w:tc>
      </w:tr>
      <w:tr w:rsidR="002A606C" w:rsidRPr="001B3613" w:rsidTr="00C05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2A606C" w:rsidRDefault="002A606C" w:rsidP="00C05042">
            <w:pPr>
              <w:jc w:val="center"/>
            </w:pPr>
          </w:p>
          <w:p w:rsidR="002A606C" w:rsidRDefault="002A606C" w:rsidP="00C05042">
            <w:pPr>
              <w:jc w:val="center"/>
            </w:pPr>
            <w:r>
              <w:rPr>
                <w:rFonts w:hint="eastAsia"/>
              </w:rPr>
              <w:t>参与者</w:t>
            </w:r>
          </w:p>
        </w:tc>
        <w:tc>
          <w:tcPr>
            <w:tcW w:w="6883" w:type="dxa"/>
          </w:tcPr>
          <w:p w:rsidR="002A606C" w:rsidRPr="001B3613" w:rsidRDefault="00795128" w:rsidP="005E4C0D">
            <w:pPr>
              <w:cnfStyle w:val="000000100000" w:firstRow="0" w:lastRow="0" w:firstColumn="0" w:lastColumn="0" w:oddVBand="0" w:evenVBand="0" w:oddHBand="1" w:evenHBand="0" w:firstRowFirstColumn="0" w:firstRowLastColumn="0" w:lastRowFirstColumn="0" w:lastRowLastColumn="0"/>
            </w:pPr>
            <w:r>
              <w:rPr>
                <w:rFonts w:hint="eastAsia"/>
              </w:rPr>
              <w:t>中转中心业务员</w:t>
            </w:r>
            <w:r w:rsidR="002A606C">
              <w:rPr>
                <w:rFonts w:hint="eastAsia"/>
              </w:rPr>
              <w:t>，目标是</w:t>
            </w:r>
            <w:r>
              <w:rPr>
                <w:rFonts w:hint="eastAsia"/>
              </w:rPr>
              <w:t>记录</w:t>
            </w:r>
            <w:r w:rsidRPr="00795128">
              <w:rPr>
                <w:rFonts w:hint="eastAsia"/>
              </w:rPr>
              <w:t>装运日期、本中转中心航运</w:t>
            </w:r>
            <w:r>
              <w:rPr>
                <w:rFonts w:hint="eastAsia"/>
              </w:rPr>
              <w:t>/</w:t>
            </w:r>
            <w:r>
              <w:rPr>
                <w:rFonts w:hint="eastAsia"/>
              </w:rPr>
              <w:t>货运</w:t>
            </w:r>
            <w:r>
              <w:rPr>
                <w:rFonts w:hint="eastAsia"/>
              </w:rPr>
              <w:t>/</w:t>
            </w:r>
            <w:r>
              <w:rPr>
                <w:rFonts w:hint="eastAsia"/>
              </w:rPr>
              <w:t>汽运</w:t>
            </w:r>
            <w:r w:rsidRPr="00795128">
              <w:rPr>
                <w:rFonts w:hint="eastAsia"/>
              </w:rPr>
              <w:t>编号、航班号</w:t>
            </w:r>
            <w:r>
              <w:rPr>
                <w:rFonts w:hint="eastAsia"/>
              </w:rPr>
              <w:t>/</w:t>
            </w:r>
            <w:r>
              <w:rPr>
                <w:rFonts w:hint="eastAsia"/>
              </w:rPr>
              <w:t>车次号</w:t>
            </w:r>
            <w:r w:rsidRPr="00795128">
              <w:rPr>
                <w:rFonts w:hint="eastAsia"/>
              </w:rPr>
              <w:t>、出发地、到达地、货柜号</w:t>
            </w:r>
            <w:r>
              <w:rPr>
                <w:rFonts w:hint="eastAsia"/>
              </w:rPr>
              <w:t>/</w:t>
            </w:r>
            <w:r>
              <w:rPr>
                <w:rFonts w:hint="eastAsia"/>
              </w:rPr>
              <w:t>车厢号</w:t>
            </w:r>
            <w:r w:rsidR="00AE7592">
              <w:rPr>
                <w:rFonts w:hint="eastAsia"/>
              </w:rPr>
              <w:t>/</w:t>
            </w:r>
            <w:r w:rsidR="00AE7592">
              <w:rPr>
                <w:rFonts w:hint="eastAsia"/>
              </w:rPr>
              <w:t>无</w:t>
            </w:r>
            <w:r w:rsidRPr="00795128">
              <w:rPr>
                <w:rFonts w:hint="eastAsia"/>
              </w:rPr>
              <w:t>、监装员、</w:t>
            </w:r>
            <w:r w:rsidR="009513BF">
              <w:rPr>
                <w:rFonts w:hint="eastAsia"/>
              </w:rPr>
              <w:t>无</w:t>
            </w:r>
            <w:r w:rsidR="009513BF">
              <w:rPr>
                <w:rFonts w:hint="eastAsia"/>
              </w:rPr>
              <w:t>/</w:t>
            </w:r>
            <w:r w:rsidR="009513BF">
              <w:rPr>
                <w:rFonts w:hint="eastAsia"/>
              </w:rPr>
              <w:t>无</w:t>
            </w:r>
            <w:r w:rsidR="009513BF">
              <w:rPr>
                <w:rFonts w:hint="eastAsia"/>
              </w:rPr>
              <w:t>/</w:t>
            </w:r>
            <w:r w:rsidR="009513BF">
              <w:rPr>
                <w:rFonts w:hint="eastAsia"/>
              </w:rPr>
              <w:t>押运员、</w:t>
            </w:r>
            <w:r w:rsidRPr="00795128">
              <w:rPr>
                <w:rFonts w:hint="eastAsia"/>
              </w:rPr>
              <w:t>本次装箱所有托运单号、运费</w:t>
            </w:r>
          </w:p>
        </w:tc>
      </w:tr>
      <w:tr w:rsidR="002A606C" w:rsidTr="00C05042">
        <w:tc>
          <w:tcPr>
            <w:cnfStyle w:val="001000000000" w:firstRow="0" w:lastRow="0" w:firstColumn="1" w:lastColumn="0" w:oddVBand="0" w:evenVBand="0" w:oddHBand="0" w:evenHBand="0" w:firstRowFirstColumn="0" w:firstRowLastColumn="0" w:lastRowFirstColumn="0" w:lastRowLastColumn="0"/>
            <w:tcW w:w="1413" w:type="dxa"/>
          </w:tcPr>
          <w:p w:rsidR="002A606C" w:rsidRDefault="002A606C" w:rsidP="00C05042">
            <w:pPr>
              <w:jc w:val="center"/>
            </w:pPr>
            <w:r>
              <w:rPr>
                <w:rFonts w:hint="eastAsia"/>
              </w:rPr>
              <w:t>触发条件</w:t>
            </w:r>
          </w:p>
        </w:tc>
        <w:tc>
          <w:tcPr>
            <w:tcW w:w="6883" w:type="dxa"/>
          </w:tcPr>
          <w:p w:rsidR="002A606C" w:rsidRDefault="00EB34A1" w:rsidP="00C05042">
            <w:pPr>
              <w:cnfStyle w:val="000000000000" w:firstRow="0" w:lastRow="0" w:firstColumn="0" w:lastColumn="0" w:oddVBand="0" w:evenVBand="0" w:oddHBand="0" w:evenHBand="0" w:firstRowFirstColumn="0" w:firstRowLastColumn="0" w:lastRowFirstColumn="0" w:lastRowLastColumn="0"/>
            </w:pPr>
            <w:r>
              <w:rPr>
                <w:rFonts w:hint="eastAsia"/>
              </w:rPr>
              <w:t>中转中心仓库出库，需要装车</w:t>
            </w:r>
          </w:p>
        </w:tc>
      </w:tr>
      <w:tr w:rsidR="002A606C" w:rsidTr="00C05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2A606C" w:rsidRDefault="002A606C" w:rsidP="00C05042">
            <w:pPr>
              <w:jc w:val="center"/>
            </w:pPr>
            <w:r>
              <w:rPr>
                <w:rFonts w:hint="eastAsia"/>
              </w:rPr>
              <w:t>前置条件</w:t>
            </w:r>
          </w:p>
        </w:tc>
        <w:tc>
          <w:tcPr>
            <w:tcW w:w="6883" w:type="dxa"/>
          </w:tcPr>
          <w:p w:rsidR="002A606C" w:rsidRDefault="00346222" w:rsidP="00C05042">
            <w:pPr>
              <w:cnfStyle w:val="000000100000" w:firstRow="0" w:lastRow="0" w:firstColumn="0" w:lastColumn="0" w:oddVBand="0" w:evenVBand="0" w:oddHBand="1" w:evenHBand="0" w:firstRowFirstColumn="0" w:firstRowLastColumn="0" w:lastRowFirstColumn="0" w:lastRowLastColumn="0"/>
            </w:pPr>
            <w:r>
              <w:rPr>
                <w:rFonts w:hint="eastAsia"/>
              </w:rPr>
              <w:t>中转中心业务员必须已经被识别并授权</w:t>
            </w:r>
          </w:p>
        </w:tc>
      </w:tr>
      <w:tr w:rsidR="002A606C" w:rsidTr="00C05042">
        <w:tc>
          <w:tcPr>
            <w:cnfStyle w:val="001000000000" w:firstRow="0" w:lastRow="0" w:firstColumn="1" w:lastColumn="0" w:oddVBand="0" w:evenVBand="0" w:oddHBand="0" w:evenHBand="0" w:firstRowFirstColumn="0" w:firstRowLastColumn="0" w:lastRowFirstColumn="0" w:lastRowLastColumn="0"/>
            <w:tcW w:w="1413" w:type="dxa"/>
          </w:tcPr>
          <w:p w:rsidR="002A606C" w:rsidRDefault="002A606C" w:rsidP="00C05042">
            <w:pPr>
              <w:jc w:val="center"/>
            </w:pPr>
            <w:r>
              <w:rPr>
                <w:rFonts w:hint="eastAsia"/>
              </w:rPr>
              <w:t>后置条件</w:t>
            </w:r>
          </w:p>
        </w:tc>
        <w:tc>
          <w:tcPr>
            <w:tcW w:w="6883" w:type="dxa"/>
          </w:tcPr>
          <w:p w:rsidR="002A606C" w:rsidRDefault="000919D9" w:rsidP="00C05042">
            <w:pPr>
              <w:cnfStyle w:val="000000000000" w:firstRow="0" w:lastRow="0" w:firstColumn="0" w:lastColumn="0" w:oddVBand="0" w:evenVBand="0" w:oddHBand="0" w:evenHBand="0" w:firstRowFirstColumn="0" w:firstRowLastColumn="0" w:lastRowFirstColumn="0" w:lastRowLastColumn="0"/>
            </w:pPr>
            <w:r>
              <w:rPr>
                <w:rFonts w:hint="eastAsia"/>
              </w:rPr>
              <w:t>所有装运信息均已被录入，系统提示“录入成功”</w:t>
            </w:r>
          </w:p>
        </w:tc>
      </w:tr>
      <w:tr w:rsidR="002A606C" w:rsidTr="00C05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2A606C" w:rsidRDefault="002A606C" w:rsidP="00C05042">
            <w:pPr>
              <w:jc w:val="center"/>
            </w:pPr>
            <w:r>
              <w:rPr>
                <w:rFonts w:hint="eastAsia"/>
              </w:rPr>
              <w:lastRenderedPageBreak/>
              <w:t>正常流程</w:t>
            </w:r>
          </w:p>
        </w:tc>
        <w:tc>
          <w:tcPr>
            <w:tcW w:w="6883" w:type="dxa"/>
          </w:tcPr>
          <w:p w:rsidR="00A87E56" w:rsidRDefault="00516E7F" w:rsidP="00C05042">
            <w:pPr>
              <w:cnfStyle w:val="000000100000" w:firstRow="0" w:lastRow="0" w:firstColumn="0" w:lastColumn="0" w:oddVBand="0" w:evenVBand="0" w:oddHBand="1" w:evenHBand="0" w:firstRowFirstColumn="0" w:firstRowLastColumn="0" w:lastRowFirstColumn="0" w:lastRowLastColumn="0"/>
            </w:pPr>
            <w:r>
              <w:t xml:space="preserve">1. </w:t>
            </w:r>
            <w:r w:rsidR="00DC779B">
              <w:rPr>
                <w:rFonts w:hint="eastAsia"/>
              </w:rPr>
              <w:t>点击交通装运管理按钮；</w:t>
            </w:r>
          </w:p>
          <w:p w:rsidR="00A87E56" w:rsidRDefault="00516E7F" w:rsidP="00C05042">
            <w:pPr>
              <w:cnfStyle w:val="000000100000" w:firstRow="0" w:lastRow="0" w:firstColumn="0" w:lastColumn="0" w:oddVBand="0" w:evenVBand="0" w:oddHBand="1" w:evenHBand="0" w:firstRowFirstColumn="0" w:firstRowLastColumn="0" w:lastRowFirstColumn="0" w:lastRowLastColumn="0"/>
            </w:pPr>
            <w:r>
              <w:t xml:space="preserve">2. </w:t>
            </w:r>
            <w:r w:rsidR="00873051">
              <w:rPr>
                <w:rFonts w:hint="eastAsia"/>
              </w:rPr>
              <w:t>根据出库单装运形式选择</w:t>
            </w:r>
            <w:r>
              <w:rPr>
                <w:rFonts w:hint="eastAsia"/>
              </w:rPr>
              <w:t>点击</w:t>
            </w:r>
            <w:r w:rsidR="00873051">
              <w:rPr>
                <w:rFonts w:hint="eastAsia"/>
              </w:rPr>
              <w:t>“飞机装运管理”、“火车装运管理”、“汽车装运管理”</w:t>
            </w:r>
            <w:r>
              <w:rPr>
                <w:rFonts w:hint="eastAsia"/>
              </w:rPr>
              <w:t>按钮</w:t>
            </w:r>
            <w:r w:rsidR="00873051">
              <w:rPr>
                <w:rFonts w:hint="eastAsia"/>
              </w:rPr>
              <w:t>；</w:t>
            </w:r>
          </w:p>
          <w:p w:rsidR="00516E7F" w:rsidRDefault="00516E7F" w:rsidP="00C05042">
            <w:pPr>
              <w:cnfStyle w:val="000000100000" w:firstRow="0" w:lastRow="0" w:firstColumn="0" w:lastColumn="0" w:oddVBand="0" w:evenVBand="0" w:oddHBand="1" w:evenHBand="0" w:firstRowFirstColumn="0" w:firstRowLastColumn="0" w:lastRowFirstColumn="0" w:lastRowLastColumn="0"/>
            </w:pPr>
            <w:r>
              <w:rPr>
                <w:rFonts w:hint="eastAsia"/>
              </w:rPr>
              <w:t xml:space="preserve">2.a </w:t>
            </w:r>
            <w:r>
              <w:rPr>
                <w:rFonts w:hint="eastAsia"/>
              </w:rPr>
              <w:t>如果上一步选择飞机装运管理，系统显示飞机装运信息输入界面</w:t>
            </w:r>
          </w:p>
          <w:p w:rsidR="00516E7F" w:rsidRDefault="00516E7F" w:rsidP="00C05042">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5E4C0D">
              <w:rPr>
                <w:rFonts w:hint="eastAsia"/>
              </w:rPr>
              <w:t>1.</w:t>
            </w:r>
            <w:r w:rsidR="00646F42">
              <w:rPr>
                <w:rFonts w:hint="eastAsia"/>
              </w:rPr>
              <w:t>根据出库单的目的地填写到达地，根据出库单快递编号填写所有托运单号</w:t>
            </w:r>
            <w:r w:rsidR="007224D8">
              <w:rPr>
                <w:rFonts w:hint="eastAsia"/>
              </w:rPr>
              <w:t>，填写货柜号，监装员姓名</w:t>
            </w:r>
            <w:r w:rsidR="009A6D19">
              <w:rPr>
                <w:rFonts w:hint="eastAsia"/>
              </w:rPr>
              <w:t>，运费</w:t>
            </w:r>
            <w:r w:rsidR="00646F42">
              <w:rPr>
                <w:rFonts w:hint="eastAsia"/>
              </w:rPr>
              <w:t>；</w:t>
            </w:r>
          </w:p>
          <w:p w:rsidR="00646F42" w:rsidRDefault="00646F42" w:rsidP="00C05042">
            <w:pPr>
              <w:cnfStyle w:val="000000100000" w:firstRow="0" w:lastRow="0" w:firstColumn="0" w:lastColumn="0" w:oddVBand="0" w:evenVBand="0" w:oddHBand="1" w:evenHBand="0" w:firstRowFirstColumn="0" w:firstRowLastColumn="0" w:lastRowFirstColumn="0" w:lastRowLastColumn="0"/>
            </w:pPr>
            <w:r>
              <w:rPr>
                <w:rFonts w:hint="eastAsia"/>
              </w:rPr>
              <w:t xml:space="preserve">   2.</w:t>
            </w:r>
            <w:r>
              <w:t xml:space="preserve"> </w:t>
            </w:r>
            <w:r w:rsidR="00D46227">
              <w:rPr>
                <w:rFonts w:hint="eastAsia"/>
              </w:rPr>
              <w:t>系统根据当前时间生成装运日期，</w:t>
            </w:r>
            <w:r w:rsidR="00931B2C">
              <w:rPr>
                <w:rFonts w:hint="eastAsia"/>
              </w:rPr>
              <w:t>根据本中转中心的历史航运次数生成航运编号（中转中心编号</w:t>
            </w:r>
            <w:r w:rsidR="00931B2C">
              <w:rPr>
                <w:rFonts w:hint="eastAsia"/>
              </w:rPr>
              <w:t>+</w:t>
            </w:r>
            <w:r w:rsidR="00931B2C">
              <w:rPr>
                <w:rFonts w:hint="eastAsia"/>
              </w:rPr>
              <w:t>日期</w:t>
            </w:r>
            <w:r w:rsidR="00931B2C">
              <w:rPr>
                <w:rFonts w:hint="eastAsia"/>
              </w:rPr>
              <w:t>+</w:t>
            </w:r>
            <w:r w:rsidR="00931B2C">
              <w:rPr>
                <w:rFonts w:hint="eastAsia"/>
              </w:rPr>
              <w:t>历史航运次数编号）</w:t>
            </w:r>
            <w:r w:rsidR="00704F57">
              <w:rPr>
                <w:rFonts w:hint="eastAsia"/>
              </w:rPr>
              <w:t>，根据本中转中心所在地生成</w:t>
            </w:r>
            <w:r w:rsidR="00F02C34">
              <w:rPr>
                <w:rFonts w:hint="eastAsia"/>
              </w:rPr>
              <w:t>出发地；</w:t>
            </w:r>
          </w:p>
          <w:p w:rsidR="00F02C34" w:rsidRDefault="00F02C34" w:rsidP="00F02C34">
            <w:pPr>
              <w:cnfStyle w:val="000000100000" w:firstRow="0" w:lastRow="0" w:firstColumn="0" w:lastColumn="0" w:oddVBand="0" w:evenVBand="0" w:oddHBand="1" w:evenHBand="0" w:firstRowFirstColumn="0" w:firstRowLastColumn="0" w:lastRowFirstColumn="0" w:lastRowLastColumn="0"/>
            </w:pPr>
            <w:r>
              <w:t>2.</w:t>
            </w:r>
            <w:r>
              <w:rPr>
                <w:rFonts w:hint="eastAsia"/>
              </w:rPr>
              <w:t>b</w:t>
            </w:r>
            <w:r>
              <w:t xml:space="preserve"> </w:t>
            </w:r>
            <w:r>
              <w:rPr>
                <w:rFonts w:hint="eastAsia"/>
              </w:rPr>
              <w:t>如果上一步选择火车装运管理，系统显示火车装运信息输入界面</w:t>
            </w:r>
          </w:p>
          <w:p w:rsidR="00F02C34" w:rsidRDefault="00F02C34" w:rsidP="00F02C34">
            <w:pPr>
              <w:cnfStyle w:val="000000100000" w:firstRow="0" w:lastRow="0" w:firstColumn="0" w:lastColumn="0" w:oddVBand="0" w:evenVBand="0" w:oddHBand="1" w:evenHBand="0" w:firstRowFirstColumn="0" w:firstRowLastColumn="0" w:lastRowFirstColumn="0" w:lastRowLastColumn="0"/>
            </w:pPr>
            <w:r>
              <w:rPr>
                <w:rFonts w:hint="eastAsia"/>
              </w:rPr>
              <w:t xml:space="preserve">   1.</w:t>
            </w:r>
            <w:r>
              <w:rPr>
                <w:rFonts w:hint="eastAsia"/>
              </w:rPr>
              <w:t>根据出库单的目的地填写到达地，根据出库单快递编号填写所有托运单号，填写</w:t>
            </w:r>
            <w:r w:rsidR="004D01AD">
              <w:rPr>
                <w:rFonts w:hint="eastAsia"/>
              </w:rPr>
              <w:t>车厢号</w:t>
            </w:r>
            <w:r>
              <w:rPr>
                <w:rFonts w:hint="eastAsia"/>
              </w:rPr>
              <w:t>，监装员姓名，运费；</w:t>
            </w:r>
          </w:p>
          <w:p w:rsidR="00F02C34" w:rsidRDefault="00F02C34" w:rsidP="00F02C34">
            <w:pPr>
              <w:cnfStyle w:val="000000100000" w:firstRow="0" w:lastRow="0" w:firstColumn="0" w:lastColumn="0" w:oddVBand="0" w:evenVBand="0" w:oddHBand="1" w:evenHBand="0" w:firstRowFirstColumn="0" w:firstRowLastColumn="0" w:lastRowFirstColumn="0" w:lastRowLastColumn="0"/>
            </w:pPr>
            <w:r>
              <w:rPr>
                <w:rFonts w:hint="eastAsia"/>
              </w:rPr>
              <w:t xml:space="preserve">   2.</w:t>
            </w:r>
            <w:r>
              <w:t xml:space="preserve"> </w:t>
            </w:r>
            <w:r>
              <w:rPr>
                <w:rFonts w:hint="eastAsia"/>
              </w:rPr>
              <w:t>系统根据当前时间生成装运日期，根据本中转中心的历史</w:t>
            </w:r>
            <w:r w:rsidR="004D01AD">
              <w:rPr>
                <w:rFonts w:hint="eastAsia"/>
              </w:rPr>
              <w:t>货运</w:t>
            </w:r>
            <w:r>
              <w:rPr>
                <w:rFonts w:hint="eastAsia"/>
              </w:rPr>
              <w:t>次数生成</w:t>
            </w:r>
            <w:r w:rsidR="00166C55">
              <w:rPr>
                <w:rFonts w:hint="eastAsia"/>
              </w:rPr>
              <w:t>货</w:t>
            </w:r>
            <w:r>
              <w:rPr>
                <w:rFonts w:hint="eastAsia"/>
              </w:rPr>
              <w:t>运编号（中转中心编号</w:t>
            </w:r>
            <w:r>
              <w:rPr>
                <w:rFonts w:hint="eastAsia"/>
              </w:rPr>
              <w:t>+</w:t>
            </w:r>
            <w:r>
              <w:rPr>
                <w:rFonts w:hint="eastAsia"/>
              </w:rPr>
              <w:t>日期</w:t>
            </w:r>
            <w:r>
              <w:rPr>
                <w:rFonts w:hint="eastAsia"/>
              </w:rPr>
              <w:t>+</w:t>
            </w:r>
            <w:r>
              <w:rPr>
                <w:rFonts w:hint="eastAsia"/>
              </w:rPr>
              <w:t>历史</w:t>
            </w:r>
            <w:r w:rsidR="00166C55">
              <w:rPr>
                <w:rFonts w:hint="eastAsia"/>
              </w:rPr>
              <w:t>货</w:t>
            </w:r>
            <w:r>
              <w:rPr>
                <w:rFonts w:hint="eastAsia"/>
              </w:rPr>
              <w:t>运次数编号），根据本中转中心所在地生成出发地；</w:t>
            </w:r>
          </w:p>
          <w:p w:rsidR="00163B5E" w:rsidRDefault="00163B5E" w:rsidP="00163B5E">
            <w:pPr>
              <w:cnfStyle w:val="000000100000" w:firstRow="0" w:lastRow="0" w:firstColumn="0" w:lastColumn="0" w:oddVBand="0" w:evenVBand="0" w:oddHBand="1" w:evenHBand="0" w:firstRowFirstColumn="0" w:firstRowLastColumn="0" w:lastRowFirstColumn="0" w:lastRowLastColumn="0"/>
            </w:pPr>
            <w:r>
              <w:rPr>
                <w:rFonts w:hint="eastAsia"/>
              </w:rPr>
              <w:t>2.c</w:t>
            </w:r>
            <w:r>
              <w:rPr>
                <w:rFonts w:hint="eastAsia"/>
              </w:rPr>
              <w:t>如果上一步选择汽车装运管理，系统显示汽车装运信息输入界面</w:t>
            </w:r>
          </w:p>
          <w:p w:rsidR="00163B5E" w:rsidRDefault="00163B5E" w:rsidP="00163B5E">
            <w:pPr>
              <w:cnfStyle w:val="000000100000" w:firstRow="0" w:lastRow="0" w:firstColumn="0" w:lastColumn="0" w:oddVBand="0" w:evenVBand="0" w:oddHBand="1" w:evenHBand="0" w:firstRowFirstColumn="0" w:firstRowLastColumn="0" w:lastRowFirstColumn="0" w:lastRowLastColumn="0"/>
            </w:pPr>
            <w:r>
              <w:rPr>
                <w:rFonts w:hint="eastAsia"/>
              </w:rPr>
              <w:t xml:space="preserve">   1.</w:t>
            </w:r>
            <w:r>
              <w:rPr>
                <w:rFonts w:hint="eastAsia"/>
              </w:rPr>
              <w:t>根据出库单的目的地填写到达地，根据出库单快递编号填写所有托运单号，填写货柜号，监装员姓名，运费；</w:t>
            </w:r>
          </w:p>
          <w:p w:rsidR="00163B5E" w:rsidRDefault="00163B5E" w:rsidP="00163B5E">
            <w:pPr>
              <w:cnfStyle w:val="000000100000" w:firstRow="0" w:lastRow="0" w:firstColumn="0" w:lastColumn="0" w:oddVBand="0" w:evenVBand="0" w:oddHBand="1" w:evenHBand="0" w:firstRowFirstColumn="0" w:firstRowLastColumn="0" w:lastRowFirstColumn="0" w:lastRowLastColumn="0"/>
            </w:pPr>
            <w:r>
              <w:rPr>
                <w:rFonts w:hint="eastAsia"/>
              </w:rPr>
              <w:t xml:space="preserve">   2.</w:t>
            </w:r>
            <w:r>
              <w:t xml:space="preserve"> </w:t>
            </w:r>
            <w:r>
              <w:rPr>
                <w:rFonts w:hint="eastAsia"/>
              </w:rPr>
              <w:t>系统根据当前时间生成装运日期，根据本中转中心的历史汽运次数生成汽运编号（中转中心编号</w:t>
            </w:r>
            <w:r>
              <w:rPr>
                <w:rFonts w:hint="eastAsia"/>
              </w:rPr>
              <w:t>+</w:t>
            </w:r>
            <w:r>
              <w:rPr>
                <w:rFonts w:hint="eastAsia"/>
              </w:rPr>
              <w:t>日期</w:t>
            </w:r>
            <w:r>
              <w:rPr>
                <w:rFonts w:hint="eastAsia"/>
              </w:rPr>
              <w:t>+</w:t>
            </w:r>
            <w:r>
              <w:rPr>
                <w:rFonts w:hint="eastAsia"/>
              </w:rPr>
              <w:t>历史汽运次数编号），根据本中转中心所在地生成出发地；</w:t>
            </w:r>
          </w:p>
          <w:p w:rsidR="00F02C34" w:rsidRDefault="000919D9" w:rsidP="00C05042">
            <w:pPr>
              <w:cnfStyle w:val="000000100000" w:firstRow="0" w:lastRow="0" w:firstColumn="0" w:lastColumn="0" w:oddVBand="0" w:evenVBand="0" w:oddHBand="1" w:evenHBand="0" w:firstRowFirstColumn="0" w:firstRowLastColumn="0" w:lastRowFirstColumn="0" w:lastRowLastColumn="0"/>
            </w:pPr>
            <w:r>
              <w:rPr>
                <w:rFonts w:hint="eastAsia"/>
              </w:rPr>
              <w:t>3.</w:t>
            </w:r>
            <w:r>
              <w:t xml:space="preserve"> </w:t>
            </w:r>
            <w:r>
              <w:rPr>
                <w:rFonts w:hint="eastAsia"/>
              </w:rPr>
              <w:t>信息全部录入，点击确认按钮；</w:t>
            </w:r>
          </w:p>
          <w:p w:rsidR="00DC779B" w:rsidRDefault="000919D9" w:rsidP="000919D9">
            <w:pPr>
              <w:cnfStyle w:val="000000100000" w:firstRow="0" w:lastRow="0" w:firstColumn="0" w:lastColumn="0" w:oddVBand="0" w:evenVBand="0" w:oddHBand="1" w:evenHBand="0" w:firstRowFirstColumn="0" w:firstRowLastColumn="0" w:lastRowFirstColumn="0" w:lastRowLastColumn="0"/>
            </w:pPr>
            <w:r>
              <w:t xml:space="preserve">4. </w:t>
            </w:r>
            <w:r>
              <w:rPr>
                <w:rFonts w:hint="eastAsia"/>
              </w:rPr>
              <w:t>系统提示“录入成功</w:t>
            </w:r>
            <w:r w:rsidR="00AB21FF">
              <w:rPr>
                <w:rFonts w:hint="eastAsia"/>
              </w:rPr>
              <w:t>，生成中转单</w:t>
            </w:r>
            <w:r>
              <w:rPr>
                <w:rFonts w:hint="eastAsia"/>
              </w:rPr>
              <w:t>”；</w:t>
            </w:r>
          </w:p>
        </w:tc>
      </w:tr>
      <w:bookmarkEnd w:id="10"/>
      <w:bookmarkEnd w:id="11"/>
      <w:tr w:rsidR="002A606C" w:rsidRPr="00201341" w:rsidTr="00C05042">
        <w:tc>
          <w:tcPr>
            <w:cnfStyle w:val="001000000000" w:firstRow="0" w:lastRow="0" w:firstColumn="1" w:lastColumn="0" w:oddVBand="0" w:evenVBand="0" w:oddHBand="0" w:evenHBand="0" w:firstRowFirstColumn="0" w:firstRowLastColumn="0" w:lastRowFirstColumn="0" w:lastRowLastColumn="0"/>
            <w:tcW w:w="1413" w:type="dxa"/>
          </w:tcPr>
          <w:p w:rsidR="002A606C" w:rsidRDefault="002A606C" w:rsidP="00C05042">
            <w:pPr>
              <w:jc w:val="center"/>
            </w:pPr>
            <w:r>
              <w:rPr>
                <w:rFonts w:hint="eastAsia"/>
              </w:rPr>
              <w:t>扩展流程</w:t>
            </w:r>
          </w:p>
        </w:tc>
        <w:tc>
          <w:tcPr>
            <w:tcW w:w="6883" w:type="dxa"/>
          </w:tcPr>
          <w:p w:rsidR="002A606C" w:rsidRDefault="008769EF" w:rsidP="00C05042">
            <w:pPr>
              <w:cnfStyle w:val="000000000000" w:firstRow="0" w:lastRow="0" w:firstColumn="0" w:lastColumn="0" w:oddVBand="0" w:evenVBand="0" w:oddHBand="0" w:evenHBand="0" w:firstRowFirstColumn="0" w:firstRowLastColumn="0" w:lastRowFirstColumn="0" w:lastRowLastColumn="0"/>
            </w:pPr>
            <w:r>
              <w:t>3.</w:t>
            </w:r>
            <w:r>
              <w:rPr>
                <w:rFonts w:hint="eastAsia"/>
              </w:rPr>
              <w:t>a</w:t>
            </w:r>
            <w:r>
              <w:t xml:space="preserve"> </w:t>
            </w:r>
            <w:r>
              <w:rPr>
                <w:rFonts w:hint="eastAsia"/>
              </w:rPr>
              <w:t>信息没有全部录入，却已经点击了确认按钮</w:t>
            </w:r>
          </w:p>
          <w:p w:rsidR="008769EF" w:rsidRPr="00201341" w:rsidRDefault="008769EF" w:rsidP="00C05042">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系统提示“漏填信息，请补全！”。</w:t>
            </w:r>
          </w:p>
        </w:tc>
      </w:tr>
      <w:tr w:rsidR="002A606C" w:rsidTr="00C05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2A606C" w:rsidRDefault="002A606C" w:rsidP="00C05042">
            <w:pPr>
              <w:jc w:val="center"/>
            </w:pPr>
            <w:r>
              <w:rPr>
                <w:rFonts w:hint="eastAsia"/>
              </w:rPr>
              <w:t>特殊需求</w:t>
            </w:r>
          </w:p>
        </w:tc>
        <w:tc>
          <w:tcPr>
            <w:tcW w:w="6883" w:type="dxa"/>
          </w:tcPr>
          <w:p w:rsidR="002A606C" w:rsidRDefault="003353B2" w:rsidP="00C05042">
            <w:pPr>
              <w:cnfStyle w:val="000000100000" w:firstRow="0" w:lastRow="0" w:firstColumn="0" w:lastColumn="0" w:oddVBand="0" w:evenVBand="0" w:oddHBand="1" w:evenHBand="0" w:firstRowFirstColumn="0" w:firstRowLastColumn="0" w:lastRowFirstColumn="0" w:lastRowLastColumn="0"/>
            </w:pPr>
            <w:r>
              <w:rPr>
                <w:rFonts w:hint="eastAsia"/>
              </w:rPr>
              <w:t>系统时间与当地标准时间一致</w:t>
            </w:r>
          </w:p>
        </w:tc>
      </w:tr>
      <w:bookmarkEnd w:id="12"/>
    </w:tbl>
    <w:p w:rsidR="00791494" w:rsidRPr="00DC4026" w:rsidRDefault="00791494"/>
    <w:tbl>
      <w:tblPr>
        <w:tblStyle w:val="4-5"/>
        <w:tblW w:w="0" w:type="auto"/>
        <w:tblLook w:val="04A0" w:firstRow="1" w:lastRow="0" w:firstColumn="1" w:lastColumn="0" w:noHBand="0" w:noVBand="1"/>
      </w:tblPr>
      <w:tblGrid>
        <w:gridCol w:w="1413"/>
        <w:gridCol w:w="6883"/>
      </w:tblGrid>
      <w:tr w:rsidR="0063026D" w:rsidTr="0094289D">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8296" w:type="dxa"/>
            <w:gridSpan w:val="2"/>
          </w:tcPr>
          <w:p w:rsidR="0063026D" w:rsidRDefault="0063026D" w:rsidP="0094289D">
            <w:pPr>
              <w:jc w:val="center"/>
            </w:pPr>
            <w:r>
              <w:rPr>
                <w:rFonts w:hint="eastAsia"/>
              </w:rPr>
              <w:t>4.2</w:t>
            </w:r>
            <w:r>
              <w:rPr>
                <w:rFonts w:hint="eastAsia"/>
              </w:rPr>
              <w:t>生成中转中心接收单</w:t>
            </w:r>
          </w:p>
        </w:tc>
      </w:tr>
      <w:tr w:rsidR="0063026D"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63026D" w:rsidRDefault="0063026D" w:rsidP="0094289D">
            <w:pPr>
              <w:jc w:val="center"/>
            </w:pPr>
          </w:p>
        </w:tc>
      </w:tr>
      <w:tr w:rsidR="0063026D" w:rsidTr="0094289D">
        <w:tc>
          <w:tcPr>
            <w:cnfStyle w:val="001000000000" w:firstRow="0" w:lastRow="0" w:firstColumn="1" w:lastColumn="0" w:oddVBand="0" w:evenVBand="0" w:oddHBand="0" w:evenHBand="0" w:firstRowFirstColumn="0" w:firstRowLastColumn="0" w:lastRowFirstColumn="0" w:lastRowLastColumn="0"/>
            <w:tcW w:w="1413" w:type="dxa"/>
          </w:tcPr>
          <w:p w:rsidR="0063026D" w:rsidRDefault="0063026D" w:rsidP="0094289D">
            <w:r>
              <w:rPr>
                <w:rFonts w:hint="eastAsia"/>
              </w:rPr>
              <w:t>参与者</w:t>
            </w:r>
          </w:p>
        </w:tc>
        <w:tc>
          <w:tcPr>
            <w:tcW w:w="6883" w:type="dxa"/>
          </w:tcPr>
          <w:p w:rsidR="0063026D" w:rsidRDefault="0063026D" w:rsidP="0094289D">
            <w:pPr>
              <w:cnfStyle w:val="000000000000" w:firstRow="0" w:lastRow="0" w:firstColumn="0" w:lastColumn="0" w:oddVBand="0" w:evenVBand="0" w:oddHBand="0" w:evenHBand="0" w:firstRowFirstColumn="0" w:firstRowLastColumn="0" w:lastRowFirstColumn="0" w:lastRowLastColumn="0"/>
            </w:pPr>
            <w:r>
              <w:rPr>
                <w:rFonts w:hint="eastAsia"/>
              </w:rPr>
              <w:t>中转中心业务员，目标是迅速正确地录入货物接收信息，方便以后的运输和管理。</w:t>
            </w:r>
          </w:p>
        </w:tc>
      </w:tr>
      <w:tr w:rsidR="0063026D"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3026D" w:rsidRDefault="0063026D" w:rsidP="0094289D">
            <w:r>
              <w:rPr>
                <w:rFonts w:hint="eastAsia"/>
              </w:rPr>
              <w:t>触发条件</w:t>
            </w:r>
          </w:p>
        </w:tc>
        <w:tc>
          <w:tcPr>
            <w:tcW w:w="6883" w:type="dxa"/>
          </w:tcPr>
          <w:p w:rsidR="0063026D" w:rsidRDefault="0063026D" w:rsidP="0094289D">
            <w:pPr>
              <w:cnfStyle w:val="000000100000" w:firstRow="0" w:lastRow="0" w:firstColumn="0" w:lastColumn="0" w:oddVBand="0" w:evenVBand="0" w:oddHBand="1" w:evenHBand="0" w:firstRowFirstColumn="0" w:firstRowLastColumn="0" w:lastRowFirstColumn="0" w:lastRowLastColumn="0"/>
            </w:pPr>
            <w:r>
              <w:rPr>
                <w:rFonts w:hint="eastAsia"/>
              </w:rPr>
              <w:t>货物运达中转中心</w:t>
            </w:r>
          </w:p>
        </w:tc>
      </w:tr>
      <w:tr w:rsidR="0063026D" w:rsidTr="0094289D">
        <w:tc>
          <w:tcPr>
            <w:cnfStyle w:val="001000000000" w:firstRow="0" w:lastRow="0" w:firstColumn="1" w:lastColumn="0" w:oddVBand="0" w:evenVBand="0" w:oddHBand="0" w:evenHBand="0" w:firstRowFirstColumn="0" w:firstRowLastColumn="0" w:lastRowFirstColumn="0" w:lastRowLastColumn="0"/>
            <w:tcW w:w="1413" w:type="dxa"/>
          </w:tcPr>
          <w:p w:rsidR="0063026D" w:rsidRDefault="0063026D" w:rsidP="0094289D">
            <w:r>
              <w:rPr>
                <w:rFonts w:hint="eastAsia"/>
              </w:rPr>
              <w:t>前置条件</w:t>
            </w:r>
          </w:p>
        </w:tc>
        <w:tc>
          <w:tcPr>
            <w:tcW w:w="6883" w:type="dxa"/>
          </w:tcPr>
          <w:p w:rsidR="0063026D" w:rsidRDefault="0063026D" w:rsidP="0094289D">
            <w:pPr>
              <w:cnfStyle w:val="000000000000" w:firstRow="0" w:lastRow="0" w:firstColumn="0" w:lastColumn="0" w:oddVBand="0" w:evenVBand="0" w:oddHBand="0" w:evenHBand="0" w:firstRowFirstColumn="0" w:firstRowLastColumn="0" w:lastRowFirstColumn="0" w:lastRowLastColumn="0"/>
            </w:pPr>
            <w:r>
              <w:rPr>
                <w:rFonts w:hint="eastAsia"/>
              </w:rPr>
              <w:t>中转中心业务员已被识别和授权</w:t>
            </w:r>
          </w:p>
        </w:tc>
      </w:tr>
      <w:tr w:rsidR="0063026D"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3026D" w:rsidRDefault="0063026D" w:rsidP="0094289D">
            <w:r>
              <w:rPr>
                <w:rFonts w:hint="eastAsia"/>
              </w:rPr>
              <w:t>后置条件</w:t>
            </w:r>
          </w:p>
        </w:tc>
        <w:tc>
          <w:tcPr>
            <w:tcW w:w="6883" w:type="dxa"/>
          </w:tcPr>
          <w:p w:rsidR="0063026D" w:rsidRDefault="0063026D" w:rsidP="0094289D">
            <w:pPr>
              <w:cnfStyle w:val="000000100000" w:firstRow="0" w:lastRow="0" w:firstColumn="0" w:lastColumn="0" w:oddVBand="0" w:evenVBand="0" w:oddHBand="1" w:evenHBand="0" w:firstRowFirstColumn="0" w:firstRowLastColumn="0" w:lastRowFirstColumn="0" w:lastRowLastColumn="0"/>
            </w:pPr>
            <w:r>
              <w:rPr>
                <w:rFonts w:hint="eastAsia"/>
              </w:rPr>
              <w:t>将货物收入仓库等待下一步运输或中转</w:t>
            </w:r>
          </w:p>
        </w:tc>
      </w:tr>
      <w:tr w:rsidR="0063026D" w:rsidTr="0094289D">
        <w:tc>
          <w:tcPr>
            <w:cnfStyle w:val="001000000000" w:firstRow="0" w:lastRow="0" w:firstColumn="1" w:lastColumn="0" w:oddVBand="0" w:evenVBand="0" w:oddHBand="0" w:evenHBand="0" w:firstRowFirstColumn="0" w:firstRowLastColumn="0" w:lastRowFirstColumn="0" w:lastRowLastColumn="0"/>
            <w:tcW w:w="1413" w:type="dxa"/>
          </w:tcPr>
          <w:p w:rsidR="0063026D" w:rsidRDefault="0063026D" w:rsidP="0094289D">
            <w:r>
              <w:rPr>
                <w:rFonts w:hint="eastAsia"/>
              </w:rPr>
              <w:t>正常流程</w:t>
            </w:r>
          </w:p>
        </w:tc>
        <w:tc>
          <w:tcPr>
            <w:tcW w:w="6883" w:type="dxa"/>
          </w:tcPr>
          <w:p w:rsidR="0063026D" w:rsidRDefault="0063026D" w:rsidP="0094289D">
            <w:pPr>
              <w:pStyle w:val="a5"/>
              <w:numPr>
                <w:ilvl w:val="0"/>
                <w:numId w:val="27"/>
              </w:numPr>
              <w:ind w:firstLineChars="0"/>
              <w:cnfStyle w:val="000000000000" w:firstRow="0" w:lastRow="0" w:firstColumn="0" w:lastColumn="0" w:oddVBand="0" w:evenVBand="0" w:oddHBand="0" w:evenHBand="0" w:firstRowFirstColumn="0" w:firstRowLastColumn="0" w:lastRowFirstColumn="0" w:lastRowLastColumn="0"/>
            </w:pPr>
            <w:r>
              <w:rPr>
                <w:rFonts w:hint="eastAsia"/>
              </w:rPr>
              <w:t>业务员点击功能“生成接收单”</w:t>
            </w:r>
          </w:p>
          <w:p w:rsidR="0063026D" w:rsidRDefault="0063026D" w:rsidP="0094289D">
            <w:pPr>
              <w:pStyle w:val="a5"/>
              <w:numPr>
                <w:ilvl w:val="0"/>
                <w:numId w:val="27"/>
              </w:numPr>
              <w:ind w:firstLineChars="0"/>
              <w:cnfStyle w:val="000000000000" w:firstRow="0" w:lastRow="0" w:firstColumn="0" w:lastColumn="0" w:oddVBand="0" w:evenVBand="0" w:oddHBand="0" w:evenHBand="0" w:firstRowFirstColumn="0" w:firstRowLastColumn="0" w:lastRowFirstColumn="0" w:lastRowLastColumn="0"/>
            </w:pPr>
            <w:r>
              <w:rPr>
                <w:rFonts w:hint="eastAsia"/>
              </w:rPr>
              <w:t>系统自动生成中转中心编号（不可更改）、当前日期（不可更改），默认货物到达状况（完整、可更改）</w:t>
            </w:r>
          </w:p>
          <w:p w:rsidR="0063026D" w:rsidRDefault="0063026D" w:rsidP="0094289D">
            <w:pPr>
              <w:pStyle w:val="a5"/>
              <w:numPr>
                <w:ilvl w:val="0"/>
                <w:numId w:val="27"/>
              </w:numPr>
              <w:ind w:firstLineChars="0"/>
              <w:cnfStyle w:val="000000000000" w:firstRow="0" w:lastRow="0" w:firstColumn="0" w:lastColumn="0" w:oddVBand="0" w:evenVBand="0" w:oddHBand="0" w:evenHBand="0" w:firstRowFirstColumn="0" w:firstRowLastColumn="0" w:lastRowFirstColumn="0" w:lastRowLastColumn="0"/>
            </w:pPr>
            <w:r>
              <w:rPr>
                <w:rFonts w:hint="eastAsia"/>
              </w:rPr>
              <w:t>业务员填写中转单编号与出发地</w:t>
            </w:r>
          </w:p>
          <w:p w:rsidR="0063026D" w:rsidRDefault="0063026D" w:rsidP="0094289D">
            <w:pPr>
              <w:pStyle w:val="a5"/>
              <w:numPr>
                <w:ilvl w:val="0"/>
                <w:numId w:val="27"/>
              </w:numPr>
              <w:ind w:firstLineChars="0"/>
              <w:cnfStyle w:val="000000000000" w:firstRow="0" w:lastRow="0" w:firstColumn="0" w:lastColumn="0" w:oddVBand="0" w:evenVBand="0" w:oddHBand="0" w:evenHBand="0" w:firstRowFirstColumn="0" w:firstRowLastColumn="0" w:lastRowFirstColumn="0" w:lastRowLastColumn="0"/>
            </w:pPr>
            <w:r>
              <w:rPr>
                <w:rFonts w:hint="eastAsia"/>
              </w:rPr>
              <w:t>业务员确认无误后点击按钮“保存”</w:t>
            </w:r>
          </w:p>
          <w:p w:rsidR="0063026D" w:rsidRDefault="0063026D" w:rsidP="0094289D">
            <w:pPr>
              <w:pStyle w:val="a5"/>
              <w:numPr>
                <w:ilvl w:val="0"/>
                <w:numId w:val="27"/>
              </w:numPr>
              <w:ind w:firstLineChars="0"/>
              <w:cnfStyle w:val="000000000000" w:firstRow="0" w:lastRow="0" w:firstColumn="0" w:lastColumn="0" w:oddVBand="0" w:evenVBand="0" w:oddHBand="0" w:evenHBand="0" w:firstRowFirstColumn="0" w:firstRowLastColumn="0" w:lastRowFirstColumn="0" w:lastRowLastColumn="0"/>
            </w:pPr>
            <w:r>
              <w:rPr>
                <w:rFonts w:hint="eastAsia"/>
              </w:rPr>
              <w:t>系统检查后将数据同步入总服务器</w:t>
            </w:r>
          </w:p>
          <w:p w:rsidR="0063026D" w:rsidRDefault="0063026D" w:rsidP="0094289D">
            <w:pPr>
              <w:pStyle w:val="a5"/>
              <w:numPr>
                <w:ilvl w:val="0"/>
                <w:numId w:val="27"/>
              </w:numPr>
              <w:ind w:firstLineChars="0"/>
              <w:cnfStyle w:val="000000000000" w:firstRow="0" w:lastRow="0" w:firstColumn="0" w:lastColumn="0" w:oddVBand="0" w:evenVBand="0" w:oddHBand="0" w:evenHBand="0" w:firstRowFirstColumn="0" w:firstRowLastColumn="0" w:lastRowFirstColumn="0" w:lastRowLastColumn="0"/>
            </w:pPr>
            <w:r>
              <w:rPr>
                <w:rFonts w:hint="eastAsia"/>
              </w:rPr>
              <w:t>循环</w:t>
            </w:r>
            <w:r>
              <w:rPr>
                <w:rFonts w:hint="eastAsia"/>
              </w:rPr>
              <w:t>3-5</w:t>
            </w:r>
            <w:r>
              <w:rPr>
                <w:rFonts w:hint="eastAsia"/>
              </w:rPr>
              <w:t>，直到所有录入均完成</w:t>
            </w:r>
          </w:p>
        </w:tc>
      </w:tr>
      <w:tr w:rsidR="0063026D" w:rsidRPr="00201341"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3026D" w:rsidRDefault="0063026D" w:rsidP="0094289D">
            <w:r>
              <w:rPr>
                <w:rFonts w:hint="eastAsia"/>
              </w:rPr>
              <w:t>扩展流程</w:t>
            </w:r>
          </w:p>
        </w:tc>
        <w:tc>
          <w:tcPr>
            <w:tcW w:w="6883" w:type="dxa"/>
          </w:tcPr>
          <w:p w:rsidR="0063026D" w:rsidRDefault="0063026D" w:rsidP="0094289D">
            <w:pPr>
              <w:cnfStyle w:val="000000100000" w:firstRow="0" w:lastRow="0" w:firstColumn="0" w:lastColumn="0" w:oddVBand="0" w:evenVBand="0" w:oddHBand="1" w:evenHBand="0" w:firstRowFirstColumn="0" w:firstRowLastColumn="0" w:lastRowFirstColumn="0" w:lastRowLastColumn="0"/>
            </w:pPr>
            <w:r>
              <w:rPr>
                <w:rFonts w:hint="eastAsia"/>
              </w:rPr>
              <w:t>5.a</w:t>
            </w:r>
            <w:r>
              <w:t xml:space="preserve"> </w:t>
            </w:r>
            <w:r>
              <w:rPr>
                <w:rFonts w:hint="eastAsia"/>
              </w:rPr>
              <w:t>中转单格式不符</w:t>
            </w:r>
          </w:p>
          <w:p w:rsidR="0063026D" w:rsidRPr="00201341" w:rsidRDefault="0063026D" w:rsidP="0094289D">
            <w:pPr>
              <w:cnfStyle w:val="000000100000" w:firstRow="0" w:lastRow="0" w:firstColumn="0" w:lastColumn="0" w:oddVBand="0" w:evenVBand="0" w:oddHBand="1" w:evenHBand="0" w:firstRowFirstColumn="0" w:firstRowLastColumn="0" w:lastRowFirstColumn="0" w:lastRowLastColumn="0"/>
            </w:pPr>
            <w:r>
              <w:rPr>
                <w:rFonts w:hint="eastAsia"/>
              </w:rPr>
              <w:t xml:space="preserve"> 1.</w:t>
            </w:r>
            <w:r>
              <w:t xml:space="preserve"> </w:t>
            </w:r>
            <w:r>
              <w:rPr>
                <w:rFonts w:hint="eastAsia"/>
              </w:rPr>
              <w:t>业务员检查后重复</w:t>
            </w:r>
            <w:r>
              <w:rPr>
                <w:rFonts w:hint="eastAsia"/>
              </w:rPr>
              <w:t>3-5</w:t>
            </w:r>
          </w:p>
        </w:tc>
      </w:tr>
      <w:tr w:rsidR="0063026D" w:rsidTr="0094289D">
        <w:tc>
          <w:tcPr>
            <w:cnfStyle w:val="001000000000" w:firstRow="0" w:lastRow="0" w:firstColumn="1" w:lastColumn="0" w:oddVBand="0" w:evenVBand="0" w:oddHBand="0" w:evenHBand="0" w:firstRowFirstColumn="0" w:firstRowLastColumn="0" w:lastRowFirstColumn="0" w:lastRowLastColumn="0"/>
            <w:tcW w:w="1413" w:type="dxa"/>
          </w:tcPr>
          <w:p w:rsidR="0063026D" w:rsidRDefault="0063026D" w:rsidP="0094289D">
            <w:r>
              <w:rPr>
                <w:rFonts w:hint="eastAsia"/>
              </w:rPr>
              <w:lastRenderedPageBreak/>
              <w:t>特殊需求</w:t>
            </w:r>
          </w:p>
        </w:tc>
        <w:tc>
          <w:tcPr>
            <w:tcW w:w="6883" w:type="dxa"/>
          </w:tcPr>
          <w:p w:rsidR="0063026D" w:rsidRDefault="0063026D" w:rsidP="0094289D">
            <w:pPr>
              <w:cnfStyle w:val="000000000000" w:firstRow="0" w:lastRow="0" w:firstColumn="0" w:lastColumn="0" w:oddVBand="0" w:evenVBand="0" w:oddHBand="0" w:evenHBand="0" w:firstRowFirstColumn="0" w:firstRowLastColumn="0" w:lastRowFirstColumn="0" w:lastRowLastColumn="0"/>
            </w:pPr>
            <w:r>
              <w:rPr>
                <w:rFonts w:hint="eastAsia"/>
              </w:rPr>
              <w:t>中转单编号的一部分可默认生成</w:t>
            </w:r>
          </w:p>
        </w:tc>
      </w:tr>
    </w:tbl>
    <w:p w:rsidR="0063026D" w:rsidRPr="0063026D" w:rsidRDefault="0063026D"/>
    <w:tbl>
      <w:tblPr>
        <w:tblStyle w:val="4-51"/>
        <w:tblW w:w="8296" w:type="dxa"/>
        <w:tblLayout w:type="fixed"/>
        <w:tblLook w:val="04A0" w:firstRow="1" w:lastRow="0" w:firstColumn="1" w:lastColumn="0" w:noHBand="0" w:noVBand="1"/>
      </w:tblPr>
      <w:tblGrid>
        <w:gridCol w:w="1413"/>
        <w:gridCol w:w="6883"/>
      </w:tblGrid>
      <w:tr w:rsidR="0037150F" w:rsidTr="009428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37150F" w:rsidRDefault="0037150F" w:rsidP="0094289D">
            <w:pPr>
              <w:jc w:val="center"/>
              <w:rPr>
                <w:b w:val="0"/>
                <w:bCs w:val="0"/>
              </w:rPr>
            </w:pPr>
            <w:r>
              <w:rPr>
                <w:rFonts w:hint="eastAsia"/>
              </w:rPr>
              <w:t>UC5</w:t>
            </w:r>
            <w:r>
              <w:t xml:space="preserve">.1 </w:t>
            </w:r>
            <w:r>
              <w:rPr>
                <w:rFonts w:hint="eastAsia"/>
              </w:rPr>
              <w:t>出库管理</w:t>
            </w:r>
          </w:p>
        </w:tc>
      </w:tr>
      <w:tr w:rsidR="0037150F"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37150F" w:rsidRDefault="0037150F" w:rsidP="0094289D">
            <w:pPr>
              <w:jc w:val="center"/>
            </w:pPr>
          </w:p>
          <w:p w:rsidR="0037150F" w:rsidRDefault="0037150F" w:rsidP="0094289D">
            <w:pPr>
              <w:jc w:val="center"/>
            </w:pPr>
            <w:r>
              <w:rPr>
                <w:rFonts w:hint="eastAsia"/>
              </w:rPr>
              <w:t>参与者</w:t>
            </w:r>
          </w:p>
        </w:tc>
        <w:tc>
          <w:tcPr>
            <w:tcW w:w="6883" w:type="dxa"/>
          </w:tcPr>
          <w:p w:rsidR="0037150F" w:rsidRDefault="0037150F" w:rsidP="0094289D">
            <w:pPr>
              <w:cnfStyle w:val="000000100000" w:firstRow="0" w:lastRow="0" w:firstColumn="0" w:lastColumn="0" w:oddVBand="0" w:evenVBand="0" w:oddHBand="1" w:evenHBand="0" w:firstRowFirstColumn="0" w:firstRowLastColumn="0" w:lastRowFirstColumn="0" w:lastRowLastColumn="0"/>
            </w:pPr>
            <w:r>
              <w:rPr>
                <w:rFonts w:hint="eastAsia"/>
              </w:rPr>
              <w:t>中转中心仓库管理员，目标是快速、准确地完成快递出库（出库日期、目的地、装运形式、中转单编号或汽运编号）</w:t>
            </w:r>
          </w:p>
        </w:tc>
      </w:tr>
      <w:tr w:rsidR="0037150F" w:rsidTr="0094289D">
        <w:tc>
          <w:tcPr>
            <w:cnfStyle w:val="001000000000" w:firstRow="0" w:lastRow="0" w:firstColumn="1" w:lastColumn="0" w:oddVBand="0" w:evenVBand="0" w:oddHBand="0" w:evenHBand="0" w:firstRowFirstColumn="0" w:firstRowLastColumn="0" w:lastRowFirstColumn="0" w:lastRowLastColumn="0"/>
            <w:tcW w:w="1413" w:type="dxa"/>
          </w:tcPr>
          <w:p w:rsidR="0037150F" w:rsidRDefault="0037150F" w:rsidP="0094289D">
            <w:pPr>
              <w:jc w:val="center"/>
            </w:pPr>
            <w:r>
              <w:rPr>
                <w:rFonts w:hint="eastAsia"/>
              </w:rPr>
              <w:t>触发条件</w:t>
            </w:r>
          </w:p>
        </w:tc>
        <w:tc>
          <w:tcPr>
            <w:tcW w:w="6883" w:type="dxa"/>
          </w:tcPr>
          <w:p w:rsidR="0037150F" w:rsidRDefault="0037150F" w:rsidP="0094289D">
            <w:pPr>
              <w:cnfStyle w:val="000000000000" w:firstRow="0" w:lastRow="0" w:firstColumn="0" w:lastColumn="0" w:oddVBand="0" w:evenVBand="0" w:oddHBand="0" w:evenHBand="0" w:firstRowFirstColumn="0" w:firstRowLastColumn="0" w:lastRowFirstColumn="0" w:lastRowLastColumn="0"/>
            </w:pPr>
            <w:r>
              <w:rPr>
                <w:rFonts w:hint="eastAsia"/>
              </w:rPr>
              <w:t>总经理审批本中转中心中转单</w:t>
            </w:r>
          </w:p>
        </w:tc>
      </w:tr>
      <w:tr w:rsidR="0037150F"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37150F" w:rsidRDefault="0037150F" w:rsidP="0094289D">
            <w:pPr>
              <w:jc w:val="center"/>
            </w:pPr>
            <w:r>
              <w:rPr>
                <w:rFonts w:hint="eastAsia"/>
              </w:rPr>
              <w:t>前置条件</w:t>
            </w:r>
          </w:p>
        </w:tc>
        <w:tc>
          <w:tcPr>
            <w:tcW w:w="6883" w:type="dxa"/>
          </w:tcPr>
          <w:p w:rsidR="0037150F" w:rsidRDefault="0037150F" w:rsidP="0094289D">
            <w:pPr>
              <w:cnfStyle w:val="000000100000" w:firstRow="0" w:lastRow="0" w:firstColumn="0" w:lastColumn="0" w:oddVBand="0" w:evenVBand="0" w:oddHBand="1" w:evenHBand="0" w:firstRowFirstColumn="0" w:firstRowLastColumn="0" w:lastRowFirstColumn="0" w:lastRowLastColumn="0"/>
            </w:pPr>
            <w:r>
              <w:rPr>
                <w:rFonts w:hint="eastAsia"/>
              </w:rPr>
              <w:t>中转中心仓库管理已被识别和授权，并得到总经理审批后的中转单</w:t>
            </w:r>
          </w:p>
        </w:tc>
      </w:tr>
      <w:tr w:rsidR="0037150F" w:rsidTr="0094289D">
        <w:tc>
          <w:tcPr>
            <w:cnfStyle w:val="001000000000" w:firstRow="0" w:lastRow="0" w:firstColumn="1" w:lastColumn="0" w:oddVBand="0" w:evenVBand="0" w:oddHBand="0" w:evenHBand="0" w:firstRowFirstColumn="0" w:firstRowLastColumn="0" w:lastRowFirstColumn="0" w:lastRowLastColumn="0"/>
            <w:tcW w:w="1413" w:type="dxa"/>
          </w:tcPr>
          <w:p w:rsidR="0037150F" w:rsidRDefault="0037150F" w:rsidP="0094289D">
            <w:pPr>
              <w:jc w:val="center"/>
            </w:pPr>
            <w:r>
              <w:rPr>
                <w:rFonts w:hint="eastAsia"/>
              </w:rPr>
              <w:t>后置条件</w:t>
            </w:r>
          </w:p>
        </w:tc>
        <w:tc>
          <w:tcPr>
            <w:tcW w:w="6883" w:type="dxa"/>
          </w:tcPr>
          <w:p w:rsidR="0037150F" w:rsidRDefault="0037150F" w:rsidP="0094289D">
            <w:pPr>
              <w:cnfStyle w:val="000000000000" w:firstRow="0" w:lastRow="0" w:firstColumn="0" w:lastColumn="0" w:oddVBand="0" w:evenVBand="0" w:oddHBand="0" w:evenHBand="0" w:firstRowFirstColumn="0" w:firstRowLastColumn="0" w:lastRowFirstColumn="0" w:lastRowLastColumn="0"/>
            </w:pPr>
            <w:r>
              <w:rPr>
                <w:rFonts w:hint="eastAsia"/>
              </w:rPr>
              <w:t>生成出库单返回至总经理审批</w:t>
            </w:r>
          </w:p>
        </w:tc>
      </w:tr>
      <w:tr w:rsidR="0037150F"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37150F" w:rsidRDefault="0037150F" w:rsidP="0094289D">
            <w:pPr>
              <w:jc w:val="center"/>
            </w:pPr>
            <w:r>
              <w:rPr>
                <w:rFonts w:hint="eastAsia"/>
              </w:rPr>
              <w:t>正常流程</w:t>
            </w:r>
          </w:p>
        </w:tc>
        <w:tc>
          <w:tcPr>
            <w:tcW w:w="6883" w:type="dxa"/>
          </w:tcPr>
          <w:p w:rsidR="0037150F" w:rsidRDefault="0037150F" w:rsidP="0094289D">
            <w:pPr>
              <w:numPr>
                <w:ilvl w:val="0"/>
                <w:numId w:val="20"/>
              </w:numPr>
              <w:cnfStyle w:val="000000100000" w:firstRow="0" w:lastRow="0" w:firstColumn="0" w:lastColumn="0" w:oddVBand="0" w:evenVBand="0" w:oddHBand="1" w:evenHBand="0" w:firstRowFirstColumn="0" w:firstRowLastColumn="0" w:lastRowFirstColumn="0" w:lastRowLastColumn="0"/>
            </w:pPr>
            <w:r>
              <w:rPr>
                <w:rFonts w:hint="eastAsia"/>
              </w:rPr>
              <w:t>中转中心仓库管理员选择本中转中心的未处理中转单</w:t>
            </w:r>
          </w:p>
          <w:p w:rsidR="0037150F" w:rsidRDefault="0037150F" w:rsidP="0094289D">
            <w:pPr>
              <w:numPr>
                <w:ilvl w:val="0"/>
                <w:numId w:val="20"/>
              </w:numPr>
              <w:cnfStyle w:val="000000100000" w:firstRow="0" w:lastRow="0" w:firstColumn="0" w:lastColumn="0" w:oddVBand="0" w:evenVBand="0" w:oddHBand="1" w:evenHBand="0" w:firstRowFirstColumn="0" w:firstRowLastColumn="0" w:lastRowFirstColumn="0" w:lastRowLastColumn="0"/>
            </w:pPr>
            <w:r>
              <w:rPr>
                <w:rFonts w:hint="eastAsia"/>
              </w:rPr>
              <w:t>系统显示中转单信息（中转单编号、航班号、出发地、到达地、货柜号、监装员、本次装箱所有托运单号、运费）</w:t>
            </w:r>
          </w:p>
          <w:p w:rsidR="0037150F" w:rsidRDefault="0037150F" w:rsidP="0094289D">
            <w:pPr>
              <w:numPr>
                <w:ilvl w:val="0"/>
                <w:numId w:val="20"/>
              </w:numPr>
              <w:cnfStyle w:val="000000100000" w:firstRow="0" w:lastRow="0" w:firstColumn="0" w:lastColumn="0" w:oddVBand="0" w:evenVBand="0" w:oddHBand="1" w:evenHBand="0" w:firstRowFirstColumn="0" w:firstRowLastColumn="0" w:lastRowFirstColumn="0" w:lastRowLastColumn="0"/>
            </w:pPr>
            <w:r>
              <w:rPr>
                <w:rFonts w:hint="eastAsia"/>
              </w:rPr>
              <w:t>系统根据当前时间自动生成出库日期</w:t>
            </w:r>
          </w:p>
          <w:p w:rsidR="0037150F" w:rsidRDefault="0037150F" w:rsidP="0094289D">
            <w:pPr>
              <w:numPr>
                <w:ilvl w:val="0"/>
                <w:numId w:val="20"/>
              </w:numPr>
              <w:cnfStyle w:val="000000100000" w:firstRow="0" w:lastRow="0" w:firstColumn="0" w:lastColumn="0" w:oddVBand="0" w:evenVBand="0" w:oddHBand="1" w:evenHBand="0" w:firstRowFirstColumn="0" w:firstRowLastColumn="0" w:lastRowFirstColumn="0" w:lastRowLastColumn="0"/>
            </w:pPr>
            <w:r>
              <w:rPr>
                <w:rFonts w:hint="eastAsia"/>
              </w:rPr>
              <w:t>系统根据中转单信息生成装运形式（火车</w:t>
            </w:r>
            <w:r>
              <w:rPr>
                <w:rFonts w:hint="eastAsia"/>
              </w:rPr>
              <w:t>/</w:t>
            </w:r>
            <w:r>
              <w:rPr>
                <w:rFonts w:hint="eastAsia"/>
              </w:rPr>
              <w:t>飞机</w:t>
            </w:r>
            <w:r>
              <w:rPr>
                <w:rFonts w:hint="eastAsia"/>
              </w:rPr>
              <w:t>/</w:t>
            </w:r>
            <w:r>
              <w:rPr>
                <w:rFonts w:hint="eastAsia"/>
              </w:rPr>
              <w:t>汽车）、目的地和所有托运快递单号，中转单编号或汽运编号</w:t>
            </w:r>
          </w:p>
          <w:p w:rsidR="0037150F" w:rsidRDefault="0037150F" w:rsidP="0094289D">
            <w:pPr>
              <w:numPr>
                <w:ilvl w:val="0"/>
                <w:numId w:val="20"/>
              </w:numPr>
              <w:cnfStyle w:val="000000100000" w:firstRow="0" w:lastRow="0" w:firstColumn="0" w:lastColumn="0" w:oddVBand="0" w:evenVBand="0" w:oddHBand="1" w:evenHBand="0" w:firstRowFirstColumn="0" w:firstRowLastColumn="0" w:lastRowFirstColumn="0" w:lastRowLastColumn="0"/>
            </w:pPr>
            <w:r>
              <w:rPr>
                <w:rFonts w:hint="eastAsia"/>
              </w:rPr>
              <w:t>仓库管理人员进行确认</w:t>
            </w:r>
          </w:p>
          <w:p w:rsidR="0037150F" w:rsidRDefault="0037150F" w:rsidP="0094289D">
            <w:pPr>
              <w:numPr>
                <w:ilvl w:val="0"/>
                <w:numId w:val="20"/>
              </w:numPr>
              <w:cnfStyle w:val="000000100000" w:firstRow="0" w:lastRow="0" w:firstColumn="0" w:lastColumn="0" w:oddVBand="0" w:evenVBand="0" w:oddHBand="1" w:evenHBand="0" w:firstRowFirstColumn="0" w:firstRowLastColumn="0" w:lastRowFirstColumn="0" w:lastRowLastColumn="0"/>
            </w:pPr>
            <w:r>
              <w:rPr>
                <w:rFonts w:hint="eastAsia"/>
              </w:rPr>
              <w:t>系统显示已完成的出库单</w:t>
            </w:r>
          </w:p>
        </w:tc>
      </w:tr>
      <w:tr w:rsidR="0037150F" w:rsidTr="0094289D">
        <w:tc>
          <w:tcPr>
            <w:cnfStyle w:val="001000000000" w:firstRow="0" w:lastRow="0" w:firstColumn="1" w:lastColumn="0" w:oddVBand="0" w:evenVBand="0" w:oddHBand="0" w:evenHBand="0" w:firstRowFirstColumn="0" w:firstRowLastColumn="0" w:lastRowFirstColumn="0" w:lastRowLastColumn="0"/>
            <w:tcW w:w="1413" w:type="dxa"/>
          </w:tcPr>
          <w:p w:rsidR="0037150F" w:rsidRDefault="0037150F" w:rsidP="0094289D">
            <w:pPr>
              <w:jc w:val="center"/>
            </w:pPr>
            <w:r>
              <w:rPr>
                <w:rFonts w:hint="eastAsia"/>
              </w:rPr>
              <w:t>扩展流程</w:t>
            </w:r>
          </w:p>
        </w:tc>
        <w:tc>
          <w:tcPr>
            <w:tcW w:w="6883" w:type="dxa"/>
          </w:tcPr>
          <w:p w:rsidR="0037150F" w:rsidRDefault="0037150F" w:rsidP="0094289D">
            <w:pPr>
              <w:cnfStyle w:val="000000000000" w:firstRow="0" w:lastRow="0" w:firstColumn="0" w:lastColumn="0" w:oddVBand="0" w:evenVBand="0" w:oddHBand="0" w:evenHBand="0" w:firstRowFirstColumn="0" w:firstRowLastColumn="0" w:lastRowFirstColumn="0" w:lastRowLastColumn="0"/>
            </w:pPr>
            <w:r>
              <w:rPr>
                <w:rFonts w:hint="eastAsia"/>
              </w:rPr>
              <w:t>5a.</w:t>
            </w:r>
            <w:r>
              <w:rPr>
                <w:rFonts w:hint="eastAsia"/>
              </w:rPr>
              <w:t>仓库管理人员点击了确认但有信息遗漏</w:t>
            </w:r>
          </w:p>
          <w:p w:rsidR="0037150F" w:rsidRDefault="0037150F" w:rsidP="0094289D">
            <w:pPr>
              <w:cnfStyle w:val="000000000000" w:firstRow="0" w:lastRow="0" w:firstColumn="0" w:lastColumn="0" w:oddVBand="0" w:evenVBand="0" w:oddHBand="0" w:evenHBand="0" w:firstRowFirstColumn="0" w:firstRowLastColumn="0" w:lastRowFirstColumn="0" w:lastRowLastColumn="0"/>
            </w:pPr>
            <w:r>
              <w:rPr>
                <w:rFonts w:hint="eastAsia"/>
              </w:rPr>
              <w:t>系统提示信息未完整并拒绝提交</w:t>
            </w:r>
          </w:p>
        </w:tc>
      </w:tr>
      <w:tr w:rsidR="0037150F"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37150F" w:rsidRDefault="0037150F" w:rsidP="0094289D">
            <w:pPr>
              <w:jc w:val="center"/>
            </w:pPr>
            <w:r>
              <w:rPr>
                <w:rFonts w:hint="eastAsia"/>
              </w:rPr>
              <w:t>特殊需求</w:t>
            </w:r>
          </w:p>
        </w:tc>
        <w:tc>
          <w:tcPr>
            <w:tcW w:w="6883" w:type="dxa"/>
          </w:tcPr>
          <w:p w:rsidR="0037150F" w:rsidRDefault="0037150F" w:rsidP="0094289D">
            <w:pPr>
              <w:cnfStyle w:val="000000100000" w:firstRow="0" w:lastRow="0" w:firstColumn="0" w:lastColumn="0" w:oddVBand="0" w:evenVBand="0" w:oddHBand="1" w:evenHBand="0" w:firstRowFirstColumn="0" w:firstRowLastColumn="0" w:lastRowFirstColumn="0" w:lastRowLastColumn="0"/>
            </w:pPr>
            <w:r>
              <w:rPr>
                <w:rFonts w:hint="eastAsia"/>
              </w:rPr>
              <w:t>仓库管理人员可以手动修改出库单</w:t>
            </w:r>
          </w:p>
        </w:tc>
      </w:tr>
    </w:tbl>
    <w:tbl>
      <w:tblPr>
        <w:tblStyle w:val="4-5"/>
        <w:tblpPr w:leftFromText="180" w:rightFromText="180" w:vertAnchor="page" w:horzAnchor="margin" w:tblpY="8004"/>
        <w:tblW w:w="0" w:type="auto"/>
        <w:tblLook w:val="04A0" w:firstRow="1" w:lastRow="0" w:firstColumn="1" w:lastColumn="0" w:noHBand="0" w:noVBand="1"/>
      </w:tblPr>
      <w:tblGrid>
        <w:gridCol w:w="1413"/>
        <w:gridCol w:w="6883"/>
      </w:tblGrid>
      <w:tr w:rsidR="003E6B3C" w:rsidTr="003E6B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3E6B3C" w:rsidRDefault="003E6B3C" w:rsidP="003E6B3C">
            <w:pPr>
              <w:jc w:val="center"/>
            </w:pPr>
            <w:r>
              <w:rPr>
                <w:rFonts w:hint="eastAsia"/>
              </w:rPr>
              <w:t>UC</w:t>
            </w:r>
            <w:r>
              <w:t xml:space="preserve">5.2 </w:t>
            </w:r>
            <w:r>
              <w:rPr>
                <w:rFonts w:hint="eastAsia"/>
              </w:rPr>
              <w:t>入库管理</w:t>
            </w:r>
          </w:p>
        </w:tc>
      </w:tr>
      <w:tr w:rsidR="003E6B3C" w:rsidRPr="001B3613" w:rsidTr="003E6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3E6B3C" w:rsidRDefault="003E6B3C" w:rsidP="003E6B3C">
            <w:pPr>
              <w:jc w:val="center"/>
            </w:pPr>
            <w:r>
              <w:rPr>
                <w:rFonts w:hint="eastAsia"/>
              </w:rPr>
              <w:t>参与者</w:t>
            </w:r>
          </w:p>
        </w:tc>
        <w:tc>
          <w:tcPr>
            <w:tcW w:w="6883" w:type="dxa"/>
          </w:tcPr>
          <w:p w:rsidR="003E6B3C" w:rsidRPr="001B3613" w:rsidRDefault="003E6B3C" w:rsidP="003E6B3C">
            <w:pPr>
              <w:cnfStyle w:val="000000100000" w:firstRow="0" w:lastRow="0" w:firstColumn="0" w:lastColumn="0" w:oddVBand="0" w:evenVBand="0" w:oddHBand="1" w:evenHBand="0" w:firstRowFirstColumn="0" w:firstRowLastColumn="0" w:lastRowFirstColumn="0" w:lastRowLastColumn="0"/>
            </w:pPr>
            <w:r>
              <w:rPr>
                <w:rFonts w:hint="eastAsia"/>
              </w:rPr>
              <w:t>中转中心仓库管理人员，目标是生成入库单（包含快递编号、入库日期、目的地、区号、排号、架号、位号），完成现实中商品的进货</w:t>
            </w:r>
          </w:p>
        </w:tc>
      </w:tr>
      <w:tr w:rsidR="003E6B3C" w:rsidTr="003E6B3C">
        <w:tc>
          <w:tcPr>
            <w:cnfStyle w:val="001000000000" w:firstRow="0" w:lastRow="0" w:firstColumn="1" w:lastColumn="0" w:oddVBand="0" w:evenVBand="0" w:oddHBand="0" w:evenHBand="0" w:firstRowFirstColumn="0" w:firstRowLastColumn="0" w:lastRowFirstColumn="0" w:lastRowLastColumn="0"/>
            <w:tcW w:w="1413" w:type="dxa"/>
          </w:tcPr>
          <w:p w:rsidR="003E6B3C" w:rsidRDefault="003E6B3C" w:rsidP="003E6B3C">
            <w:pPr>
              <w:jc w:val="center"/>
            </w:pPr>
            <w:r>
              <w:rPr>
                <w:rFonts w:hint="eastAsia"/>
              </w:rPr>
              <w:t>触发条件</w:t>
            </w:r>
          </w:p>
        </w:tc>
        <w:tc>
          <w:tcPr>
            <w:tcW w:w="6883" w:type="dxa"/>
          </w:tcPr>
          <w:p w:rsidR="003E6B3C" w:rsidRDefault="003E6B3C" w:rsidP="003E6B3C">
            <w:pPr>
              <w:cnfStyle w:val="000000000000" w:firstRow="0" w:lastRow="0" w:firstColumn="0" w:lastColumn="0" w:oddVBand="0" w:evenVBand="0" w:oddHBand="0" w:evenHBand="0" w:firstRowFirstColumn="0" w:firstRowLastColumn="0" w:lastRowFirstColumn="0" w:lastRowLastColumn="0"/>
            </w:pPr>
            <w:r>
              <w:rPr>
                <w:rFonts w:hint="eastAsia"/>
              </w:rPr>
              <w:t>从营业厅或者其他中转中心送来快递</w:t>
            </w:r>
          </w:p>
        </w:tc>
      </w:tr>
      <w:tr w:rsidR="003E6B3C" w:rsidTr="003E6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3E6B3C" w:rsidRDefault="003E6B3C" w:rsidP="003E6B3C">
            <w:pPr>
              <w:jc w:val="center"/>
            </w:pPr>
            <w:r>
              <w:rPr>
                <w:rFonts w:hint="eastAsia"/>
              </w:rPr>
              <w:t>前置条件</w:t>
            </w:r>
          </w:p>
        </w:tc>
        <w:tc>
          <w:tcPr>
            <w:tcW w:w="6883" w:type="dxa"/>
          </w:tcPr>
          <w:p w:rsidR="003E6B3C" w:rsidRDefault="003E6B3C" w:rsidP="003E6B3C">
            <w:pPr>
              <w:cnfStyle w:val="000000100000" w:firstRow="0" w:lastRow="0" w:firstColumn="0" w:lastColumn="0" w:oddVBand="0" w:evenVBand="0" w:oddHBand="1" w:evenHBand="0" w:firstRowFirstColumn="0" w:firstRowLastColumn="0" w:lastRowFirstColumn="0" w:lastRowLastColumn="0"/>
            </w:pPr>
            <w:r>
              <w:rPr>
                <w:rFonts w:hint="eastAsia"/>
              </w:rPr>
              <w:t>中转中心仓库管理人员必须已经被识别</w:t>
            </w:r>
          </w:p>
        </w:tc>
      </w:tr>
      <w:tr w:rsidR="003E6B3C" w:rsidTr="003E6B3C">
        <w:tc>
          <w:tcPr>
            <w:cnfStyle w:val="001000000000" w:firstRow="0" w:lastRow="0" w:firstColumn="1" w:lastColumn="0" w:oddVBand="0" w:evenVBand="0" w:oddHBand="0" w:evenHBand="0" w:firstRowFirstColumn="0" w:firstRowLastColumn="0" w:lastRowFirstColumn="0" w:lastRowLastColumn="0"/>
            <w:tcW w:w="1413" w:type="dxa"/>
          </w:tcPr>
          <w:p w:rsidR="003E6B3C" w:rsidRDefault="003E6B3C" w:rsidP="003E6B3C">
            <w:pPr>
              <w:jc w:val="center"/>
            </w:pPr>
            <w:r>
              <w:rPr>
                <w:rFonts w:hint="eastAsia"/>
              </w:rPr>
              <w:t>后置条件</w:t>
            </w:r>
          </w:p>
        </w:tc>
        <w:tc>
          <w:tcPr>
            <w:tcW w:w="6883" w:type="dxa"/>
          </w:tcPr>
          <w:p w:rsidR="003E6B3C" w:rsidRDefault="003E6B3C" w:rsidP="003E6B3C">
            <w:pPr>
              <w:cnfStyle w:val="000000000000" w:firstRow="0" w:lastRow="0" w:firstColumn="0" w:lastColumn="0" w:oddVBand="0" w:evenVBand="0" w:oddHBand="0" w:evenHBand="0" w:firstRowFirstColumn="0" w:firstRowLastColumn="0" w:lastRowFirstColumn="0" w:lastRowLastColumn="0"/>
            </w:pPr>
            <w:r>
              <w:rPr>
                <w:rFonts w:hint="eastAsia"/>
              </w:rPr>
              <w:t>完成现实中商品的进货</w:t>
            </w:r>
          </w:p>
        </w:tc>
      </w:tr>
      <w:tr w:rsidR="003E6B3C" w:rsidTr="003E6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3E6B3C" w:rsidRDefault="003E6B3C" w:rsidP="003E6B3C">
            <w:pPr>
              <w:jc w:val="center"/>
            </w:pPr>
            <w:r>
              <w:rPr>
                <w:rFonts w:hint="eastAsia"/>
              </w:rPr>
              <w:t>正常流程</w:t>
            </w:r>
          </w:p>
        </w:tc>
        <w:tc>
          <w:tcPr>
            <w:tcW w:w="6883" w:type="dxa"/>
          </w:tcPr>
          <w:p w:rsidR="003E6B3C" w:rsidRDefault="003E6B3C" w:rsidP="003E6B3C">
            <w:pPr>
              <w:pStyle w:val="a5"/>
              <w:numPr>
                <w:ilvl w:val="0"/>
                <w:numId w:val="6"/>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点击“入库管理”按钮；</w:t>
            </w:r>
          </w:p>
          <w:p w:rsidR="003E6B3C" w:rsidRDefault="003E6B3C" w:rsidP="003E6B3C">
            <w:pPr>
              <w:pStyle w:val="a5"/>
              <w:numPr>
                <w:ilvl w:val="0"/>
                <w:numId w:val="6"/>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系统显示入库管理的界面，界面由若干中转中心接收单组成；</w:t>
            </w:r>
          </w:p>
          <w:p w:rsidR="003E6B3C" w:rsidRDefault="003E6B3C" w:rsidP="003E6B3C">
            <w:pPr>
              <w:pStyle w:val="a5"/>
              <w:numPr>
                <w:ilvl w:val="0"/>
                <w:numId w:val="6"/>
              </w:numPr>
              <w:ind w:firstLineChars="0"/>
              <w:cnfStyle w:val="000000100000" w:firstRow="0" w:lastRow="0" w:firstColumn="0" w:lastColumn="0" w:oddVBand="0" w:evenVBand="0" w:oddHBand="1" w:evenHBand="0" w:firstRowFirstColumn="0" w:firstRowLastColumn="0" w:lastRowFirstColumn="0" w:lastRowLastColumn="0"/>
            </w:pPr>
            <w:r>
              <w:rPr>
                <w:rFonts w:hint="eastAsia"/>
              </w:rPr>
              <w:t>选取需要入库的商品对应的接收单；</w:t>
            </w:r>
          </w:p>
          <w:p w:rsidR="003E6B3C" w:rsidRDefault="003E6B3C" w:rsidP="003E6B3C">
            <w:pPr>
              <w:pStyle w:val="a5"/>
              <w:numPr>
                <w:ilvl w:val="0"/>
                <w:numId w:val="6"/>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点击该接收单对应中转单的编号；</w:t>
            </w:r>
          </w:p>
          <w:p w:rsidR="003E6B3C" w:rsidRDefault="003E6B3C" w:rsidP="003E6B3C">
            <w:pPr>
              <w:pStyle w:val="a5"/>
              <w:numPr>
                <w:ilvl w:val="0"/>
                <w:numId w:val="6"/>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系统显示该批次快件的中转单详细信息；</w:t>
            </w:r>
          </w:p>
          <w:p w:rsidR="003E6B3C" w:rsidRDefault="003E6B3C" w:rsidP="003E6B3C">
            <w:pPr>
              <w:pStyle w:val="a5"/>
              <w:numPr>
                <w:ilvl w:val="0"/>
                <w:numId w:val="6"/>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点击“生成入库单”按钮；</w:t>
            </w:r>
          </w:p>
          <w:p w:rsidR="003E6B3C" w:rsidRDefault="003E6B3C" w:rsidP="003E6B3C">
            <w:pPr>
              <w:pStyle w:val="a5"/>
              <w:numPr>
                <w:ilvl w:val="0"/>
                <w:numId w:val="6"/>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系统根据中转单的托运单号、目的地、运输方式自动生成入库单的快递编号、目的地、区号，入库日期根据系统时间自动确定；</w:t>
            </w:r>
          </w:p>
          <w:p w:rsidR="003E6B3C" w:rsidRDefault="003E6B3C" w:rsidP="003E6B3C">
            <w:pPr>
              <w:pStyle w:val="a5"/>
              <w:numPr>
                <w:ilvl w:val="0"/>
                <w:numId w:val="6"/>
              </w:numPr>
              <w:ind w:firstLineChars="0"/>
              <w:cnfStyle w:val="000000100000" w:firstRow="0" w:lastRow="0" w:firstColumn="0" w:lastColumn="0" w:oddVBand="0" w:evenVBand="0" w:oddHBand="1" w:evenHBand="0" w:firstRowFirstColumn="0" w:firstRowLastColumn="0" w:lastRowFirstColumn="0" w:lastRowLastColumn="0"/>
            </w:pPr>
            <w:r>
              <w:rPr>
                <w:rFonts w:hint="eastAsia"/>
              </w:rPr>
              <w:t>输入每件快件的排号、架号、位号；</w:t>
            </w:r>
          </w:p>
          <w:p w:rsidR="003E6B3C" w:rsidRDefault="003E6B3C" w:rsidP="003E6B3C">
            <w:pPr>
              <w:pStyle w:val="a5"/>
              <w:numPr>
                <w:ilvl w:val="0"/>
                <w:numId w:val="6"/>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点击“提交入库单”按钮；</w:t>
            </w:r>
          </w:p>
          <w:p w:rsidR="003E6B3C" w:rsidRDefault="003E6B3C" w:rsidP="003E6B3C">
            <w:pPr>
              <w:pStyle w:val="a5"/>
              <w:numPr>
                <w:ilvl w:val="0"/>
                <w:numId w:val="6"/>
              </w:numPr>
              <w:ind w:firstLineChars="0"/>
              <w:cnfStyle w:val="000000100000" w:firstRow="0" w:lastRow="0" w:firstColumn="0" w:lastColumn="0" w:oddVBand="0" w:evenVBand="0" w:oddHBand="1" w:evenHBand="0" w:firstRowFirstColumn="0" w:firstRowLastColumn="0" w:lastRowFirstColumn="0" w:lastRowLastColumn="0"/>
            </w:pPr>
            <w:r>
              <w:rPr>
                <w:rFonts w:hint="eastAsia"/>
              </w:rPr>
              <w:t>入库单从草稿状态变为提交状态；</w:t>
            </w:r>
          </w:p>
          <w:p w:rsidR="003E6B3C" w:rsidRDefault="003E6B3C" w:rsidP="003E6B3C">
            <w:pPr>
              <w:pStyle w:val="a5"/>
              <w:numPr>
                <w:ilvl w:val="0"/>
                <w:numId w:val="6"/>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总经理审批；</w:t>
            </w:r>
          </w:p>
          <w:p w:rsidR="003E6B3C" w:rsidRDefault="003E6B3C" w:rsidP="003E6B3C">
            <w:pPr>
              <w:pStyle w:val="a5"/>
              <w:numPr>
                <w:ilvl w:val="0"/>
                <w:numId w:val="6"/>
              </w:numPr>
              <w:ind w:firstLineChars="0"/>
              <w:cnfStyle w:val="000000100000" w:firstRow="0" w:lastRow="0" w:firstColumn="0" w:lastColumn="0" w:oddVBand="0" w:evenVBand="0" w:oddHBand="1" w:evenHBand="0" w:firstRowFirstColumn="0" w:firstRowLastColumn="0" w:lastRowFirstColumn="0" w:lastRowLastColumn="0"/>
            </w:pPr>
            <w:r>
              <w:rPr>
                <w:rFonts w:hint="eastAsia"/>
              </w:rPr>
              <w:t>入库单变为已审批状态；</w:t>
            </w:r>
          </w:p>
          <w:p w:rsidR="003E6B3C" w:rsidRDefault="003E6B3C" w:rsidP="003E6B3C">
            <w:pPr>
              <w:pStyle w:val="a5"/>
              <w:numPr>
                <w:ilvl w:val="0"/>
                <w:numId w:val="6"/>
              </w:numPr>
              <w:ind w:firstLineChars="0"/>
              <w:cnfStyle w:val="000000100000" w:firstRow="0" w:lastRow="0" w:firstColumn="0" w:lastColumn="0" w:oddVBand="0" w:evenVBand="0" w:oddHBand="1" w:evenHBand="0" w:firstRowFirstColumn="0" w:firstRowLastColumn="0" w:lastRowFirstColumn="0" w:lastRowLastColumn="0"/>
            </w:pPr>
            <w:r>
              <w:rPr>
                <w:rFonts w:hint="eastAsia"/>
              </w:rPr>
              <w:t>完成现实中进货操作。</w:t>
            </w:r>
          </w:p>
        </w:tc>
      </w:tr>
      <w:tr w:rsidR="003E6B3C" w:rsidRPr="00201341" w:rsidTr="003E6B3C">
        <w:tc>
          <w:tcPr>
            <w:cnfStyle w:val="001000000000" w:firstRow="0" w:lastRow="0" w:firstColumn="1" w:lastColumn="0" w:oddVBand="0" w:evenVBand="0" w:oddHBand="0" w:evenHBand="0" w:firstRowFirstColumn="0" w:firstRowLastColumn="0" w:lastRowFirstColumn="0" w:lastRowLastColumn="0"/>
            <w:tcW w:w="1413" w:type="dxa"/>
          </w:tcPr>
          <w:p w:rsidR="003E6B3C" w:rsidRDefault="003E6B3C" w:rsidP="003E6B3C">
            <w:pPr>
              <w:jc w:val="center"/>
            </w:pPr>
            <w:r>
              <w:rPr>
                <w:rFonts w:hint="eastAsia"/>
              </w:rPr>
              <w:t>扩展流程</w:t>
            </w:r>
          </w:p>
        </w:tc>
        <w:tc>
          <w:tcPr>
            <w:tcW w:w="6883" w:type="dxa"/>
          </w:tcPr>
          <w:p w:rsidR="003E6B3C" w:rsidRDefault="003E6B3C" w:rsidP="003E6B3C">
            <w:pPr>
              <w:pStyle w:val="a5"/>
              <w:numPr>
                <w:ilvl w:val="0"/>
                <w:numId w:val="2"/>
              </w:numPr>
              <w:ind w:firstLineChars="0"/>
              <w:cnfStyle w:val="000000000000" w:firstRow="0" w:lastRow="0" w:firstColumn="0" w:lastColumn="0" w:oddVBand="0" w:evenVBand="0" w:oddHBand="0" w:evenHBand="0" w:firstRowFirstColumn="0" w:firstRowLastColumn="0" w:lastRowFirstColumn="0" w:lastRowLastColumn="0"/>
            </w:pPr>
            <w:r>
              <w:rPr>
                <w:rFonts w:hint="eastAsia"/>
              </w:rPr>
              <w:t>a</w:t>
            </w:r>
          </w:p>
          <w:p w:rsidR="003E6B3C" w:rsidRPr="00201341" w:rsidRDefault="003E6B3C" w:rsidP="003E6B3C">
            <w:pPr>
              <w:pStyle w:val="a5"/>
              <w:numPr>
                <w:ilvl w:val="0"/>
                <w:numId w:val="7"/>
              </w:numPr>
              <w:ind w:firstLineChars="0"/>
              <w:cnfStyle w:val="000000000000" w:firstRow="0" w:lastRow="0" w:firstColumn="0" w:lastColumn="0" w:oddVBand="0" w:evenVBand="0" w:oddHBand="0" w:evenHBand="0" w:firstRowFirstColumn="0" w:firstRowLastColumn="0" w:lastRowFirstColumn="0" w:lastRowLastColumn="0"/>
            </w:pPr>
            <w:r>
              <w:rPr>
                <w:rFonts w:hint="eastAsia"/>
              </w:rPr>
              <w:t>总经理没有审批，则不能完成</w:t>
            </w:r>
            <w:r>
              <w:rPr>
                <w:rFonts w:hint="eastAsia"/>
              </w:rPr>
              <w:t>12</w:t>
            </w:r>
            <w:r>
              <w:rPr>
                <w:rFonts w:hint="eastAsia"/>
              </w:rPr>
              <w:t>、</w:t>
            </w:r>
            <w:r>
              <w:rPr>
                <w:rFonts w:hint="eastAsia"/>
              </w:rPr>
              <w:t>13</w:t>
            </w:r>
            <w:r>
              <w:rPr>
                <w:rFonts w:hint="eastAsia"/>
              </w:rPr>
              <w:t>的操作</w:t>
            </w:r>
          </w:p>
        </w:tc>
      </w:tr>
      <w:tr w:rsidR="003E6B3C" w:rsidTr="003E6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3E6B3C" w:rsidRDefault="003E6B3C" w:rsidP="003E6B3C">
            <w:pPr>
              <w:jc w:val="center"/>
            </w:pPr>
            <w:r>
              <w:rPr>
                <w:rFonts w:hint="eastAsia"/>
              </w:rPr>
              <w:t>特殊需求</w:t>
            </w:r>
          </w:p>
        </w:tc>
        <w:tc>
          <w:tcPr>
            <w:tcW w:w="6883" w:type="dxa"/>
          </w:tcPr>
          <w:p w:rsidR="003E6B3C" w:rsidRDefault="003E6B3C" w:rsidP="003E6B3C">
            <w:pPr>
              <w:cnfStyle w:val="000000100000" w:firstRow="0" w:lastRow="0" w:firstColumn="0" w:lastColumn="0" w:oddVBand="0" w:evenVBand="0" w:oddHBand="1" w:evenHBand="0" w:firstRowFirstColumn="0" w:firstRowLastColumn="0" w:lastRowFirstColumn="0" w:lastRowLastColumn="0"/>
            </w:pPr>
            <w:r>
              <w:rPr>
                <w:rFonts w:hint="eastAsia"/>
              </w:rPr>
              <w:t>总经理必须立即审批待审批的单据</w:t>
            </w:r>
          </w:p>
        </w:tc>
      </w:tr>
    </w:tbl>
    <w:p w:rsidR="0037150F" w:rsidRDefault="0037150F"/>
    <w:tbl>
      <w:tblPr>
        <w:tblStyle w:val="4-5"/>
        <w:tblW w:w="0" w:type="auto"/>
        <w:tblLook w:val="04A0" w:firstRow="1" w:lastRow="0" w:firstColumn="1" w:lastColumn="0" w:noHBand="0" w:noVBand="1"/>
      </w:tblPr>
      <w:tblGrid>
        <w:gridCol w:w="1413"/>
        <w:gridCol w:w="6883"/>
      </w:tblGrid>
      <w:tr w:rsidR="00E7100D" w:rsidTr="009428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E7100D" w:rsidRDefault="00E7100D" w:rsidP="0094289D">
            <w:pPr>
              <w:jc w:val="center"/>
            </w:pPr>
            <w:r>
              <w:rPr>
                <w:rFonts w:hint="eastAsia"/>
              </w:rPr>
              <w:lastRenderedPageBreak/>
              <w:t>5.3</w:t>
            </w:r>
            <w:r>
              <w:rPr>
                <w:rFonts w:hint="eastAsia"/>
              </w:rPr>
              <w:t>库存盘点</w:t>
            </w:r>
          </w:p>
        </w:tc>
      </w:tr>
      <w:tr w:rsidR="00E7100D"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E7100D" w:rsidRDefault="00E7100D" w:rsidP="0094289D">
            <w:r>
              <w:rPr>
                <w:rFonts w:hint="eastAsia"/>
              </w:rPr>
              <w:t>参与者</w:t>
            </w:r>
          </w:p>
        </w:tc>
        <w:tc>
          <w:tcPr>
            <w:tcW w:w="6883" w:type="dxa"/>
          </w:tcPr>
          <w:p w:rsidR="00E7100D" w:rsidRDefault="00E7100D" w:rsidP="0094289D">
            <w:pPr>
              <w:cnfStyle w:val="000000100000" w:firstRow="0" w:lastRow="0" w:firstColumn="0" w:lastColumn="0" w:oddVBand="0" w:evenVBand="0" w:oddHBand="1" w:evenHBand="0" w:firstRowFirstColumn="0" w:firstRowLastColumn="0" w:lastRowFirstColumn="0" w:lastRowLastColumn="0"/>
            </w:pPr>
            <w:r>
              <w:rPr>
                <w:rFonts w:hint="eastAsia"/>
              </w:rPr>
              <w:t>中转中心仓库管理人员，目标是准确有效地将库存状况存入系统</w:t>
            </w:r>
          </w:p>
        </w:tc>
      </w:tr>
      <w:tr w:rsidR="00E7100D" w:rsidTr="0094289D">
        <w:tc>
          <w:tcPr>
            <w:cnfStyle w:val="001000000000" w:firstRow="0" w:lastRow="0" w:firstColumn="1" w:lastColumn="0" w:oddVBand="0" w:evenVBand="0" w:oddHBand="0" w:evenHBand="0" w:firstRowFirstColumn="0" w:firstRowLastColumn="0" w:lastRowFirstColumn="0" w:lastRowLastColumn="0"/>
            <w:tcW w:w="1413" w:type="dxa"/>
          </w:tcPr>
          <w:p w:rsidR="00E7100D" w:rsidRDefault="00E7100D" w:rsidP="0094289D">
            <w:r>
              <w:rPr>
                <w:rFonts w:hint="eastAsia"/>
              </w:rPr>
              <w:t>触发条件</w:t>
            </w:r>
          </w:p>
        </w:tc>
        <w:tc>
          <w:tcPr>
            <w:tcW w:w="6883" w:type="dxa"/>
          </w:tcPr>
          <w:p w:rsidR="00E7100D" w:rsidRDefault="00E7100D" w:rsidP="0094289D">
            <w:pPr>
              <w:cnfStyle w:val="000000000000" w:firstRow="0" w:lastRow="0" w:firstColumn="0" w:lastColumn="0" w:oddVBand="0" w:evenVBand="0" w:oddHBand="0" w:evenHBand="0" w:firstRowFirstColumn="0" w:firstRowLastColumn="0" w:lastRowFirstColumn="0" w:lastRowLastColumn="0"/>
            </w:pPr>
            <w:r>
              <w:rPr>
                <w:rFonts w:hint="eastAsia"/>
              </w:rPr>
              <w:t>到达当天的盘点时间</w:t>
            </w:r>
          </w:p>
        </w:tc>
      </w:tr>
      <w:tr w:rsidR="00E7100D"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E7100D" w:rsidRDefault="00E7100D" w:rsidP="0094289D">
            <w:r>
              <w:rPr>
                <w:rFonts w:hint="eastAsia"/>
              </w:rPr>
              <w:t>前置条件</w:t>
            </w:r>
          </w:p>
        </w:tc>
        <w:tc>
          <w:tcPr>
            <w:tcW w:w="6883" w:type="dxa"/>
          </w:tcPr>
          <w:p w:rsidR="00E7100D" w:rsidRDefault="00E7100D" w:rsidP="0094289D">
            <w:pPr>
              <w:cnfStyle w:val="000000100000" w:firstRow="0" w:lastRow="0" w:firstColumn="0" w:lastColumn="0" w:oddVBand="0" w:evenVBand="0" w:oddHBand="1" w:evenHBand="0" w:firstRowFirstColumn="0" w:firstRowLastColumn="0" w:lastRowFirstColumn="0" w:lastRowLastColumn="0"/>
            </w:pPr>
            <w:r>
              <w:rPr>
                <w:rFonts w:hint="eastAsia"/>
              </w:rPr>
              <w:t>当天有库存变化，管理人员已被识别且授权</w:t>
            </w:r>
          </w:p>
        </w:tc>
      </w:tr>
      <w:tr w:rsidR="00E7100D" w:rsidTr="0094289D">
        <w:tc>
          <w:tcPr>
            <w:cnfStyle w:val="001000000000" w:firstRow="0" w:lastRow="0" w:firstColumn="1" w:lastColumn="0" w:oddVBand="0" w:evenVBand="0" w:oddHBand="0" w:evenHBand="0" w:firstRowFirstColumn="0" w:firstRowLastColumn="0" w:lastRowFirstColumn="0" w:lastRowLastColumn="0"/>
            <w:tcW w:w="1413" w:type="dxa"/>
          </w:tcPr>
          <w:p w:rsidR="00E7100D" w:rsidRDefault="00E7100D" w:rsidP="0094289D">
            <w:r>
              <w:rPr>
                <w:rFonts w:hint="eastAsia"/>
              </w:rPr>
              <w:t>后置条件</w:t>
            </w:r>
          </w:p>
        </w:tc>
        <w:tc>
          <w:tcPr>
            <w:tcW w:w="6883" w:type="dxa"/>
          </w:tcPr>
          <w:p w:rsidR="00E7100D" w:rsidRDefault="00E7100D" w:rsidP="0094289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E7100D"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E7100D" w:rsidRDefault="00E7100D" w:rsidP="0094289D">
            <w:r>
              <w:rPr>
                <w:rFonts w:hint="eastAsia"/>
              </w:rPr>
              <w:t>正常流程</w:t>
            </w:r>
          </w:p>
        </w:tc>
        <w:tc>
          <w:tcPr>
            <w:tcW w:w="6883" w:type="dxa"/>
          </w:tcPr>
          <w:p w:rsidR="00E7100D" w:rsidRDefault="00E7100D" w:rsidP="0094289D">
            <w:pPr>
              <w:pStyle w:val="a5"/>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管理人员点击按钮“库存盘点”</w:t>
            </w:r>
          </w:p>
          <w:p w:rsidR="00E7100D" w:rsidRDefault="00E7100D" w:rsidP="0094289D">
            <w:pPr>
              <w:pStyle w:val="a5"/>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系统将截止至当前时间的所有库存的</w:t>
            </w:r>
            <w:r w:rsidRPr="003B4F1E">
              <w:rPr>
                <w:rFonts w:hint="eastAsia"/>
              </w:rPr>
              <w:t>快递编号、入库日期、目的地、区号、排号、架号、位号</w:t>
            </w:r>
            <w:r>
              <w:rPr>
                <w:rFonts w:hint="eastAsia"/>
              </w:rPr>
              <w:t>生成盘点数据显示，并存入系统</w:t>
            </w:r>
          </w:p>
          <w:p w:rsidR="00E7100D" w:rsidRDefault="00E7100D" w:rsidP="0094289D">
            <w:pPr>
              <w:pStyle w:val="a5"/>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管理人员人工确认数据合理性</w:t>
            </w:r>
          </w:p>
          <w:p w:rsidR="00E7100D" w:rsidRDefault="00E7100D" w:rsidP="0094289D">
            <w:pPr>
              <w:pStyle w:val="a5"/>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可选</w:t>
            </w:r>
            <w:r>
              <w:rPr>
                <w:rFonts w:hint="eastAsia"/>
              </w:rPr>
              <w:t>)</w:t>
            </w:r>
            <w:r>
              <w:rPr>
                <w:rFonts w:hint="eastAsia"/>
              </w:rPr>
              <w:t>管理人员将数据导出到</w:t>
            </w:r>
            <w:r>
              <w:rPr>
                <w:rFonts w:hint="eastAsia"/>
              </w:rPr>
              <w:t>excel</w:t>
            </w:r>
          </w:p>
        </w:tc>
      </w:tr>
      <w:tr w:rsidR="00E7100D" w:rsidRPr="00201341" w:rsidTr="0094289D">
        <w:tc>
          <w:tcPr>
            <w:cnfStyle w:val="001000000000" w:firstRow="0" w:lastRow="0" w:firstColumn="1" w:lastColumn="0" w:oddVBand="0" w:evenVBand="0" w:oddHBand="0" w:evenHBand="0" w:firstRowFirstColumn="0" w:firstRowLastColumn="0" w:lastRowFirstColumn="0" w:lastRowLastColumn="0"/>
            <w:tcW w:w="1413" w:type="dxa"/>
          </w:tcPr>
          <w:p w:rsidR="00E7100D" w:rsidRDefault="00E7100D" w:rsidP="0094289D">
            <w:r>
              <w:rPr>
                <w:rFonts w:hint="eastAsia"/>
              </w:rPr>
              <w:t>扩展流程</w:t>
            </w:r>
          </w:p>
        </w:tc>
        <w:tc>
          <w:tcPr>
            <w:tcW w:w="6883" w:type="dxa"/>
          </w:tcPr>
          <w:p w:rsidR="00E7100D" w:rsidRDefault="00E7100D" w:rsidP="0094289D">
            <w:pPr>
              <w:cnfStyle w:val="000000000000" w:firstRow="0" w:lastRow="0" w:firstColumn="0" w:lastColumn="0" w:oddVBand="0" w:evenVBand="0" w:oddHBand="0" w:evenHBand="0" w:firstRowFirstColumn="0" w:firstRowLastColumn="0" w:lastRowFirstColumn="0" w:lastRowLastColumn="0"/>
            </w:pPr>
            <w:r>
              <w:rPr>
                <w:rFonts w:hint="eastAsia"/>
              </w:rPr>
              <w:t>3.a</w:t>
            </w:r>
            <w:r>
              <w:rPr>
                <w:rFonts w:hint="eastAsia"/>
              </w:rPr>
              <w:t>数据明显不合事实</w:t>
            </w:r>
          </w:p>
          <w:p w:rsidR="00E7100D" w:rsidRPr="00201341" w:rsidRDefault="00E7100D" w:rsidP="0094289D">
            <w:pPr>
              <w:cnfStyle w:val="000000000000" w:firstRow="0" w:lastRow="0" w:firstColumn="0" w:lastColumn="0" w:oddVBand="0" w:evenVBand="0" w:oddHBand="0" w:evenHBand="0" w:firstRowFirstColumn="0" w:firstRowLastColumn="0" w:lastRowFirstColumn="0" w:lastRowLastColumn="0"/>
            </w:pPr>
            <w:r>
              <w:t xml:space="preserve">    1. </w:t>
            </w:r>
            <w:r>
              <w:rPr>
                <w:rFonts w:hint="eastAsia"/>
              </w:rPr>
              <w:t>联系排查，重新输入数据</w:t>
            </w:r>
          </w:p>
        </w:tc>
      </w:tr>
      <w:tr w:rsidR="00E7100D"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E7100D" w:rsidRDefault="00E7100D" w:rsidP="0094289D">
            <w:r>
              <w:rPr>
                <w:rFonts w:hint="eastAsia"/>
              </w:rPr>
              <w:t>特殊需求</w:t>
            </w:r>
          </w:p>
        </w:tc>
        <w:tc>
          <w:tcPr>
            <w:tcW w:w="6883" w:type="dxa"/>
          </w:tcPr>
          <w:p w:rsidR="00E7100D" w:rsidRDefault="00E7100D" w:rsidP="0094289D">
            <w:pPr>
              <w:cnfStyle w:val="000000100000" w:firstRow="0" w:lastRow="0" w:firstColumn="0" w:lastColumn="0" w:oddVBand="0" w:evenVBand="0" w:oddHBand="1" w:evenHBand="0" w:firstRowFirstColumn="0" w:firstRowLastColumn="0" w:lastRowFirstColumn="0" w:lastRowLastColumn="0"/>
            </w:pPr>
            <w:r>
              <w:rPr>
                <w:rFonts w:hint="eastAsia"/>
              </w:rPr>
              <w:t>无</w:t>
            </w:r>
          </w:p>
        </w:tc>
      </w:tr>
    </w:tbl>
    <w:p w:rsidR="009C1DBE" w:rsidRPr="0037150F" w:rsidRDefault="009C1DBE"/>
    <w:tbl>
      <w:tblPr>
        <w:tblStyle w:val="4-5"/>
        <w:tblW w:w="0" w:type="auto"/>
        <w:tblLook w:val="04A0" w:firstRow="1" w:lastRow="0" w:firstColumn="1" w:lastColumn="0" w:noHBand="0" w:noVBand="1"/>
      </w:tblPr>
      <w:tblGrid>
        <w:gridCol w:w="1413"/>
        <w:gridCol w:w="6883"/>
      </w:tblGrid>
      <w:tr w:rsidR="00F34193" w:rsidTr="009428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F34193" w:rsidRDefault="00F34193" w:rsidP="0094289D">
            <w:pPr>
              <w:jc w:val="center"/>
            </w:pPr>
            <w:r>
              <w:t>5.4</w:t>
            </w:r>
            <w:r w:rsidR="00700637">
              <w:t>：库区调整</w:t>
            </w:r>
            <w:r>
              <w:t>用例描述</w:t>
            </w:r>
          </w:p>
        </w:tc>
      </w:tr>
      <w:tr w:rsidR="00F34193"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34193" w:rsidRDefault="00F34193" w:rsidP="0094289D">
            <w:r>
              <w:rPr>
                <w:rFonts w:hint="eastAsia"/>
              </w:rPr>
              <w:t>参与者</w:t>
            </w:r>
          </w:p>
        </w:tc>
        <w:tc>
          <w:tcPr>
            <w:tcW w:w="6883" w:type="dxa"/>
          </w:tcPr>
          <w:p w:rsidR="00F34193" w:rsidRDefault="00F34193" w:rsidP="0094289D">
            <w:pPr>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中转中心仓库管理人员</w:t>
            </w:r>
            <w:r>
              <w:rPr>
                <w:rFonts w:hint="eastAsia"/>
              </w:rPr>
              <w:t>，目标是能够了解库存情况是否已经达到预警值并对仓库进行调整</w:t>
            </w:r>
          </w:p>
        </w:tc>
      </w:tr>
      <w:tr w:rsidR="00F34193" w:rsidRPr="006A22B3" w:rsidTr="0094289D">
        <w:tc>
          <w:tcPr>
            <w:cnfStyle w:val="001000000000" w:firstRow="0" w:lastRow="0" w:firstColumn="1" w:lastColumn="0" w:oddVBand="0" w:evenVBand="0" w:oddHBand="0" w:evenHBand="0" w:firstRowFirstColumn="0" w:firstRowLastColumn="0" w:lastRowFirstColumn="0" w:lastRowLastColumn="0"/>
            <w:tcW w:w="1413" w:type="dxa"/>
          </w:tcPr>
          <w:p w:rsidR="00F34193" w:rsidRDefault="00F34193" w:rsidP="0094289D">
            <w:r>
              <w:rPr>
                <w:rFonts w:hint="eastAsia"/>
              </w:rPr>
              <w:t>触发条件</w:t>
            </w:r>
          </w:p>
        </w:tc>
        <w:tc>
          <w:tcPr>
            <w:tcW w:w="6883" w:type="dxa"/>
          </w:tcPr>
          <w:p w:rsidR="00F34193" w:rsidRPr="006A22B3" w:rsidRDefault="00F34193" w:rsidP="0094289D">
            <w:pPr>
              <w:contextualSpacing/>
              <w:cnfStyle w:val="000000000000" w:firstRow="0" w:lastRow="0" w:firstColumn="0" w:lastColumn="0" w:oddVBand="0" w:evenVBand="0" w:oddHBand="0" w:evenHBand="0" w:firstRowFirstColumn="0" w:firstRowLastColumn="0" w:lastRowFirstColumn="0" w:lastRowLastColumn="0"/>
            </w:pPr>
            <w:r w:rsidRPr="003B4F1E">
              <w:rPr>
                <w:rFonts w:hint="eastAsia"/>
              </w:rPr>
              <w:t>商品的库存数量高于</w:t>
            </w:r>
            <w:r>
              <w:rPr>
                <w:rFonts w:hint="eastAsia"/>
              </w:rPr>
              <w:t>设置的警戒比例</w:t>
            </w:r>
            <w:r w:rsidRPr="003B4F1E">
              <w:rPr>
                <w:rFonts w:hint="eastAsia"/>
              </w:rPr>
              <w:t>时进行提示</w:t>
            </w:r>
          </w:p>
        </w:tc>
      </w:tr>
      <w:tr w:rsidR="00F34193"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34193" w:rsidRDefault="00F34193" w:rsidP="0094289D">
            <w:r>
              <w:rPr>
                <w:rFonts w:hint="eastAsia"/>
              </w:rPr>
              <w:t>前置条件</w:t>
            </w:r>
          </w:p>
        </w:tc>
        <w:tc>
          <w:tcPr>
            <w:tcW w:w="6883" w:type="dxa"/>
          </w:tcPr>
          <w:p w:rsidR="00F34193" w:rsidRDefault="00F34193" w:rsidP="0094289D">
            <w:pPr>
              <w:cnfStyle w:val="000000100000" w:firstRow="0" w:lastRow="0" w:firstColumn="0" w:lastColumn="0" w:oddVBand="0" w:evenVBand="0" w:oddHBand="1" w:evenHBand="0" w:firstRowFirstColumn="0" w:firstRowLastColumn="0" w:lastRowFirstColumn="0" w:lastRowLastColumn="0"/>
            </w:pPr>
            <w:r w:rsidRPr="003B4F1E">
              <w:rPr>
                <w:rFonts w:hint="eastAsia"/>
              </w:rPr>
              <w:t>中转中心仓库管理人员</w:t>
            </w:r>
            <w:r>
              <w:rPr>
                <w:rFonts w:hint="eastAsia"/>
              </w:rPr>
              <w:t>已被识别和授权</w:t>
            </w:r>
          </w:p>
        </w:tc>
      </w:tr>
      <w:tr w:rsidR="00F34193" w:rsidTr="0094289D">
        <w:tc>
          <w:tcPr>
            <w:cnfStyle w:val="001000000000" w:firstRow="0" w:lastRow="0" w:firstColumn="1" w:lastColumn="0" w:oddVBand="0" w:evenVBand="0" w:oddHBand="0" w:evenHBand="0" w:firstRowFirstColumn="0" w:firstRowLastColumn="0" w:lastRowFirstColumn="0" w:lastRowLastColumn="0"/>
            <w:tcW w:w="1413" w:type="dxa"/>
          </w:tcPr>
          <w:p w:rsidR="00F34193" w:rsidRDefault="00F34193" w:rsidP="0094289D">
            <w:r>
              <w:rPr>
                <w:rFonts w:hint="eastAsia"/>
              </w:rPr>
              <w:t>后置条件</w:t>
            </w:r>
          </w:p>
        </w:tc>
        <w:tc>
          <w:tcPr>
            <w:tcW w:w="6883" w:type="dxa"/>
          </w:tcPr>
          <w:p w:rsidR="00F34193" w:rsidRDefault="00F34193" w:rsidP="0094289D">
            <w:pPr>
              <w:cnfStyle w:val="000000000000" w:firstRow="0" w:lastRow="0" w:firstColumn="0" w:lastColumn="0" w:oddVBand="0" w:evenVBand="0" w:oddHBand="0" w:evenHBand="0" w:firstRowFirstColumn="0" w:firstRowLastColumn="0" w:lastRowFirstColumn="0" w:lastRowLastColumn="0"/>
            </w:pPr>
            <w:r>
              <w:t>系统保存机动分区的分配状态</w:t>
            </w:r>
          </w:p>
        </w:tc>
      </w:tr>
      <w:tr w:rsidR="00F34193"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34193" w:rsidRDefault="00F34193" w:rsidP="0094289D">
            <w:r>
              <w:rPr>
                <w:rFonts w:hint="eastAsia"/>
              </w:rPr>
              <w:t>正常流程</w:t>
            </w:r>
          </w:p>
        </w:tc>
        <w:tc>
          <w:tcPr>
            <w:tcW w:w="6883" w:type="dxa"/>
          </w:tcPr>
          <w:p w:rsidR="00F34193" w:rsidRDefault="00F34193" w:rsidP="0094289D">
            <w:pPr>
              <w:cnfStyle w:val="000000100000" w:firstRow="0" w:lastRow="0" w:firstColumn="0" w:lastColumn="0" w:oddVBand="0" w:evenVBand="0" w:oddHBand="1" w:evenHBand="0" w:firstRowFirstColumn="0" w:firstRowLastColumn="0" w:lastRowFirstColumn="0" w:lastRowLastColumn="0"/>
            </w:pPr>
            <w:r>
              <w:rPr>
                <w:rFonts w:hint="eastAsia"/>
              </w:rPr>
              <w:t>1.</w:t>
            </w:r>
            <w:r w:rsidRPr="003B4F1E">
              <w:rPr>
                <w:rFonts w:hint="eastAsia"/>
              </w:rPr>
              <w:t>中转中心仓库管理人员</w:t>
            </w:r>
            <w:r>
              <w:rPr>
                <w:rFonts w:hint="eastAsia"/>
              </w:rPr>
              <w:t>设置警戒比例</w:t>
            </w:r>
            <w:ins w:id="13" w:author="张健" w:date="2015-10-09T18:24:00Z">
              <w:r w:rsidR="00AF7A84">
                <w:rPr>
                  <w:rFonts w:hint="eastAsia"/>
                </w:rPr>
                <w:t>航运</w:t>
              </w:r>
              <w:r w:rsidR="00AF7A84">
                <w:rPr>
                  <w:rFonts w:hint="eastAsia"/>
                </w:rPr>
                <w:t>/</w:t>
              </w:r>
              <w:r w:rsidR="00AF7A84">
                <w:rPr>
                  <w:rFonts w:hint="eastAsia"/>
                </w:rPr>
                <w:t>汽运</w:t>
              </w:r>
              <w:r w:rsidR="00AF7A84">
                <w:rPr>
                  <w:rFonts w:hint="eastAsia"/>
                </w:rPr>
                <w:t>/</w:t>
              </w:r>
              <w:r w:rsidR="00AF7A84">
                <w:rPr>
                  <w:rFonts w:hint="eastAsia"/>
                </w:rPr>
                <w:t>火三个区的警戒比例一样么？</w:t>
              </w:r>
            </w:ins>
          </w:p>
          <w:p w:rsidR="00F34193" w:rsidRDefault="00F34193" w:rsidP="0094289D">
            <w:pPr>
              <w:cnfStyle w:val="000000100000" w:firstRow="0" w:lastRow="0" w:firstColumn="0" w:lastColumn="0" w:oddVBand="0" w:evenVBand="0" w:oddHBand="1" w:evenHBand="0" w:firstRowFirstColumn="0" w:firstRowLastColumn="0" w:lastRowFirstColumn="0" w:lastRowLastColumn="0"/>
            </w:pPr>
            <w:r>
              <w:t>2.</w:t>
            </w:r>
            <w:r>
              <w:t>一旦达到警戒比例，系统将发出警告</w:t>
            </w:r>
          </w:p>
          <w:p w:rsidR="00F34193" w:rsidRDefault="00F34193" w:rsidP="0094289D">
            <w:pPr>
              <w:cnfStyle w:val="000000100000" w:firstRow="0" w:lastRow="0" w:firstColumn="0" w:lastColumn="0" w:oddVBand="0" w:evenVBand="0" w:oddHBand="1" w:evenHBand="0" w:firstRowFirstColumn="0" w:firstRowLastColumn="0" w:lastRowFirstColumn="0" w:lastRowLastColumn="0"/>
            </w:pPr>
            <w:r>
              <w:t>3.</w:t>
            </w:r>
            <w:r>
              <w:t>仓库管理人员点击库区调整按钮</w:t>
            </w:r>
          </w:p>
          <w:p w:rsidR="00F34193" w:rsidRDefault="00F34193" w:rsidP="0094289D">
            <w:pPr>
              <w:cnfStyle w:val="000000100000" w:firstRow="0" w:lastRow="0" w:firstColumn="0" w:lastColumn="0" w:oddVBand="0" w:evenVBand="0" w:oddHBand="1" w:evenHBand="0" w:firstRowFirstColumn="0" w:firstRowLastColumn="0" w:lastRowFirstColumn="0" w:lastRowLastColumn="0"/>
            </w:pPr>
            <w:r>
              <w:t>4.</w:t>
            </w:r>
            <w:r>
              <w:t>系统显示库区调整界面，显示当前机动区的空余位置情况</w:t>
            </w:r>
          </w:p>
          <w:p w:rsidR="00F34193" w:rsidRDefault="00F34193" w:rsidP="0094289D">
            <w:pPr>
              <w:cnfStyle w:val="000000100000" w:firstRow="0" w:lastRow="0" w:firstColumn="0" w:lastColumn="0" w:oddVBand="0" w:evenVBand="0" w:oddHBand="1" w:evenHBand="0" w:firstRowFirstColumn="0" w:firstRowLastColumn="0" w:lastRowFirstColumn="0" w:lastRowLastColumn="0"/>
            </w:pPr>
            <w:r>
              <w:t>5.</w:t>
            </w:r>
            <w:r>
              <w:t>仓库管理人员输入要划出机动区的百分比</w:t>
            </w:r>
            <w:ins w:id="14" w:author="张健" w:date="2015-10-09T18:26:00Z">
              <w:r w:rsidR="006226E2">
                <w:rPr>
                  <w:rFonts w:hint="eastAsia"/>
                </w:rPr>
                <w:t>将哪些区排架位划分给</w:t>
              </w:r>
            </w:ins>
            <w:ins w:id="15" w:author="张健" w:date="2015-10-09T18:27:00Z">
              <w:r w:rsidR="006226E2">
                <w:rPr>
                  <w:rFonts w:hint="eastAsia"/>
                </w:rPr>
                <w:t>哪些区，百分比的话系统如何决定划分哪部分，长期会有碎片，，</w:t>
              </w:r>
            </w:ins>
          </w:p>
          <w:p w:rsidR="00F34193" w:rsidRDefault="00F34193" w:rsidP="0094289D">
            <w:pPr>
              <w:cnfStyle w:val="000000100000" w:firstRow="0" w:lastRow="0" w:firstColumn="0" w:lastColumn="0" w:oddVBand="0" w:evenVBand="0" w:oddHBand="1" w:evenHBand="0" w:firstRowFirstColumn="0" w:firstRowLastColumn="0" w:lastRowFirstColumn="0" w:lastRowLastColumn="0"/>
            </w:pPr>
            <w:r>
              <w:t>6.</w:t>
            </w:r>
            <w:r>
              <w:t>仓库管理人员停止输入，系统保存机动区的分配状态</w:t>
            </w:r>
          </w:p>
        </w:tc>
      </w:tr>
      <w:tr w:rsidR="00F34193" w:rsidRPr="00201341" w:rsidTr="0094289D">
        <w:tc>
          <w:tcPr>
            <w:cnfStyle w:val="001000000000" w:firstRow="0" w:lastRow="0" w:firstColumn="1" w:lastColumn="0" w:oddVBand="0" w:evenVBand="0" w:oddHBand="0" w:evenHBand="0" w:firstRowFirstColumn="0" w:firstRowLastColumn="0" w:lastRowFirstColumn="0" w:lastRowLastColumn="0"/>
            <w:tcW w:w="1413" w:type="dxa"/>
          </w:tcPr>
          <w:p w:rsidR="00F34193" w:rsidRDefault="00F34193" w:rsidP="0094289D">
            <w:r>
              <w:rPr>
                <w:rFonts w:hint="eastAsia"/>
              </w:rPr>
              <w:t>扩展流程</w:t>
            </w:r>
          </w:p>
        </w:tc>
        <w:tc>
          <w:tcPr>
            <w:tcW w:w="6883" w:type="dxa"/>
          </w:tcPr>
          <w:p w:rsidR="00F34193" w:rsidRDefault="00F34193" w:rsidP="0094289D">
            <w:pPr>
              <w:cnfStyle w:val="000000000000" w:firstRow="0" w:lastRow="0" w:firstColumn="0" w:lastColumn="0" w:oddVBand="0" w:evenVBand="0" w:oddHBand="0" w:evenHBand="0" w:firstRowFirstColumn="0" w:firstRowLastColumn="0" w:lastRowFirstColumn="0" w:lastRowLastColumn="0"/>
            </w:pPr>
            <w:r>
              <w:t>5.a:</w:t>
            </w:r>
            <w:r>
              <w:t>仓库管理人员输入的百分比超过了可用百分比</w:t>
            </w:r>
            <w:ins w:id="16" w:author="张健" w:date="2015-10-09T18:28:00Z">
              <w:r w:rsidR="00C331A9">
                <w:rPr>
                  <w:rFonts w:hint="eastAsia"/>
                </w:rPr>
                <w:t>如果是输入百分比的话，百分比肯定是</w:t>
              </w:r>
              <w:r w:rsidR="00C331A9">
                <w:rPr>
                  <w:rFonts w:hint="eastAsia"/>
                </w:rPr>
                <w:t>1-100</w:t>
              </w:r>
              <w:r w:rsidR="00C331A9">
                <w:rPr>
                  <w:rFonts w:hint="eastAsia"/>
                </w:rPr>
                <w:t>，不会超过啊</w:t>
              </w:r>
            </w:ins>
          </w:p>
          <w:p w:rsidR="00F34193" w:rsidRDefault="00F34193" w:rsidP="0094289D">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系统提示机动区分区不够并且拒绝输入</w:t>
            </w:r>
          </w:p>
          <w:p w:rsidR="00F34193" w:rsidRDefault="00F34193" w:rsidP="0094289D">
            <w:pPr>
              <w:cnfStyle w:val="000000000000" w:firstRow="0" w:lastRow="0" w:firstColumn="0" w:lastColumn="0" w:oddVBand="0" w:evenVBand="0" w:oddHBand="0" w:evenHBand="0" w:firstRowFirstColumn="0" w:firstRowLastColumn="0" w:lastRowFirstColumn="0" w:lastRowLastColumn="0"/>
            </w:pPr>
            <w:r>
              <w:t>5.b</w:t>
            </w:r>
            <w:r>
              <w:t>仓库管理人员输入数字后</w:t>
            </w:r>
            <w:r>
              <w:rPr>
                <w:rFonts w:hint="eastAsia"/>
              </w:rPr>
              <w:t xml:space="preserve"> </w:t>
            </w:r>
            <w:r>
              <w:rPr>
                <w:rFonts w:hint="eastAsia"/>
              </w:rPr>
              <w:t>发现仍然在警戒线之上</w:t>
            </w:r>
          </w:p>
          <w:p w:rsidR="00F34193" w:rsidRPr="002953D8" w:rsidRDefault="00F34193" w:rsidP="0094289D">
            <w:pPr>
              <w:cnfStyle w:val="000000000000" w:firstRow="0" w:lastRow="0" w:firstColumn="0" w:lastColumn="0" w:oddVBand="0" w:evenVBand="0" w:oddHBand="0" w:evenHBand="0" w:firstRowFirstColumn="0" w:firstRowLastColumn="0" w:lastRowFirstColumn="0" w:lastRowLastColumn="0"/>
            </w:pPr>
            <w:r>
              <w:t>1.</w:t>
            </w:r>
            <w:r>
              <w:t>系统提示库区仍然在警戒比例之上并拒绝输入</w:t>
            </w:r>
          </w:p>
          <w:p w:rsidR="00F34193" w:rsidRPr="00201341" w:rsidRDefault="00F34193" w:rsidP="0094289D">
            <w:pPr>
              <w:cnfStyle w:val="000000000000" w:firstRow="0" w:lastRow="0" w:firstColumn="0" w:lastColumn="0" w:oddVBand="0" w:evenVBand="0" w:oddHBand="0" w:evenHBand="0" w:firstRowFirstColumn="0" w:firstRowLastColumn="0" w:lastRowFirstColumn="0" w:lastRowLastColumn="0"/>
            </w:pPr>
          </w:p>
        </w:tc>
      </w:tr>
      <w:tr w:rsidR="00F34193"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34193" w:rsidRDefault="00F34193" w:rsidP="0094289D">
            <w:r>
              <w:rPr>
                <w:rFonts w:hint="eastAsia"/>
              </w:rPr>
              <w:t>特殊需求</w:t>
            </w:r>
          </w:p>
        </w:tc>
        <w:tc>
          <w:tcPr>
            <w:tcW w:w="6883" w:type="dxa"/>
          </w:tcPr>
          <w:p w:rsidR="00F34193" w:rsidRDefault="00F34193" w:rsidP="0094289D">
            <w:pPr>
              <w:cnfStyle w:val="000000100000" w:firstRow="0" w:lastRow="0" w:firstColumn="0" w:lastColumn="0" w:oddVBand="0" w:evenVBand="0" w:oddHBand="1" w:evenHBand="0" w:firstRowFirstColumn="0" w:firstRowLastColumn="0" w:lastRowFirstColumn="0" w:lastRowLastColumn="0"/>
            </w:pPr>
            <w:r>
              <w:t>为方便形象以图形化界面显示各区的位置与百分比</w:t>
            </w:r>
          </w:p>
        </w:tc>
      </w:tr>
    </w:tbl>
    <w:p w:rsidR="00791494" w:rsidRPr="00F34193" w:rsidRDefault="00791494"/>
    <w:tbl>
      <w:tblPr>
        <w:tblStyle w:val="4-5"/>
        <w:tblW w:w="0" w:type="auto"/>
        <w:tblLook w:val="04A0" w:firstRow="1" w:lastRow="0" w:firstColumn="1" w:lastColumn="0" w:noHBand="0" w:noVBand="1"/>
      </w:tblPr>
      <w:tblGrid>
        <w:gridCol w:w="1413"/>
        <w:gridCol w:w="6883"/>
      </w:tblGrid>
      <w:tr w:rsidR="009C1DBE" w:rsidTr="009428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9C1DBE" w:rsidRDefault="009C1DBE" w:rsidP="0094289D">
            <w:pPr>
              <w:jc w:val="center"/>
            </w:pPr>
            <w:r>
              <w:rPr>
                <w:rFonts w:hint="eastAsia"/>
              </w:rPr>
              <w:t>UC</w:t>
            </w:r>
            <w:r>
              <w:t xml:space="preserve">5.5 </w:t>
            </w:r>
            <w:r>
              <w:rPr>
                <w:rFonts w:hint="eastAsia"/>
              </w:rPr>
              <w:t>库存信息初始化</w:t>
            </w:r>
          </w:p>
        </w:tc>
      </w:tr>
      <w:tr w:rsidR="009C1DBE" w:rsidRPr="001B3613"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1DBE" w:rsidRDefault="009C1DBE" w:rsidP="0094289D">
            <w:pPr>
              <w:jc w:val="center"/>
            </w:pPr>
            <w:r>
              <w:rPr>
                <w:rFonts w:hint="eastAsia"/>
              </w:rPr>
              <w:t>参与者</w:t>
            </w:r>
          </w:p>
        </w:tc>
        <w:tc>
          <w:tcPr>
            <w:tcW w:w="6883" w:type="dxa"/>
          </w:tcPr>
          <w:p w:rsidR="009C1DBE" w:rsidRPr="001B3613" w:rsidRDefault="009C1DBE" w:rsidP="0094289D">
            <w:pPr>
              <w:cnfStyle w:val="000000100000" w:firstRow="0" w:lastRow="0" w:firstColumn="0" w:lastColumn="0" w:oddVBand="0" w:evenVBand="0" w:oddHBand="1" w:evenHBand="0" w:firstRowFirstColumn="0" w:firstRowLastColumn="0" w:lastRowFirstColumn="0" w:lastRowLastColumn="0"/>
            </w:pPr>
            <w:r>
              <w:rPr>
                <w:rFonts w:hint="eastAsia"/>
              </w:rPr>
              <w:t>中转中心仓库管理人员，目标是对库存信息进行初始化操作</w:t>
            </w:r>
          </w:p>
        </w:tc>
      </w:tr>
      <w:tr w:rsidR="009C1DBE" w:rsidTr="0094289D">
        <w:tc>
          <w:tcPr>
            <w:cnfStyle w:val="001000000000" w:firstRow="0" w:lastRow="0" w:firstColumn="1" w:lastColumn="0" w:oddVBand="0" w:evenVBand="0" w:oddHBand="0" w:evenHBand="0" w:firstRowFirstColumn="0" w:firstRowLastColumn="0" w:lastRowFirstColumn="0" w:lastRowLastColumn="0"/>
            <w:tcW w:w="1413" w:type="dxa"/>
          </w:tcPr>
          <w:p w:rsidR="009C1DBE" w:rsidRDefault="009C1DBE" w:rsidP="0094289D">
            <w:pPr>
              <w:jc w:val="center"/>
            </w:pPr>
            <w:r>
              <w:rPr>
                <w:rFonts w:hint="eastAsia"/>
              </w:rPr>
              <w:t>触发条件</w:t>
            </w:r>
          </w:p>
        </w:tc>
        <w:tc>
          <w:tcPr>
            <w:tcW w:w="6883" w:type="dxa"/>
          </w:tcPr>
          <w:p w:rsidR="009C1DBE" w:rsidRDefault="009C1DBE" w:rsidP="0094289D">
            <w:pPr>
              <w:cnfStyle w:val="000000000000" w:firstRow="0" w:lastRow="0" w:firstColumn="0" w:lastColumn="0" w:oddVBand="0" w:evenVBand="0" w:oddHBand="0" w:evenHBand="0" w:firstRowFirstColumn="0" w:firstRowLastColumn="0" w:lastRowFirstColumn="0" w:lastRowLastColumn="0"/>
            </w:pPr>
            <w:r>
              <w:rPr>
                <w:rFonts w:hint="eastAsia"/>
              </w:rPr>
              <w:t>刚开始使用这个系统，或者每个期初重新开始记录</w:t>
            </w:r>
          </w:p>
        </w:tc>
      </w:tr>
      <w:tr w:rsidR="009C1DBE"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1DBE" w:rsidRDefault="009C1DBE" w:rsidP="0094289D">
            <w:pPr>
              <w:jc w:val="center"/>
            </w:pPr>
            <w:r>
              <w:rPr>
                <w:rFonts w:hint="eastAsia"/>
              </w:rPr>
              <w:t>前置条件</w:t>
            </w:r>
          </w:p>
        </w:tc>
        <w:tc>
          <w:tcPr>
            <w:tcW w:w="6883" w:type="dxa"/>
          </w:tcPr>
          <w:p w:rsidR="009C1DBE" w:rsidRDefault="009C1DBE" w:rsidP="0094289D">
            <w:pPr>
              <w:cnfStyle w:val="000000100000" w:firstRow="0" w:lastRow="0" w:firstColumn="0" w:lastColumn="0" w:oddVBand="0" w:evenVBand="0" w:oddHBand="1" w:evenHBand="0" w:firstRowFirstColumn="0" w:firstRowLastColumn="0" w:lastRowFirstColumn="0" w:lastRowLastColumn="0"/>
            </w:pPr>
            <w:r>
              <w:rPr>
                <w:rFonts w:hint="eastAsia"/>
              </w:rPr>
              <w:t>仓库管理人员必须已经被识别和授权</w:t>
            </w:r>
          </w:p>
        </w:tc>
      </w:tr>
      <w:tr w:rsidR="009C1DBE" w:rsidTr="0094289D">
        <w:tc>
          <w:tcPr>
            <w:cnfStyle w:val="001000000000" w:firstRow="0" w:lastRow="0" w:firstColumn="1" w:lastColumn="0" w:oddVBand="0" w:evenVBand="0" w:oddHBand="0" w:evenHBand="0" w:firstRowFirstColumn="0" w:firstRowLastColumn="0" w:lastRowFirstColumn="0" w:lastRowLastColumn="0"/>
            <w:tcW w:w="1413" w:type="dxa"/>
          </w:tcPr>
          <w:p w:rsidR="009C1DBE" w:rsidRDefault="009C1DBE" w:rsidP="0094289D">
            <w:pPr>
              <w:jc w:val="center"/>
            </w:pPr>
            <w:r>
              <w:rPr>
                <w:rFonts w:hint="eastAsia"/>
              </w:rPr>
              <w:t>后置条件</w:t>
            </w:r>
          </w:p>
        </w:tc>
        <w:tc>
          <w:tcPr>
            <w:tcW w:w="6883" w:type="dxa"/>
          </w:tcPr>
          <w:p w:rsidR="009C1DBE" w:rsidRDefault="009C1DBE" w:rsidP="0094289D">
            <w:pPr>
              <w:cnfStyle w:val="000000000000" w:firstRow="0" w:lastRow="0" w:firstColumn="0" w:lastColumn="0" w:oddVBand="0" w:evenVBand="0" w:oddHBand="0" w:evenHBand="0" w:firstRowFirstColumn="0" w:firstRowLastColumn="0" w:lastRowFirstColumn="0" w:lastRowLastColumn="0"/>
            </w:pPr>
            <w:r>
              <w:rPr>
                <w:rFonts w:hint="eastAsia"/>
              </w:rPr>
              <w:t>系统内的库存信息与现实对接</w:t>
            </w:r>
          </w:p>
        </w:tc>
      </w:tr>
      <w:tr w:rsidR="009C1DBE"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1DBE" w:rsidRDefault="009C1DBE" w:rsidP="0094289D">
            <w:pPr>
              <w:jc w:val="center"/>
            </w:pPr>
            <w:r>
              <w:rPr>
                <w:rFonts w:hint="eastAsia"/>
              </w:rPr>
              <w:t>正常流程</w:t>
            </w:r>
          </w:p>
        </w:tc>
        <w:tc>
          <w:tcPr>
            <w:tcW w:w="6883" w:type="dxa"/>
          </w:tcPr>
          <w:p w:rsidR="009C1DBE" w:rsidRDefault="009C1DBE" w:rsidP="0094289D">
            <w:pPr>
              <w:pStyle w:val="a5"/>
              <w:numPr>
                <w:ilvl w:val="0"/>
                <w:numId w:val="8"/>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点击“库存信息初始化”按钮；</w:t>
            </w:r>
          </w:p>
          <w:p w:rsidR="009C1DBE" w:rsidRDefault="009C1DBE" w:rsidP="0094289D">
            <w:pPr>
              <w:pStyle w:val="a5"/>
              <w:numPr>
                <w:ilvl w:val="0"/>
                <w:numId w:val="8"/>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系统删除所有的库存记录，显示“归零成功”；</w:t>
            </w:r>
          </w:p>
          <w:p w:rsidR="009C1DBE" w:rsidRDefault="009C1DBE" w:rsidP="0094289D">
            <w:pPr>
              <w:pStyle w:val="a5"/>
              <w:numPr>
                <w:ilvl w:val="0"/>
                <w:numId w:val="8"/>
              </w:numPr>
              <w:ind w:firstLineChars="0"/>
              <w:cnfStyle w:val="000000100000" w:firstRow="0" w:lastRow="0" w:firstColumn="0" w:lastColumn="0" w:oddVBand="0" w:evenVBand="0" w:oddHBand="1" w:evenHBand="0" w:firstRowFirstColumn="0" w:firstRowLastColumn="0" w:lastRowFirstColumn="0" w:lastRowLastColumn="0"/>
            </w:pPr>
            <w:r>
              <w:rPr>
                <w:rFonts w:hint="eastAsia"/>
              </w:rPr>
              <w:lastRenderedPageBreak/>
              <w:t>点击“新建库存记录”按钮；</w:t>
            </w:r>
          </w:p>
          <w:p w:rsidR="009C1DBE" w:rsidRDefault="009C1DBE" w:rsidP="0094289D">
            <w:pPr>
              <w:pStyle w:val="a5"/>
              <w:numPr>
                <w:ilvl w:val="0"/>
                <w:numId w:val="8"/>
              </w:numPr>
              <w:ind w:firstLineChars="0"/>
              <w:cnfStyle w:val="000000100000" w:firstRow="0" w:lastRow="0" w:firstColumn="0" w:lastColumn="0" w:oddVBand="0" w:evenVBand="0" w:oddHBand="1" w:evenHBand="0" w:firstRowFirstColumn="0" w:firstRowLastColumn="0" w:lastRowFirstColumn="0" w:lastRowLastColumn="0"/>
            </w:pPr>
            <w:r>
              <w:rPr>
                <w:rFonts w:hint="eastAsia"/>
              </w:rPr>
              <w:t>输入现实中库存的快件信息，点击确定，快件被记录到系统中去；</w:t>
            </w:r>
          </w:p>
          <w:p w:rsidR="009C1DBE" w:rsidRDefault="009C1DBE" w:rsidP="0094289D">
            <w:pPr>
              <w:pStyle w:val="a5"/>
              <w:numPr>
                <w:ilvl w:val="0"/>
                <w:numId w:val="8"/>
              </w:numPr>
              <w:ind w:firstLineChars="0"/>
              <w:cnfStyle w:val="000000100000" w:firstRow="0" w:lastRow="0" w:firstColumn="0" w:lastColumn="0" w:oddVBand="0" w:evenVBand="0" w:oddHBand="1" w:evenHBand="0" w:firstRowFirstColumn="0" w:firstRowLastColumn="0" w:lastRowFirstColumn="0" w:lastRowLastColumn="0"/>
            </w:pPr>
            <w:r>
              <w:rPr>
                <w:rFonts w:hint="eastAsia"/>
              </w:rPr>
              <w:t>重复</w:t>
            </w:r>
            <w:r>
              <w:rPr>
                <w:rFonts w:hint="eastAsia"/>
              </w:rPr>
              <w:t>4</w:t>
            </w:r>
            <w:r>
              <w:rPr>
                <w:rFonts w:hint="eastAsia"/>
              </w:rPr>
              <w:t>，直到所有的快件被输入。</w:t>
            </w:r>
          </w:p>
        </w:tc>
      </w:tr>
      <w:tr w:rsidR="009C1DBE" w:rsidRPr="00201341" w:rsidTr="0094289D">
        <w:tc>
          <w:tcPr>
            <w:cnfStyle w:val="001000000000" w:firstRow="0" w:lastRow="0" w:firstColumn="1" w:lastColumn="0" w:oddVBand="0" w:evenVBand="0" w:oddHBand="0" w:evenHBand="0" w:firstRowFirstColumn="0" w:firstRowLastColumn="0" w:lastRowFirstColumn="0" w:lastRowLastColumn="0"/>
            <w:tcW w:w="1413" w:type="dxa"/>
          </w:tcPr>
          <w:p w:rsidR="009C1DBE" w:rsidRDefault="009C1DBE" w:rsidP="0094289D">
            <w:pPr>
              <w:jc w:val="center"/>
            </w:pPr>
            <w:r>
              <w:rPr>
                <w:rFonts w:hint="eastAsia"/>
              </w:rPr>
              <w:lastRenderedPageBreak/>
              <w:t>扩展流程</w:t>
            </w:r>
          </w:p>
        </w:tc>
        <w:tc>
          <w:tcPr>
            <w:tcW w:w="6883" w:type="dxa"/>
          </w:tcPr>
          <w:p w:rsidR="009C1DBE" w:rsidRPr="00201341" w:rsidRDefault="009C1DBE" w:rsidP="0094289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9C1DBE"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1DBE" w:rsidRDefault="009C1DBE" w:rsidP="0094289D">
            <w:pPr>
              <w:jc w:val="center"/>
            </w:pPr>
            <w:r>
              <w:rPr>
                <w:rFonts w:hint="eastAsia"/>
              </w:rPr>
              <w:t>特殊需求</w:t>
            </w:r>
          </w:p>
        </w:tc>
        <w:tc>
          <w:tcPr>
            <w:tcW w:w="6883" w:type="dxa"/>
          </w:tcPr>
          <w:p w:rsidR="009C1DBE" w:rsidRDefault="009C1DBE" w:rsidP="0094289D">
            <w:pPr>
              <w:cnfStyle w:val="000000100000" w:firstRow="0" w:lastRow="0" w:firstColumn="0" w:lastColumn="0" w:oddVBand="0" w:evenVBand="0" w:oddHBand="1" w:evenHBand="0" w:firstRowFirstColumn="0" w:firstRowLastColumn="0" w:lastRowFirstColumn="0" w:lastRowLastColumn="0"/>
            </w:pPr>
            <w:r>
              <w:rPr>
                <w:rFonts w:hint="eastAsia"/>
              </w:rPr>
              <w:t>无</w:t>
            </w:r>
          </w:p>
        </w:tc>
      </w:tr>
    </w:tbl>
    <w:p w:rsidR="00791494" w:rsidRDefault="00791494"/>
    <w:tbl>
      <w:tblPr>
        <w:tblStyle w:val="4-5"/>
        <w:tblW w:w="0" w:type="auto"/>
        <w:tblLook w:val="04A0" w:firstRow="1" w:lastRow="0" w:firstColumn="1" w:lastColumn="0" w:noHBand="0" w:noVBand="1"/>
      </w:tblPr>
      <w:tblGrid>
        <w:gridCol w:w="1413"/>
        <w:gridCol w:w="6883"/>
      </w:tblGrid>
      <w:tr w:rsidR="00774FA2" w:rsidTr="009428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774FA2" w:rsidRDefault="00774FA2" w:rsidP="0094289D">
            <w:pPr>
              <w:jc w:val="center"/>
            </w:pPr>
            <w:r>
              <w:rPr>
                <w:rFonts w:hint="eastAsia"/>
              </w:rPr>
              <w:t>6.1</w:t>
            </w:r>
            <w:r>
              <w:rPr>
                <w:rFonts w:hint="eastAsia"/>
              </w:rPr>
              <w:t>结算管理</w:t>
            </w:r>
          </w:p>
        </w:tc>
      </w:tr>
      <w:tr w:rsidR="00774FA2"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74FA2" w:rsidRDefault="00774FA2" w:rsidP="0094289D">
            <w:r>
              <w:rPr>
                <w:rFonts w:hint="eastAsia"/>
              </w:rPr>
              <w:t>参与者</w:t>
            </w:r>
          </w:p>
        </w:tc>
        <w:tc>
          <w:tcPr>
            <w:tcW w:w="6883" w:type="dxa"/>
          </w:tcPr>
          <w:p w:rsidR="00774FA2" w:rsidRDefault="00774FA2" w:rsidP="0094289D">
            <w:pPr>
              <w:cnfStyle w:val="000000100000" w:firstRow="0" w:lastRow="0" w:firstColumn="0" w:lastColumn="0" w:oddVBand="0" w:evenVBand="0" w:oddHBand="1" w:evenHBand="0" w:firstRowFirstColumn="0" w:firstRowLastColumn="0" w:lastRowFirstColumn="0" w:lastRowLastColumn="0"/>
            </w:pPr>
            <w:r>
              <w:rPr>
                <w:rFonts w:hint="eastAsia"/>
              </w:rPr>
              <w:t>财务人员，目标是审查收款状况并将收款数据同步入系统</w:t>
            </w:r>
          </w:p>
        </w:tc>
      </w:tr>
      <w:tr w:rsidR="00774FA2" w:rsidTr="0094289D">
        <w:tc>
          <w:tcPr>
            <w:cnfStyle w:val="001000000000" w:firstRow="0" w:lastRow="0" w:firstColumn="1" w:lastColumn="0" w:oddVBand="0" w:evenVBand="0" w:oddHBand="0" w:evenHBand="0" w:firstRowFirstColumn="0" w:firstRowLastColumn="0" w:lastRowFirstColumn="0" w:lastRowLastColumn="0"/>
            <w:tcW w:w="1413" w:type="dxa"/>
          </w:tcPr>
          <w:p w:rsidR="00774FA2" w:rsidRDefault="00774FA2" w:rsidP="0094289D">
            <w:r>
              <w:rPr>
                <w:rFonts w:hint="eastAsia"/>
              </w:rPr>
              <w:t>触发条件</w:t>
            </w:r>
          </w:p>
        </w:tc>
        <w:tc>
          <w:tcPr>
            <w:tcW w:w="6883" w:type="dxa"/>
          </w:tcPr>
          <w:p w:rsidR="00774FA2" w:rsidRDefault="00774FA2" w:rsidP="0094289D">
            <w:pPr>
              <w:cnfStyle w:val="000000000000" w:firstRow="0" w:lastRow="0" w:firstColumn="0" w:lastColumn="0" w:oddVBand="0" w:evenVBand="0" w:oddHBand="0" w:evenHBand="0" w:firstRowFirstColumn="0" w:firstRowLastColumn="0" w:lastRowFirstColumn="0" w:lastRowLastColumn="0"/>
            </w:pPr>
            <w:r>
              <w:rPr>
                <w:rFonts w:hint="eastAsia"/>
              </w:rPr>
              <w:t>出现收款行为且到达结算时间</w:t>
            </w:r>
          </w:p>
        </w:tc>
      </w:tr>
      <w:tr w:rsidR="00774FA2"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74FA2" w:rsidRDefault="00774FA2" w:rsidP="0094289D">
            <w:r>
              <w:rPr>
                <w:rFonts w:hint="eastAsia"/>
              </w:rPr>
              <w:t>前置条件</w:t>
            </w:r>
          </w:p>
        </w:tc>
        <w:tc>
          <w:tcPr>
            <w:tcW w:w="6883" w:type="dxa"/>
          </w:tcPr>
          <w:p w:rsidR="00774FA2" w:rsidRDefault="00774FA2" w:rsidP="0094289D">
            <w:pPr>
              <w:cnfStyle w:val="000000100000" w:firstRow="0" w:lastRow="0" w:firstColumn="0" w:lastColumn="0" w:oddVBand="0" w:evenVBand="0" w:oddHBand="1" w:evenHBand="0" w:firstRowFirstColumn="0" w:firstRowLastColumn="0" w:lastRowFirstColumn="0" w:lastRowLastColumn="0"/>
            </w:pPr>
            <w:r>
              <w:rPr>
                <w:rFonts w:hint="eastAsia"/>
              </w:rPr>
              <w:t>财务人员已被识别且授权</w:t>
            </w:r>
          </w:p>
        </w:tc>
      </w:tr>
      <w:tr w:rsidR="00774FA2" w:rsidTr="0094289D">
        <w:tc>
          <w:tcPr>
            <w:cnfStyle w:val="001000000000" w:firstRow="0" w:lastRow="0" w:firstColumn="1" w:lastColumn="0" w:oddVBand="0" w:evenVBand="0" w:oddHBand="0" w:evenHBand="0" w:firstRowFirstColumn="0" w:firstRowLastColumn="0" w:lastRowFirstColumn="0" w:lastRowLastColumn="0"/>
            <w:tcW w:w="1413" w:type="dxa"/>
          </w:tcPr>
          <w:p w:rsidR="00774FA2" w:rsidRDefault="00774FA2" w:rsidP="0094289D">
            <w:r>
              <w:rPr>
                <w:rFonts w:hint="eastAsia"/>
              </w:rPr>
              <w:t>后置条件</w:t>
            </w:r>
          </w:p>
        </w:tc>
        <w:tc>
          <w:tcPr>
            <w:tcW w:w="6883" w:type="dxa"/>
          </w:tcPr>
          <w:p w:rsidR="00774FA2" w:rsidRDefault="00774FA2" w:rsidP="0094289D">
            <w:pPr>
              <w:cnfStyle w:val="000000000000" w:firstRow="0" w:lastRow="0" w:firstColumn="0" w:lastColumn="0" w:oddVBand="0" w:evenVBand="0" w:oddHBand="0" w:evenHBand="0" w:firstRowFirstColumn="0" w:firstRowLastColumn="0" w:lastRowFirstColumn="0" w:lastRowLastColumn="0"/>
            </w:pPr>
            <w:r>
              <w:rPr>
                <w:rFonts w:hint="eastAsia"/>
              </w:rPr>
              <w:t>进行成本管理，生成统计报表</w:t>
            </w:r>
          </w:p>
        </w:tc>
      </w:tr>
      <w:tr w:rsidR="00774FA2"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74FA2" w:rsidRDefault="00774FA2" w:rsidP="0094289D">
            <w:r>
              <w:rPr>
                <w:rFonts w:hint="eastAsia"/>
              </w:rPr>
              <w:t>正常流程</w:t>
            </w:r>
          </w:p>
        </w:tc>
        <w:tc>
          <w:tcPr>
            <w:tcW w:w="6883" w:type="dxa"/>
          </w:tcPr>
          <w:p w:rsidR="00774FA2" w:rsidRDefault="00774FA2" w:rsidP="0094289D">
            <w:pPr>
              <w:pStyle w:val="a5"/>
              <w:numPr>
                <w:ilvl w:val="0"/>
                <w:numId w:val="29"/>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财务人员点击按钮“结算管理”</w:t>
            </w:r>
          </w:p>
          <w:p w:rsidR="00774FA2" w:rsidRDefault="00774FA2" w:rsidP="0094289D">
            <w:pPr>
              <w:pStyle w:val="a5"/>
              <w:numPr>
                <w:ilvl w:val="0"/>
                <w:numId w:val="29"/>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系统将当前未结算的收款单生成结算数据</w:t>
            </w:r>
          </w:p>
          <w:p w:rsidR="00774FA2" w:rsidRDefault="00774FA2" w:rsidP="0094289D">
            <w:pPr>
              <w:pStyle w:val="a5"/>
              <w:numPr>
                <w:ilvl w:val="0"/>
                <w:numId w:val="29"/>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财务人员人工审查</w:t>
            </w:r>
          </w:p>
          <w:p w:rsidR="00774FA2" w:rsidRDefault="00774FA2" w:rsidP="0094289D">
            <w:pPr>
              <w:pStyle w:val="a5"/>
              <w:numPr>
                <w:ilvl w:val="0"/>
                <w:numId w:val="29"/>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财务人员点击按钮“确认”</w:t>
            </w:r>
          </w:p>
          <w:p w:rsidR="00774FA2" w:rsidRDefault="00774FA2" w:rsidP="0094289D">
            <w:pPr>
              <w:pStyle w:val="a5"/>
              <w:numPr>
                <w:ilvl w:val="0"/>
                <w:numId w:val="29"/>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系统将数据同步</w:t>
            </w:r>
          </w:p>
        </w:tc>
      </w:tr>
      <w:tr w:rsidR="00774FA2" w:rsidRPr="00201341" w:rsidTr="0094289D">
        <w:tc>
          <w:tcPr>
            <w:cnfStyle w:val="001000000000" w:firstRow="0" w:lastRow="0" w:firstColumn="1" w:lastColumn="0" w:oddVBand="0" w:evenVBand="0" w:oddHBand="0" w:evenHBand="0" w:firstRowFirstColumn="0" w:firstRowLastColumn="0" w:lastRowFirstColumn="0" w:lastRowLastColumn="0"/>
            <w:tcW w:w="1413" w:type="dxa"/>
          </w:tcPr>
          <w:p w:rsidR="00774FA2" w:rsidRDefault="00774FA2" w:rsidP="0094289D">
            <w:r>
              <w:rPr>
                <w:rFonts w:hint="eastAsia"/>
              </w:rPr>
              <w:t>扩展流程</w:t>
            </w:r>
          </w:p>
        </w:tc>
        <w:tc>
          <w:tcPr>
            <w:tcW w:w="6883" w:type="dxa"/>
          </w:tcPr>
          <w:p w:rsidR="00774FA2" w:rsidRPr="00201341" w:rsidRDefault="00774FA2" w:rsidP="0094289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774FA2"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74FA2" w:rsidRDefault="00774FA2" w:rsidP="0094289D">
            <w:r>
              <w:rPr>
                <w:rFonts w:hint="eastAsia"/>
              </w:rPr>
              <w:t>特殊需求</w:t>
            </w:r>
          </w:p>
        </w:tc>
        <w:tc>
          <w:tcPr>
            <w:tcW w:w="6883" w:type="dxa"/>
          </w:tcPr>
          <w:p w:rsidR="00774FA2" w:rsidRDefault="00774FA2" w:rsidP="0094289D">
            <w:pPr>
              <w:cnfStyle w:val="000000100000" w:firstRow="0" w:lastRow="0" w:firstColumn="0" w:lastColumn="0" w:oddVBand="0" w:evenVBand="0" w:oddHBand="1" w:evenHBand="0" w:firstRowFirstColumn="0" w:firstRowLastColumn="0" w:lastRowFirstColumn="0" w:lastRowLastColumn="0"/>
            </w:pPr>
            <w:r>
              <w:rPr>
                <w:rFonts w:hint="eastAsia"/>
              </w:rPr>
              <w:t>无</w:t>
            </w:r>
          </w:p>
        </w:tc>
      </w:tr>
    </w:tbl>
    <w:p w:rsidR="00791494" w:rsidRDefault="00791494"/>
    <w:tbl>
      <w:tblPr>
        <w:tblStyle w:val="4-5"/>
        <w:tblW w:w="0" w:type="auto"/>
        <w:tblLook w:val="04A0" w:firstRow="1" w:lastRow="0" w:firstColumn="1" w:lastColumn="0" w:noHBand="0" w:noVBand="1"/>
      </w:tblPr>
      <w:tblGrid>
        <w:gridCol w:w="1413"/>
        <w:gridCol w:w="6883"/>
      </w:tblGrid>
      <w:tr w:rsidR="00E25840" w:rsidTr="009A7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E25840" w:rsidRDefault="00E25840" w:rsidP="003E6B3C">
            <w:pPr>
              <w:jc w:val="center"/>
            </w:pPr>
            <w:r>
              <w:t>6.2</w:t>
            </w:r>
            <w:r>
              <w:t>：成本管理</w:t>
            </w:r>
          </w:p>
        </w:tc>
      </w:tr>
      <w:tr w:rsidR="00E25840" w:rsidTr="009A7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E25840" w:rsidRDefault="00E25840" w:rsidP="0094289D">
            <w:r>
              <w:rPr>
                <w:rFonts w:hint="eastAsia"/>
              </w:rPr>
              <w:t>参与者</w:t>
            </w:r>
          </w:p>
        </w:tc>
        <w:tc>
          <w:tcPr>
            <w:tcW w:w="6883" w:type="dxa"/>
          </w:tcPr>
          <w:p w:rsidR="00E25840" w:rsidRDefault="00E25840" w:rsidP="0094289D">
            <w:pPr>
              <w:cnfStyle w:val="000000100000" w:firstRow="0" w:lastRow="0" w:firstColumn="0" w:lastColumn="0" w:oddVBand="0" w:evenVBand="0" w:oddHBand="1" w:evenHBand="0" w:firstRowFirstColumn="0" w:firstRowLastColumn="0" w:lastRowFirstColumn="0" w:lastRowLastColumn="0"/>
            </w:pPr>
            <w:r>
              <w:rPr>
                <w:rFonts w:hint="eastAsia"/>
              </w:rPr>
              <w:t>财务人员，目标是能够便捷地管理工作人员的工资等成本信息</w:t>
            </w:r>
          </w:p>
        </w:tc>
      </w:tr>
      <w:tr w:rsidR="00E25840" w:rsidTr="009A76AD">
        <w:tc>
          <w:tcPr>
            <w:cnfStyle w:val="001000000000" w:firstRow="0" w:lastRow="0" w:firstColumn="1" w:lastColumn="0" w:oddVBand="0" w:evenVBand="0" w:oddHBand="0" w:evenHBand="0" w:firstRowFirstColumn="0" w:firstRowLastColumn="0" w:lastRowFirstColumn="0" w:lastRowLastColumn="0"/>
            <w:tcW w:w="1413" w:type="dxa"/>
          </w:tcPr>
          <w:p w:rsidR="00E25840" w:rsidRDefault="00E25840" w:rsidP="0094289D">
            <w:r>
              <w:rPr>
                <w:rFonts w:hint="eastAsia"/>
              </w:rPr>
              <w:t>触发条件</w:t>
            </w:r>
          </w:p>
        </w:tc>
        <w:tc>
          <w:tcPr>
            <w:tcW w:w="6883" w:type="dxa"/>
          </w:tcPr>
          <w:p w:rsidR="00E25840" w:rsidRDefault="00E25840" w:rsidP="00E25840">
            <w:pPr>
              <w:pStyle w:val="a5"/>
              <w:numPr>
                <w:ilvl w:val="0"/>
                <w:numId w:val="23"/>
              </w:numPr>
              <w:ind w:firstLineChars="0"/>
              <w:cnfStyle w:val="000000000000" w:firstRow="0" w:lastRow="0" w:firstColumn="0" w:lastColumn="0" w:oddVBand="0" w:evenVBand="0" w:oddHBand="0" w:evenHBand="0" w:firstRowFirstColumn="0" w:firstRowLastColumn="0" w:lastRowFirstColumn="0" w:lastRowLastColumn="0"/>
            </w:pPr>
            <w:r>
              <w:t>财务人员收到系统有支出的信息</w:t>
            </w:r>
          </w:p>
          <w:p w:rsidR="00E25840" w:rsidRDefault="00E25840" w:rsidP="00E25840">
            <w:pPr>
              <w:pStyle w:val="a5"/>
              <w:numPr>
                <w:ilvl w:val="0"/>
                <w:numId w:val="23"/>
              </w:numPr>
              <w:ind w:firstLineChars="0"/>
              <w:cnfStyle w:val="000000000000" w:firstRow="0" w:lastRow="0" w:firstColumn="0" w:lastColumn="0" w:oddVBand="0" w:evenVBand="0" w:oddHBand="0" w:evenHBand="0" w:firstRowFirstColumn="0" w:firstRowLastColumn="0" w:lastRowFirstColumn="0" w:lastRowLastColumn="0"/>
            </w:pPr>
            <w:del w:id="17" w:author="张健" w:date="2015-10-09T18:33:00Z">
              <w:r w:rsidDel="00C0359D">
                <w:delText>财务人员要求打印成本收益表</w:delText>
              </w:r>
            </w:del>
          </w:p>
        </w:tc>
      </w:tr>
      <w:tr w:rsidR="00E25840" w:rsidTr="009A7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E25840" w:rsidRDefault="00E25840" w:rsidP="0094289D">
            <w:r>
              <w:rPr>
                <w:rFonts w:hint="eastAsia"/>
              </w:rPr>
              <w:t>前置条件</w:t>
            </w:r>
          </w:p>
        </w:tc>
        <w:tc>
          <w:tcPr>
            <w:tcW w:w="6883" w:type="dxa"/>
          </w:tcPr>
          <w:p w:rsidR="00E25840" w:rsidRDefault="00E25840" w:rsidP="0094289D">
            <w:pPr>
              <w:cnfStyle w:val="000000100000" w:firstRow="0" w:lastRow="0" w:firstColumn="0" w:lastColumn="0" w:oddVBand="0" w:evenVBand="0" w:oddHBand="1" w:evenHBand="0" w:firstRowFirstColumn="0" w:firstRowLastColumn="0" w:lastRowFirstColumn="0" w:lastRowLastColumn="0"/>
            </w:pPr>
            <w:r>
              <w:t>财务人员必须已经被识别和授权</w:t>
            </w:r>
          </w:p>
        </w:tc>
      </w:tr>
      <w:tr w:rsidR="00E25840" w:rsidTr="009A76AD">
        <w:tc>
          <w:tcPr>
            <w:cnfStyle w:val="001000000000" w:firstRow="0" w:lastRow="0" w:firstColumn="1" w:lastColumn="0" w:oddVBand="0" w:evenVBand="0" w:oddHBand="0" w:evenHBand="0" w:firstRowFirstColumn="0" w:firstRowLastColumn="0" w:lastRowFirstColumn="0" w:lastRowLastColumn="0"/>
            <w:tcW w:w="1413" w:type="dxa"/>
          </w:tcPr>
          <w:p w:rsidR="00E25840" w:rsidRDefault="00E25840" w:rsidP="0094289D">
            <w:r>
              <w:rPr>
                <w:rFonts w:hint="eastAsia"/>
              </w:rPr>
              <w:t>后置条件</w:t>
            </w:r>
          </w:p>
        </w:tc>
        <w:tc>
          <w:tcPr>
            <w:tcW w:w="6883" w:type="dxa"/>
          </w:tcPr>
          <w:p w:rsidR="00E25840" w:rsidRDefault="00E25840" w:rsidP="0094289D">
            <w:pPr>
              <w:cnfStyle w:val="000000000000" w:firstRow="0" w:lastRow="0" w:firstColumn="0" w:lastColumn="0" w:oddVBand="0" w:evenVBand="0" w:oddHBand="0" w:evenHBand="0" w:firstRowFirstColumn="0" w:firstRowLastColumn="0" w:lastRowFirstColumn="0" w:lastRowLastColumn="0"/>
            </w:pPr>
            <w:r>
              <w:t>1.1</w:t>
            </w:r>
            <w:r>
              <w:t>：系统录入指出的成本信息</w:t>
            </w:r>
          </w:p>
          <w:p w:rsidR="00E25840" w:rsidRDefault="00E25840" w:rsidP="0094289D">
            <w:pPr>
              <w:cnfStyle w:val="000000000000" w:firstRow="0" w:lastRow="0" w:firstColumn="0" w:lastColumn="0" w:oddVBand="0" w:evenVBand="0" w:oddHBand="0" w:evenHBand="0" w:firstRowFirstColumn="0" w:firstRowLastColumn="0" w:lastRowFirstColumn="0" w:lastRowLastColumn="0"/>
            </w:pPr>
            <w:del w:id="18" w:author="张健" w:date="2015-10-09T18:33:00Z">
              <w:r w:rsidDel="00D03C7B">
                <w:delText>2.1</w:delText>
              </w:r>
              <w:r w:rsidDel="00D03C7B">
                <w:delText>：打印出成本收益表</w:delText>
              </w:r>
            </w:del>
          </w:p>
        </w:tc>
      </w:tr>
      <w:tr w:rsidR="00E25840" w:rsidTr="009A7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E25840" w:rsidRDefault="00E25840" w:rsidP="0094289D">
            <w:r>
              <w:rPr>
                <w:rFonts w:hint="eastAsia"/>
              </w:rPr>
              <w:t>正常流程</w:t>
            </w:r>
          </w:p>
        </w:tc>
        <w:tc>
          <w:tcPr>
            <w:tcW w:w="6883" w:type="dxa"/>
          </w:tcPr>
          <w:p w:rsidR="00E25840" w:rsidRDefault="00E25840" w:rsidP="0094289D">
            <w:pPr>
              <w:cnfStyle w:val="000000100000" w:firstRow="0" w:lastRow="0" w:firstColumn="0" w:lastColumn="0" w:oddVBand="0" w:evenVBand="0" w:oddHBand="1" w:evenHBand="0" w:firstRowFirstColumn="0" w:firstRowLastColumn="0" w:lastRowFirstColumn="0" w:lastRowLastColumn="0"/>
            </w:pPr>
            <w:r>
              <w:t>1.1</w:t>
            </w:r>
            <w:r>
              <w:t>财务人员要求新建付款单</w:t>
            </w:r>
          </w:p>
          <w:p w:rsidR="00E25840" w:rsidRDefault="00E25840" w:rsidP="0094289D">
            <w:pPr>
              <w:cnfStyle w:val="000000100000" w:firstRow="0" w:lastRow="0" w:firstColumn="0" w:lastColumn="0" w:oddVBand="0" w:evenVBand="0" w:oddHBand="1" w:evenHBand="0" w:firstRowFirstColumn="0" w:firstRowLastColumn="0" w:lastRowFirstColumn="0" w:lastRowLastColumn="0"/>
            </w:pPr>
            <w:r>
              <w:t>1.2</w:t>
            </w:r>
            <w:r>
              <w:t>系统新建付款单并要求财务人员填写付款单中的相应信息</w:t>
            </w:r>
            <w:r w:rsidRPr="003B4F1E">
              <w:rPr>
                <w:rFonts w:hint="eastAsia"/>
              </w:rPr>
              <w:t>付款日期、付款金额、付款人、付款账号、条目（租金（按年收）运费（按次计算）人员工资（按月统计）奖励（一次性）</w:t>
            </w:r>
            <w:r>
              <w:rPr>
                <w:rFonts w:hint="eastAsia"/>
              </w:rPr>
              <w:t>、备注</w:t>
            </w:r>
            <w:r w:rsidRPr="003B4F1E">
              <w:rPr>
                <w:rFonts w:hint="eastAsia"/>
              </w:rPr>
              <w:t>）</w:t>
            </w:r>
          </w:p>
          <w:p w:rsidR="00E25840" w:rsidRDefault="00E25840" w:rsidP="0094289D">
            <w:pPr>
              <w:cnfStyle w:val="000000100000" w:firstRow="0" w:lastRow="0" w:firstColumn="0" w:lastColumn="0" w:oddVBand="0" w:evenVBand="0" w:oddHBand="1" w:evenHBand="0" w:firstRowFirstColumn="0" w:firstRowLastColumn="0" w:lastRowFirstColumn="0" w:lastRowLastColumn="0"/>
            </w:pPr>
            <w:r>
              <w:t>1.3</w:t>
            </w:r>
            <w:r>
              <w:t>财务人员输入相关信息</w:t>
            </w:r>
          </w:p>
          <w:p w:rsidR="00E25840" w:rsidRDefault="00E25840" w:rsidP="0094289D">
            <w:pPr>
              <w:cnfStyle w:val="000000100000" w:firstRow="0" w:lastRow="0" w:firstColumn="0" w:lastColumn="0" w:oddVBand="0" w:evenVBand="0" w:oddHBand="1" w:evenHBand="0" w:firstRowFirstColumn="0" w:firstRowLastColumn="0" w:lastRowFirstColumn="0" w:lastRowLastColumn="0"/>
            </w:pPr>
            <w:r>
              <w:t>1.4</w:t>
            </w:r>
            <w:r>
              <w:t>财务人员停止输入，系统将对财务人员输入的信息添加到系统中</w:t>
            </w:r>
            <w:r>
              <w:rPr>
                <w:rFonts w:hint="eastAsia"/>
              </w:rPr>
              <w:t xml:space="preserve"> </w:t>
            </w:r>
          </w:p>
          <w:p w:rsidR="00E25840" w:rsidRDefault="00E25840" w:rsidP="0094289D">
            <w:pPr>
              <w:cnfStyle w:val="000000100000" w:firstRow="0" w:lastRow="0" w:firstColumn="0" w:lastColumn="0" w:oddVBand="0" w:evenVBand="0" w:oddHBand="1" w:evenHBand="0" w:firstRowFirstColumn="0" w:firstRowLastColumn="0" w:lastRowFirstColumn="0" w:lastRowLastColumn="0"/>
            </w:pPr>
            <w:r>
              <w:t>2.1</w:t>
            </w:r>
            <w:r>
              <w:t>财务人员要求打印成本收益表</w:t>
            </w:r>
          </w:p>
          <w:p w:rsidR="00E25840" w:rsidRDefault="00E25840" w:rsidP="0094289D">
            <w:pPr>
              <w:cnfStyle w:val="000000100000" w:firstRow="0" w:lastRow="0" w:firstColumn="0" w:lastColumn="0" w:oddVBand="0" w:evenVBand="0" w:oddHBand="1" w:evenHBand="0" w:firstRowFirstColumn="0" w:firstRowLastColumn="0" w:lastRowFirstColumn="0" w:lastRowLastColumn="0"/>
            </w:pPr>
            <w:r>
              <w:t>2.2</w:t>
            </w:r>
            <w:r>
              <w:t>系统查询到各项成本并打印成本收益表</w:t>
            </w:r>
          </w:p>
        </w:tc>
      </w:tr>
      <w:tr w:rsidR="00E25840" w:rsidRPr="00201341" w:rsidTr="009A76AD">
        <w:tc>
          <w:tcPr>
            <w:cnfStyle w:val="001000000000" w:firstRow="0" w:lastRow="0" w:firstColumn="1" w:lastColumn="0" w:oddVBand="0" w:evenVBand="0" w:oddHBand="0" w:evenHBand="0" w:firstRowFirstColumn="0" w:firstRowLastColumn="0" w:lastRowFirstColumn="0" w:lastRowLastColumn="0"/>
            <w:tcW w:w="1413" w:type="dxa"/>
          </w:tcPr>
          <w:p w:rsidR="00E25840" w:rsidRDefault="00E25840" w:rsidP="0094289D">
            <w:r>
              <w:rPr>
                <w:rFonts w:hint="eastAsia"/>
              </w:rPr>
              <w:t>扩展流程</w:t>
            </w:r>
          </w:p>
        </w:tc>
        <w:tc>
          <w:tcPr>
            <w:tcW w:w="6883" w:type="dxa"/>
          </w:tcPr>
          <w:p w:rsidR="00E25840" w:rsidRPr="00201341" w:rsidRDefault="00E25840" w:rsidP="0094289D">
            <w:pPr>
              <w:cnfStyle w:val="000000000000" w:firstRow="0" w:lastRow="0" w:firstColumn="0" w:lastColumn="0" w:oddVBand="0" w:evenVBand="0" w:oddHBand="0" w:evenHBand="0" w:firstRowFirstColumn="0" w:firstRowLastColumn="0" w:lastRowFirstColumn="0" w:lastRowLastColumn="0"/>
            </w:pPr>
            <w:r>
              <w:t>无</w:t>
            </w:r>
          </w:p>
        </w:tc>
      </w:tr>
      <w:tr w:rsidR="00E25840" w:rsidTr="009A7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E25840" w:rsidRDefault="00E25840" w:rsidP="0094289D">
            <w:r>
              <w:rPr>
                <w:rFonts w:hint="eastAsia"/>
              </w:rPr>
              <w:t>特殊需求</w:t>
            </w:r>
          </w:p>
        </w:tc>
        <w:tc>
          <w:tcPr>
            <w:tcW w:w="6883" w:type="dxa"/>
          </w:tcPr>
          <w:p w:rsidR="00E25840" w:rsidRDefault="00E25840" w:rsidP="0094289D">
            <w:pPr>
              <w:cnfStyle w:val="000000100000" w:firstRow="0" w:lastRow="0" w:firstColumn="0" w:lastColumn="0" w:oddVBand="0" w:evenVBand="0" w:oddHBand="1" w:evenHBand="0" w:firstRowFirstColumn="0" w:firstRowLastColumn="0" w:lastRowFirstColumn="0" w:lastRowLastColumn="0"/>
            </w:pPr>
            <w:r>
              <w:t>无</w:t>
            </w:r>
          </w:p>
        </w:tc>
      </w:tr>
    </w:tbl>
    <w:p w:rsidR="00791494" w:rsidRDefault="00791494"/>
    <w:tbl>
      <w:tblPr>
        <w:tblStyle w:val="4-5"/>
        <w:tblW w:w="0" w:type="auto"/>
        <w:tblLook w:val="04A0" w:firstRow="1" w:lastRow="0" w:firstColumn="1" w:lastColumn="0" w:noHBand="0" w:noVBand="1"/>
      </w:tblPr>
      <w:tblGrid>
        <w:gridCol w:w="1413"/>
        <w:gridCol w:w="6883"/>
      </w:tblGrid>
      <w:tr w:rsidR="00774FA2" w:rsidTr="009428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774FA2" w:rsidRDefault="00774FA2" w:rsidP="0094289D">
            <w:pPr>
              <w:jc w:val="center"/>
            </w:pPr>
            <w:r>
              <w:rPr>
                <w:rFonts w:hint="eastAsia"/>
              </w:rPr>
              <w:t>UC</w:t>
            </w:r>
            <w:r>
              <w:t xml:space="preserve">6.3 </w:t>
            </w:r>
            <w:r>
              <w:rPr>
                <w:rFonts w:hint="eastAsia"/>
              </w:rPr>
              <w:t>账户管理</w:t>
            </w:r>
          </w:p>
        </w:tc>
      </w:tr>
      <w:tr w:rsidR="00774FA2" w:rsidRPr="001B3613"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74FA2" w:rsidRDefault="00774FA2" w:rsidP="0094289D">
            <w:pPr>
              <w:jc w:val="center"/>
            </w:pPr>
            <w:r>
              <w:rPr>
                <w:rFonts w:hint="eastAsia"/>
              </w:rPr>
              <w:t>参与者</w:t>
            </w:r>
          </w:p>
        </w:tc>
        <w:tc>
          <w:tcPr>
            <w:tcW w:w="6883" w:type="dxa"/>
          </w:tcPr>
          <w:p w:rsidR="00774FA2" w:rsidRPr="001B3613" w:rsidRDefault="00774FA2" w:rsidP="0094289D">
            <w:pPr>
              <w:cnfStyle w:val="000000100000" w:firstRow="0" w:lastRow="0" w:firstColumn="0" w:lastColumn="0" w:oddVBand="0" w:evenVBand="0" w:oddHBand="1" w:evenHBand="0" w:firstRowFirstColumn="0" w:firstRowLastColumn="0" w:lastRowFirstColumn="0" w:lastRowLastColumn="0"/>
            </w:pPr>
            <w:r>
              <w:rPr>
                <w:rFonts w:hint="eastAsia"/>
              </w:rPr>
              <w:t>财务人员，目标是对公司的银行账户进行管理</w:t>
            </w:r>
          </w:p>
        </w:tc>
      </w:tr>
      <w:tr w:rsidR="00774FA2" w:rsidTr="0094289D">
        <w:tc>
          <w:tcPr>
            <w:cnfStyle w:val="001000000000" w:firstRow="0" w:lastRow="0" w:firstColumn="1" w:lastColumn="0" w:oddVBand="0" w:evenVBand="0" w:oddHBand="0" w:evenHBand="0" w:firstRowFirstColumn="0" w:firstRowLastColumn="0" w:lastRowFirstColumn="0" w:lastRowLastColumn="0"/>
            <w:tcW w:w="1413" w:type="dxa"/>
          </w:tcPr>
          <w:p w:rsidR="00774FA2" w:rsidRDefault="00774FA2" w:rsidP="0094289D">
            <w:pPr>
              <w:jc w:val="center"/>
            </w:pPr>
            <w:r>
              <w:rPr>
                <w:rFonts w:hint="eastAsia"/>
              </w:rPr>
              <w:t>触发条件</w:t>
            </w:r>
          </w:p>
        </w:tc>
        <w:tc>
          <w:tcPr>
            <w:tcW w:w="6883" w:type="dxa"/>
          </w:tcPr>
          <w:p w:rsidR="00774FA2" w:rsidRDefault="00774FA2" w:rsidP="0094289D">
            <w:pPr>
              <w:cnfStyle w:val="000000000000" w:firstRow="0" w:lastRow="0" w:firstColumn="0" w:lastColumn="0" w:oddVBand="0" w:evenVBand="0" w:oddHBand="0" w:evenHBand="0" w:firstRowFirstColumn="0" w:firstRowLastColumn="0" w:lastRowFirstColumn="0" w:lastRowLastColumn="0"/>
            </w:pPr>
            <w:r>
              <w:rPr>
                <w:rFonts w:hint="eastAsia"/>
              </w:rPr>
              <w:t>财务人员需要增加账户、删除账户、修改账户属性、查询账户</w:t>
            </w:r>
          </w:p>
        </w:tc>
      </w:tr>
      <w:tr w:rsidR="00774FA2"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74FA2" w:rsidRDefault="00774FA2" w:rsidP="0094289D">
            <w:pPr>
              <w:jc w:val="center"/>
            </w:pPr>
            <w:r>
              <w:rPr>
                <w:rFonts w:hint="eastAsia"/>
              </w:rPr>
              <w:t>前置条件</w:t>
            </w:r>
          </w:p>
        </w:tc>
        <w:tc>
          <w:tcPr>
            <w:tcW w:w="6883" w:type="dxa"/>
          </w:tcPr>
          <w:p w:rsidR="00774FA2" w:rsidRDefault="00774FA2" w:rsidP="0094289D">
            <w:pPr>
              <w:cnfStyle w:val="000000100000" w:firstRow="0" w:lastRow="0" w:firstColumn="0" w:lastColumn="0" w:oddVBand="0" w:evenVBand="0" w:oddHBand="1" w:evenHBand="0" w:firstRowFirstColumn="0" w:firstRowLastColumn="0" w:lastRowFirstColumn="0" w:lastRowLastColumn="0"/>
            </w:pPr>
            <w:r>
              <w:t>财务人员必须具有权限</w:t>
            </w:r>
          </w:p>
        </w:tc>
      </w:tr>
      <w:tr w:rsidR="00774FA2" w:rsidTr="0094289D">
        <w:tc>
          <w:tcPr>
            <w:cnfStyle w:val="001000000000" w:firstRow="0" w:lastRow="0" w:firstColumn="1" w:lastColumn="0" w:oddVBand="0" w:evenVBand="0" w:oddHBand="0" w:evenHBand="0" w:firstRowFirstColumn="0" w:firstRowLastColumn="0" w:lastRowFirstColumn="0" w:lastRowLastColumn="0"/>
            <w:tcW w:w="1413" w:type="dxa"/>
          </w:tcPr>
          <w:p w:rsidR="00774FA2" w:rsidRDefault="00774FA2" w:rsidP="0094289D">
            <w:pPr>
              <w:jc w:val="center"/>
            </w:pPr>
            <w:r>
              <w:rPr>
                <w:rFonts w:hint="eastAsia"/>
              </w:rPr>
              <w:t>后置条件</w:t>
            </w:r>
          </w:p>
        </w:tc>
        <w:tc>
          <w:tcPr>
            <w:tcW w:w="6883" w:type="dxa"/>
          </w:tcPr>
          <w:p w:rsidR="00774FA2" w:rsidRDefault="00774FA2" w:rsidP="0094289D">
            <w:pPr>
              <w:cnfStyle w:val="000000000000" w:firstRow="0" w:lastRow="0" w:firstColumn="0" w:lastColumn="0" w:oddVBand="0" w:evenVBand="0" w:oddHBand="0" w:evenHBand="0" w:firstRowFirstColumn="0" w:firstRowLastColumn="0" w:lastRowFirstColumn="0" w:lastRowLastColumn="0"/>
            </w:pPr>
            <w:r>
              <w:t>账户被增加、被删除、被修改、被查询</w:t>
            </w:r>
          </w:p>
        </w:tc>
      </w:tr>
      <w:tr w:rsidR="00774FA2" w:rsidRPr="00C10773"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74FA2" w:rsidRDefault="00774FA2" w:rsidP="0094289D">
            <w:pPr>
              <w:jc w:val="center"/>
            </w:pPr>
            <w:r>
              <w:rPr>
                <w:rFonts w:hint="eastAsia"/>
              </w:rPr>
              <w:t>正常流程</w:t>
            </w:r>
          </w:p>
        </w:tc>
        <w:tc>
          <w:tcPr>
            <w:tcW w:w="6883" w:type="dxa"/>
          </w:tcPr>
          <w:p w:rsidR="00774FA2" w:rsidRDefault="00774FA2" w:rsidP="0094289D">
            <w:pPr>
              <w:cnfStyle w:val="000000100000" w:firstRow="0" w:lastRow="0" w:firstColumn="0" w:lastColumn="0" w:oddVBand="0" w:evenVBand="0" w:oddHBand="1" w:evenHBand="0" w:firstRowFirstColumn="0" w:firstRowLastColumn="0" w:lastRowFirstColumn="0" w:lastRowLastColumn="0"/>
            </w:pPr>
            <w:r>
              <w:rPr>
                <w:rFonts w:hint="eastAsia"/>
              </w:rPr>
              <w:t xml:space="preserve">1.a </w:t>
            </w:r>
            <w:r>
              <w:t>需要增加账户</w:t>
            </w:r>
            <w:r>
              <w:rPr>
                <w:rFonts w:hint="eastAsia"/>
              </w:rPr>
              <w:t>；</w:t>
            </w:r>
          </w:p>
          <w:p w:rsidR="00774FA2" w:rsidRDefault="00774FA2" w:rsidP="0094289D">
            <w:pPr>
              <w:cnfStyle w:val="000000100000" w:firstRow="0" w:lastRow="0" w:firstColumn="0" w:lastColumn="0" w:oddVBand="0" w:evenVBand="0" w:oddHBand="1" w:evenHBand="0" w:firstRowFirstColumn="0" w:firstRowLastColumn="0" w:lastRowFirstColumn="0" w:lastRowLastColumn="0"/>
            </w:pPr>
            <w:r>
              <w:lastRenderedPageBreak/>
              <w:t xml:space="preserve">   1. </w:t>
            </w:r>
            <w:r>
              <w:rPr>
                <w:rFonts w:hint="eastAsia"/>
              </w:rPr>
              <w:t>点击“增加账户”按钮；</w:t>
            </w:r>
          </w:p>
          <w:p w:rsidR="00774FA2" w:rsidRDefault="00774FA2" w:rsidP="0094289D">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Pr>
                <w:rFonts w:hint="eastAsia"/>
              </w:rPr>
              <w:t>系统显示新建账户界面；</w:t>
            </w:r>
          </w:p>
          <w:p w:rsidR="00774FA2" w:rsidRDefault="00774FA2" w:rsidP="0094289D">
            <w:pPr>
              <w:cnfStyle w:val="000000100000" w:firstRow="0" w:lastRow="0" w:firstColumn="0" w:lastColumn="0" w:oddVBand="0" w:evenVBand="0" w:oddHBand="1" w:evenHBand="0" w:firstRowFirstColumn="0" w:firstRowLastColumn="0" w:lastRowFirstColumn="0" w:lastRowLastColumn="0"/>
            </w:pPr>
            <w:r>
              <w:rPr>
                <w:rFonts w:hint="eastAsia"/>
              </w:rPr>
              <w:t xml:space="preserve">   3. </w:t>
            </w:r>
            <w:r>
              <w:rPr>
                <w:rFonts w:hint="eastAsia"/>
              </w:rPr>
              <w:t>输入账户名称，完毕（余额只能通过入款单和收款单进行更改）；</w:t>
            </w:r>
          </w:p>
          <w:p w:rsidR="00774FA2" w:rsidRDefault="00774FA2" w:rsidP="0094289D">
            <w:pPr>
              <w:cnfStyle w:val="000000100000" w:firstRow="0" w:lastRow="0" w:firstColumn="0" w:lastColumn="0" w:oddVBand="0" w:evenVBand="0" w:oddHBand="1" w:evenHBand="0" w:firstRowFirstColumn="0" w:firstRowLastColumn="0" w:lastRowFirstColumn="0" w:lastRowLastColumn="0"/>
            </w:pPr>
            <w:r>
              <w:rPr>
                <w:rFonts w:hint="eastAsia"/>
              </w:rPr>
              <w:t>1.b</w:t>
            </w:r>
            <w:r>
              <w:t xml:space="preserve"> </w:t>
            </w:r>
            <w:r>
              <w:t>需要删除账户；</w:t>
            </w:r>
          </w:p>
          <w:p w:rsidR="00774FA2" w:rsidRDefault="00774FA2" w:rsidP="0094289D">
            <w:pPr>
              <w:cnfStyle w:val="000000100000" w:firstRow="0" w:lastRow="0" w:firstColumn="0" w:lastColumn="0" w:oddVBand="0" w:evenVBand="0" w:oddHBand="1" w:evenHBand="0" w:firstRowFirstColumn="0" w:firstRowLastColumn="0" w:lastRowFirstColumn="0" w:lastRowLastColumn="0"/>
            </w:pPr>
            <w:r>
              <w:rPr>
                <w:rFonts w:hint="eastAsia"/>
              </w:rPr>
              <w:t xml:space="preserve">   1. </w:t>
            </w:r>
            <w:r>
              <w:rPr>
                <w:rFonts w:hint="eastAsia"/>
              </w:rPr>
              <w:t>点击“现有账户”按钮，选择需要删除的账户；</w:t>
            </w:r>
          </w:p>
          <w:p w:rsidR="00774FA2" w:rsidRDefault="00774FA2" w:rsidP="0094289D">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Pr>
                <w:rFonts w:hint="eastAsia"/>
              </w:rPr>
              <w:t>点击“删除账户”按钮；</w:t>
            </w:r>
          </w:p>
          <w:p w:rsidR="00774FA2" w:rsidRDefault="00774FA2" w:rsidP="0094289D">
            <w:pPr>
              <w:cnfStyle w:val="000000100000" w:firstRow="0" w:lastRow="0" w:firstColumn="0" w:lastColumn="0" w:oddVBand="0" w:evenVBand="0" w:oddHBand="1" w:evenHBand="0" w:firstRowFirstColumn="0" w:firstRowLastColumn="0" w:lastRowFirstColumn="0" w:lastRowLastColumn="0"/>
            </w:pPr>
            <w:r>
              <w:rPr>
                <w:rFonts w:hint="eastAsia"/>
              </w:rPr>
              <w:t xml:space="preserve">   3. </w:t>
            </w:r>
            <w:r>
              <w:rPr>
                <w:rFonts w:hint="eastAsia"/>
              </w:rPr>
              <w:t>系统显示“删除成功”；</w:t>
            </w:r>
          </w:p>
          <w:p w:rsidR="00774FA2" w:rsidRDefault="00774FA2" w:rsidP="0094289D">
            <w:pPr>
              <w:cnfStyle w:val="000000100000" w:firstRow="0" w:lastRow="0" w:firstColumn="0" w:lastColumn="0" w:oddVBand="0" w:evenVBand="0" w:oddHBand="1" w:evenHBand="0" w:firstRowFirstColumn="0" w:firstRowLastColumn="0" w:lastRowFirstColumn="0" w:lastRowLastColumn="0"/>
            </w:pPr>
            <w:r>
              <w:rPr>
                <w:rFonts w:hint="eastAsia"/>
              </w:rPr>
              <w:t>1.c</w:t>
            </w:r>
            <w:r>
              <w:t xml:space="preserve"> </w:t>
            </w:r>
            <w:r>
              <w:t>需要修改账户；</w:t>
            </w:r>
          </w:p>
          <w:p w:rsidR="00774FA2" w:rsidRDefault="00774FA2" w:rsidP="0094289D">
            <w:pPr>
              <w:cnfStyle w:val="000000100000" w:firstRow="0" w:lastRow="0" w:firstColumn="0" w:lastColumn="0" w:oddVBand="0" w:evenVBand="0" w:oddHBand="1" w:evenHBand="0" w:firstRowFirstColumn="0" w:firstRowLastColumn="0" w:lastRowFirstColumn="0" w:lastRowLastColumn="0"/>
            </w:pPr>
            <w:r>
              <w:rPr>
                <w:rFonts w:hint="eastAsia"/>
              </w:rPr>
              <w:t xml:space="preserve">   1.</w:t>
            </w:r>
            <w:r>
              <w:t xml:space="preserve"> </w:t>
            </w:r>
            <w:r>
              <w:t>点击</w:t>
            </w:r>
            <w:r>
              <w:rPr>
                <w:rFonts w:hint="eastAsia"/>
              </w:rPr>
              <w:t>“现有账户”按钮，选择需要修改的账户；</w:t>
            </w:r>
          </w:p>
          <w:p w:rsidR="00774FA2" w:rsidRDefault="00774FA2" w:rsidP="0094289D">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Pr>
                <w:rFonts w:hint="eastAsia"/>
              </w:rPr>
              <w:t>点击“修改账户”按钮；</w:t>
            </w:r>
          </w:p>
          <w:p w:rsidR="00774FA2" w:rsidRDefault="00774FA2" w:rsidP="0094289D">
            <w:pPr>
              <w:cnfStyle w:val="000000100000" w:firstRow="0" w:lastRow="0" w:firstColumn="0" w:lastColumn="0" w:oddVBand="0" w:evenVBand="0" w:oddHBand="1" w:evenHBand="0" w:firstRowFirstColumn="0" w:firstRowLastColumn="0" w:lastRowFirstColumn="0" w:lastRowLastColumn="0"/>
            </w:pPr>
            <w:r>
              <w:rPr>
                <w:rFonts w:hint="eastAsia"/>
              </w:rPr>
              <w:t xml:space="preserve">   3. </w:t>
            </w:r>
            <w:r>
              <w:rPr>
                <w:rFonts w:hint="eastAsia"/>
              </w:rPr>
              <w:t>输入新的账户名称，点击“确定”，完毕；</w:t>
            </w:r>
          </w:p>
          <w:p w:rsidR="00774FA2" w:rsidRDefault="00774FA2" w:rsidP="0094289D">
            <w:pPr>
              <w:cnfStyle w:val="000000100000" w:firstRow="0" w:lastRow="0" w:firstColumn="0" w:lastColumn="0" w:oddVBand="0" w:evenVBand="0" w:oddHBand="1" w:evenHBand="0" w:firstRowFirstColumn="0" w:firstRowLastColumn="0" w:lastRowFirstColumn="0" w:lastRowLastColumn="0"/>
            </w:pPr>
            <w:r>
              <w:rPr>
                <w:rFonts w:hint="eastAsia"/>
              </w:rPr>
              <w:t>1.d</w:t>
            </w:r>
            <w:r>
              <w:t xml:space="preserve"> </w:t>
            </w:r>
            <w:r>
              <w:t>需要查询账户；</w:t>
            </w:r>
          </w:p>
          <w:p w:rsidR="00774FA2" w:rsidRDefault="00774FA2" w:rsidP="0094289D">
            <w:pPr>
              <w:cnfStyle w:val="000000100000" w:firstRow="0" w:lastRow="0" w:firstColumn="0" w:lastColumn="0" w:oddVBand="0" w:evenVBand="0" w:oddHBand="1" w:evenHBand="0" w:firstRowFirstColumn="0" w:firstRowLastColumn="0" w:lastRowFirstColumn="0" w:lastRowLastColumn="0"/>
            </w:pPr>
            <w:r>
              <w:rPr>
                <w:rFonts w:hint="eastAsia"/>
              </w:rPr>
              <w:t xml:space="preserve">   1.</w:t>
            </w:r>
            <w:r>
              <w:t xml:space="preserve"> </w:t>
            </w:r>
            <w:r>
              <w:t>点击</w:t>
            </w:r>
            <w:r>
              <w:rPr>
                <w:rFonts w:hint="eastAsia"/>
              </w:rPr>
              <w:t>“现有账户”按钮，选择需要查询的账户；</w:t>
            </w:r>
          </w:p>
          <w:p w:rsidR="00774FA2" w:rsidRDefault="00774FA2" w:rsidP="0094289D">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Pr>
                <w:rFonts w:hint="eastAsia"/>
              </w:rPr>
              <w:t>点击“查询账户”按钮；</w:t>
            </w:r>
          </w:p>
          <w:p w:rsidR="00774FA2" w:rsidRPr="00C10773" w:rsidRDefault="00774FA2" w:rsidP="0094289D">
            <w:pPr>
              <w:cnfStyle w:val="000000100000" w:firstRow="0" w:lastRow="0" w:firstColumn="0" w:lastColumn="0" w:oddVBand="0" w:evenVBand="0" w:oddHBand="1" w:evenHBand="0" w:firstRowFirstColumn="0" w:firstRowLastColumn="0" w:lastRowFirstColumn="0" w:lastRowLastColumn="0"/>
            </w:pPr>
            <w:r>
              <w:rPr>
                <w:rFonts w:hint="eastAsia"/>
              </w:rPr>
              <w:t xml:space="preserve">   3.</w:t>
            </w:r>
            <w:r>
              <w:t xml:space="preserve"> </w:t>
            </w:r>
            <w:r>
              <w:rPr>
                <w:rFonts w:hint="eastAsia"/>
              </w:rPr>
              <w:t>系统显示该账户的名称和余额，完毕；</w:t>
            </w:r>
          </w:p>
        </w:tc>
      </w:tr>
      <w:tr w:rsidR="00774FA2" w:rsidRPr="00201341" w:rsidTr="0094289D">
        <w:tc>
          <w:tcPr>
            <w:cnfStyle w:val="001000000000" w:firstRow="0" w:lastRow="0" w:firstColumn="1" w:lastColumn="0" w:oddVBand="0" w:evenVBand="0" w:oddHBand="0" w:evenHBand="0" w:firstRowFirstColumn="0" w:firstRowLastColumn="0" w:lastRowFirstColumn="0" w:lastRowLastColumn="0"/>
            <w:tcW w:w="1413" w:type="dxa"/>
          </w:tcPr>
          <w:p w:rsidR="00774FA2" w:rsidRDefault="00774FA2" w:rsidP="0094289D">
            <w:pPr>
              <w:jc w:val="center"/>
            </w:pPr>
            <w:r>
              <w:rPr>
                <w:rFonts w:hint="eastAsia"/>
              </w:rPr>
              <w:lastRenderedPageBreak/>
              <w:t>扩展流程</w:t>
            </w:r>
          </w:p>
        </w:tc>
        <w:tc>
          <w:tcPr>
            <w:tcW w:w="6883" w:type="dxa"/>
          </w:tcPr>
          <w:p w:rsidR="00774FA2" w:rsidRPr="00201341" w:rsidRDefault="00774FA2" w:rsidP="0094289D">
            <w:pPr>
              <w:cnfStyle w:val="000000000000" w:firstRow="0" w:lastRow="0" w:firstColumn="0" w:lastColumn="0" w:oddVBand="0" w:evenVBand="0" w:oddHBand="0" w:evenHBand="0" w:firstRowFirstColumn="0" w:firstRowLastColumn="0" w:lastRowFirstColumn="0" w:lastRowLastColumn="0"/>
            </w:pPr>
            <w:r>
              <w:t>无</w:t>
            </w:r>
          </w:p>
        </w:tc>
      </w:tr>
      <w:tr w:rsidR="00774FA2"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74FA2" w:rsidRDefault="00774FA2" w:rsidP="0094289D">
            <w:pPr>
              <w:jc w:val="center"/>
            </w:pPr>
            <w:r>
              <w:rPr>
                <w:rFonts w:hint="eastAsia"/>
              </w:rPr>
              <w:t>特殊需求</w:t>
            </w:r>
          </w:p>
        </w:tc>
        <w:tc>
          <w:tcPr>
            <w:tcW w:w="6883" w:type="dxa"/>
          </w:tcPr>
          <w:p w:rsidR="00774FA2" w:rsidRDefault="00774FA2" w:rsidP="0094289D">
            <w:pPr>
              <w:cnfStyle w:val="000000100000" w:firstRow="0" w:lastRow="0" w:firstColumn="0" w:lastColumn="0" w:oddVBand="0" w:evenVBand="0" w:oddHBand="1" w:evenHBand="0" w:firstRowFirstColumn="0" w:firstRowLastColumn="0" w:lastRowFirstColumn="0" w:lastRowLastColumn="0"/>
            </w:pPr>
            <w:r>
              <w:t>无</w:t>
            </w:r>
          </w:p>
        </w:tc>
      </w:tr>
    </w:tbl>
    <w:p w:rsidR="00774FA2" w:rsidRDefault="00774FA2"/>
    <w:tbl>
      <w:tblPr>
        <w:tblStyle w:val="4-5"/>
        <w:tblW w:w="0" w:type="auto"/>
        <w:tblLook w:val="04A0" w:firstRow="1" w:lastRow="0" w:firstColumn="1" w:lastColumn="0" w:noHBand="0" w:noVBand="1"/>
      </w:tblPr>
      <w:tblGrid>
        <w:gridCol w:w="1413"/>
        <w:gridCol w:w="6883"/>
      </w:tblGrid>
      <w:tr w:rsidR="00FC1456" w:rsidTr="00FC14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FC1456" w:rsidRDefault="00FC1456" w:rsidP="0094289D">
            <w:pPr>
              <w:jc w:val="center"/>
            </w:pPr>
            <w:r>
              <w:t xml:space="preserve">6-7.1 </w:t>
            </w:r>
            <w:r>
              <w:rPr>
                <w:rFonts w:hint="eastAsia"/>
              </w:rPr>
              <w:t>查看统计报表</w:t>
            </w:r>
          </w:p>
        </w:tc>
      </w:tr>
      <w:tr w:rsidR="00FC1456" w:rsidTr="00FC1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C1456" w:rsidRDefault="00FC1456" w:rsidP="0094289D">
            <w:r>
              <w:rPr>
                <w:rFonts w:hint="eastAsia"/>
              </w:rPr>
              <w:t>参与者</w:t>
            </w:r>
          </w:p>
        </w:tc>
        <w:tc>
          <w:tcPr>
            <w:tcW w:w="6883" w:type="dxa"/>
          </w:tcPr>
          <w:p w:rsidR="00FC1456" w:rsidRDefault="00FC1456" w:rsidP="0094289D">
            <w:pPr>
              <w:cnfStyle w:val="000000100000" w:firstRow="0" w:lastRow="0" w:firstColumn="0" w:lastColumn="0" w:oddVBand="0" w:evenVBand="0" w:oddHBand="1" w:evenHBand="0" w:firstRowFirstColumn="0" w:firstRowLastColumn="0" w:lastRowFirstColumn="0" w:lastRowLastColumn="0"/>
            </w:pPr>
            <w:r>
              <w:rPr>
                <w:rFonts w:hint="eastAsia"/>
              </w:rPr>
              <w:t>财务人员、总经理，目标是及时准确的让两者掌握财务状况</w:t>
            </w:r>
          </w:p>
        </w:tc>
      </w:tr>
      <w:tr w:rsidR="00FC1456" w:rsidTr="00FC1456">
        <w:tc>
          <w:tcPr>
            <w:cnfStyle w:val="001000000000" w:firstRow="0" w:lastRow="0" w:firstColumn="1" w:lastColumn="0" w:oddVBand="0" w:evenVBand="0" w:oddHBand="0" w:evenHBand="0" w:firstRowFirstColumn="0" w:firstRowLastColumn="0" w:lastRowFirstColumn="0" w:lastRowLastColumn="0"/>
            <w:tcW w:w="1413" w:type="dxa"/>
          </w:tcPr>
          <w:p w:rsidR="00FC1456" w:rsidRDefault="00FC1456" w:rsidP="0094289D">
            <w:r>
              <w:rPr>
                <w:rFonts w:hint="eastAsia"/>
              </w:rPr>
              <w:t>触发条件</w:t>
            </w:r>
          </w:p>
        </w:tc>
        <w:tc>
          <w:tcPr>
            <w:tcW w:w="6883" w:type="dxa"/>
          </w:tcPr>
          <w:p w:rsidR="00FC1456" w:rsidRDefault="00FC1456" w:rsidP="0094289D">
            <w:pPr>
              <w:cnfStyle w:val="000000000000" w:firstRow="0" w:lastRow="0" w:firstColumn="0" w:lastColumn="0" w:oddVBand="0" w:evenVBand="0" w:oddHBand="0" w:evenHBand="0" w:firstRowFirstColumn="0" w:firstRowLastColumn="0" w:lastRowFirstColumn="0" w:lastRowLastColumn="0"/>
            </w:pPr>
            <w:r>
              <w:rPr>
                <w:rFonts w:hint="eastAsia"/>
              </w:rPr>
              <w:t>财务人员或总经理认为需要查看报表</w:t>
            </w:r>
          </w:p>
        </w:tc>
      </w:tr>
      <w:tr w:rsidR="00FC1456" w:rsidTr="00FC1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C1456" w:rsidRDefault="00FC1456" w:rsidP="0094289D">
            <w:r>
              <w:rPr>
                <w:rFonts w:hint="eastAsia"/>
              </w:rPr>
              <w:t>前置条件</w:t>
            </w:r>
          </w:p>
        </w:tc>
        <w:tc>
          <w:tcPr>
            <w:tcW w:w="6883" w:type="dxa"/>
          </w:tcPr>
          <w:p w:rsidR="00FC1456" w:rsidRDefault="00FC1456" w:rsidP="0094289D">
            <w:pPr>
              <w:cnfStyle w:val="000000100000" w:firstRow="0" w:lastRow="0" w:firstColumn="0" w:lastColumn="0" w:oddVBand="0" w:evenVBand="0" w:oddHBand="1" w:evenHBand="0" w:firstRowFirstColumn="0" w:firstRowLastColumn="0" w:lastRowFirstColumn="0" w:lastRowLastColumn="0"/>
            </w:pPr>
            <w:r>
              <w:rPr>
                <w:rFonts w:hint="eastAsia"/>
              </w:rPr>
              <w:t>财务人员或总经理已被识别且授权</w:t>
            </w:r>
          </w:p>
        </w:tc>
      </w:tr>
      <w:tr w:rsidR="00FC1456" w:rsidTr="00FC1456">
        <w:tc>
          <w:tcPr>
            <w:cnfStyle w:val="001000000000" w:firstRow="0" w:lastRow="0" w:firstColumn="1" w:lastColumn="0" w:oddVBand="0" w:evenVBand="0" w:oddHBand="0" w:evenHBand="0" w:firstRowFirstColumn="0" w:firstRowLastColumn="0" w:lastRowFirstColumn="0" w:lastRowLastColumn="0"/>
            <w:tcW w:w="1413" w:type="dxa"/>
          </w:tcPr>
          <w:p w:rsidR="00FC1456" w:rsidRDefault="00FC1456" w:rsidP="0094289D">
            <w:r>
              <w:rPr>
                <w:rFonts w:hint="eastAsia"/>
              </w:rPr>
              <w:t>后置条件</w:t>
            </w:r>
          </w:p>
        </w:tc>
        <w:tc>
          <w:tcPr>
            <w:tcW w:w="6883" w:type="dxa"/>
          </w:tcPr>
          <w:p w:rsidR="00FC1456" w:rsidRDefault="00FC1456" w:rsidP="0094289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FC1456" w:rsidTr="00FC1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C1456" w:rsidRDefault="00FC1456" w:rsidP="0094289D">
            <w:r>
              <w:rPr>
                <w:rFonts w:hint="eastAsia"/>
              </w:rPr>
              <w:t>正常流程</w:t>
            </w:r>
          </w:p>
        </w:tc>
        <w:tc>
          <w:tcPr>
            <w:tcW w:w="6883" w:type="dxa"/>
          </w:tcPr>
          <w:p w:rsidR="00FC1456" w:rsidRDefault="00FC1456" w:rsidP="00FC1456">
            <w:pPr>
              <w:pStyle w:val="a5"/>
              <w:numPr>
                <w:ilvl w:val="1"/>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财务人员或总经理点击按钮“查看</w:t>
            </w:r>
            <w:r w:rsidRPr="003B4F1E">
              <w:rPr>
                <w:rFonts w:hint="eastAsia"/>
              </w:rPr>
              <w:t>成本收益表</w:t>
            </w:r>
            <w:r>
              <w:rPr>
                <w:rFonts w:hint="eastAsia"/>
              </w:rPr>
              <w:t>”</w:t>
            </w:r>
          </w:p>
          <w:p w:rsidR="00FC1456" w:rsidRDefault="00FC1456" w:rsidP="00FC1456">
            <w:pPr>
              <w:pStyle w:val="a5"/>
              <w:numPr>
                <w:ilvl w:val="1"/>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rsidRPr="003B4F1E">
              <w:rPr>
                <w:rFonts w:hint="eastAsia"/>
              </w:rPr>
              <w:t>生成截止当前日期的成本收益表（总收入、总支出、总利润</w:t>
            </w:r>
            <w:r w:rsidRPr="003B4F1E">
              <w:rPr>
                <w:rFonts w:hint="eastAsia"/>
              </w:rPr>
              <w:t>=</w:t>
            </w:r>
            <w:r w:rsidRPr="003B4F1E">
              <w:rPr>
                <w:rFonts w:hint="eastAsia"/>
              </w:rPr>
              <w:t>总收入</w:t>
            </w:r>
            <w:r w:rsidRPr="003B4F1E">
              <w:rPr>
                <w:rFonts w:hint="eastAsia"/>
              </w:rPr>
              <w:t>-</w:t>
            </w:r>
            <w:r w:rsidRPr="003B4F1E">
              <w:rPr>
                <w:rFonts w:hint="eastAsia"/>
              </w:rPr>
              <w:t>总支出）</w:t>
            </w:r>
          </w:p>
          <w:p w:rsidR="00FC1456" w:rsidRDefault="00FC1456" w:rsidP="00FC1456">
            <w:pPr>
              <w:pStyle w:val="a5"/>
              <w:numPr>
                <w:ilvl w:val="1"/>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财务人员或总经理查看表格</w:t>
            </w:r>
          </w:p>
          <w:p w:rsidR="00FC1456" w:rsidRDefault="00FC1456" w:rsidP="00FC1456">
            <w:pPr>
              <w:pStyle w:val="a5"/>
              <w:numPr>
                <w:ilvl w:val="1"/>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可选</w:t>
            </w:r>
            <w:r>
              <w:rPr>
                <w:rFonts w:hint="eastAsia"/>
              </w:rPr>
              <w:t>)</w:t>
            </w:r>
            <w:r>
              <w:rPr>
                <w:rFonts w:hint="eastAsia"/>
              </w:rPr>
              <w:t>导出表格</w:t>
            </w:r>
            <w:r>
              <w:rPr>
                <w:rFonts w:hint="eastAsia"/>
              </w:rPr>
              <w:t>excel</w:t>
            </w:r>
          </w:p>
          <w:p w:rsidR="00FC1456" w:rsidRDefault="00FC1456" w:rsidP="0094289D">
            <w:pPr>
              <w:cnfStyle w:val="000000100000" w:firstRow="0" w:lastRow="0" w:firstColumn="0" w:lastColumn="0" w:oddVBand="0" w:evenVBand="0" w:oddHBand="1" w:evenHBand="0" w:firstRowFirstColumn="0" w:firstRowLastColumn="0" w:lastRowFirstColumn="0" w:lastRowLastColumn="0"/>
            </w:pPr>
            <w:r>
              <w:t>2.1</w:t>
            </w:r>
            <w:r>
              <w:rPr>
                <w:rFonts w:hint="eastAsia"/>
              </w:rPr>
              <w:t>财务人员或总经理点击按钮“查看</w:t>
            </w:r>
            <w:r w:rsidRPr="003B4F1E">
              <w:rPr>
                <w:rFonts w:hint="eastAsia"/>
              </w:rPr>
              <w:t>经营情况表</w:t>
            </w:r>
            <w:r>
              <w:rPr>
                <w:rFonts w:hint="eastAsia"/>
              </w:rPr>
              <w:t>”</w:t>
            </w:r>
          </w:p>
          <w:p w:rsidR="00FC1456" w:rsidRDefault="00FC1456" w:rsidP="0094289D">
            <w:pPr>
              <w:cnfStyle w:val="000000100000" w:firstRow="0" w:lastRow="0" w:firstColumn="0" w:lastColumn="0" w:oddVBand="0" w:evenVBand="0" w:oddHBand="1" w:evenHBand="0" w:firstRowFirstColumn="0" w:firstRowLastColumn="0" w:lastRowFirstColumn="0" w:lastRowLastColumn="0"/>
            </w:pPr>
            <w:r>
              <w:t xml:space="preserve">2.2 </w:t>
            </w:r>
            <w:r>
              <w:rPr>
                <w:rFonts w:hint="eastAsia"/>
              </w:rPr>
              <w:t>财务人员或总经理</w:t>
            </w:r>
            <w:r w:rsidRPr="003B4F1E">
              <w:rPr>
                <w:rFonts w:hint="eastAsia"/>
              </w:rPr>
              <w:t>选择开始日期和结束日期</w:t>
            </w:r>
            <w:r>
              <w:rPr>
                <w:rFonts w:hint="eastAsia"/>
              </w:rPr>
              <w:t>并点击按钮</w:t>
            </w:r>
            <w:r>
              <w:t>”</w:t>
            </w:r>
            <w:r>
              <w:rPr>
                <w:rFonts w:hint="eastAsia"/>
              </w:rPr>
              <w:t>确认</w:t>
            </w:r>
            <w:r>
              <w:t>”</w:t>
            </w:r>
          </w:p>
          <w:p w:rsidR="00FC1456" w:rsidRPr="0085290E" w:rsidRDefault="00FC1456" w:rsidP="0094289D">
            <w:pPr>
              <w:cnfStyle w:val="000000100000" w:firstRow="0" w:lastRow="0" w:firstColumn="0" w:lastColumn="0" w:oddVBand="0" w:evenVBand="0" w:oddHBand="1" w:evenHBand="0" w:firstRowFirstColumn="0" w:firstRowLastColumn="0" w:lastRowFirstColumn="0" w:lastRowLastColumn="0"/>
            </w:pPr>
            <w:r>
              <w:t xml:space="preserve">2.3 </w:t>
            </w:r>
            <w:r>
              <w:rPr>
                <w:rFonts w:hint="eastAsia"/>
              </w:rPr>
              <w:t>系生成经营情况表，</w:t>
            </w:r>
            <w:r w:rsidRPr="003B4F1E">
              <w:rPr>
                <w:rFonts w:hint="eastAsia"/>
              </w:rPr>
              <w:t>显示期间内所有的入款单和收款单信息。</w:t>
            </w:r>
          </w:p>
          <w:p w:rsidR="00FC1456" w:rsidRDefault="00FC1456" w:rsidP="0094289D">
            <w:pPr>
              <w:cnfStyle w:val="000000100000" w:firstRow="0" w:lastRow="0" w:firstColumn="0" w:lastColumn="0" w:oddVBand="0" w:evenVBand="0" w:oddHBand="1" w:evenHBand="0" w:firstRowFirstColumn="0" w:firstRowLastColumn="0" w:lastRowFirstColumn="0" w:lastRowLastColumn="0"/>
            </w:pPr>
            <w:r>
              <w:rPr>
                <w:rFonts w:hint="eastAsia"/>
              </w:rPr>
              <w:t>2.4</w:t>
            </w:r>
            <w:r>
              <w:rPr>
                <w:rFonts w:hint="eastAsia"/>
              </w:rPr>
              <w:t>财务人员或总经理查看表格</w:t>
            </w:r>
          </w:p>
          <w:p w:rsidR="00FC1456" w:rsidRDefault="00FC1456" w:rsidP="0094289D">
            <w:pPr>
              <w:cnfStyle w:val="000000100000" w:firstRow="0" w:lastRow="0" w:firstColumn="0" w:lastColumn="0" w:oddVBand="0" w:evenVBand="0" w:oddHBand="1" w:evenHBand="0" w:firstRowFirstColumn="0" w:firstRowLastColumn="0" w:lastRowFirstColumn="0" w:lastRowLastColumn="0"/>
            </w:pPr>
            <w:r>
              <w:rPr>
                <w:rFonts w:hint="eastAsia"/>
              </w:rPr>
              <w:t>2.5(</w:t>
            </w:r>
            <w:r>
              <w:rPr>
                <w:rFonts w:hint="eastAsia"/>
              </w:rPr>
              <w:t>可选</w:t>
            </w:r>
            <w:r>
              <w:rPr>
                <w:rFonts w:hint="eastAsia"/>
              </w:rPr>
              <w:t>)</w:t>
            </w:r>
            <w:r>
              <w:rPr>
                <w:rFonts w:hint="eastAsia"/>
              </w:rPr>
              <w:t>导出表格</w:t>
            </w:r>
            <w:r>
              <w:rPr>
                <w:rFonts w:hint="eastAsia"/>
              </w:rPr>
              <w:t>excel</w:t>
            </w:r>
          </w:p>
          <w:p w:rsidR="00FC1456" w:rsidRPr="0085290E" w:rsidRDefault="00FC1456" w:rsidP="0094289D">
            <w:pPr>
              <w:cnfStyle w:val="000000100000" w:firstRow="0" w:lastRow="0" w:firstColumn="0" w:lastColumn="0" w:oddVBand="0" w:evenVBand="0" w:oddHBand="1" w:evenHBand="0" w:firstRowFirstColumn="0" w:firstRowLastColumn="0" w:lastRowFirstColumn="0" w:lastRowLastColumn="0"/>
            </w:pPr>
          </w:p>
        </w:tc>
      </w:tr>
      <w:tr w:rsidR="00FC1456" w:rsidRPr="00201341" w:rsidTr="00FC1456">
        <w:tc>
          <w:tcPr>
            <w:cnfStyle w:val="001000000000" w:firstRow="0" w:lastRow="0" w:firstColumn="1" w:lastColumn="0" w:oddVBand="0" w:evenVBand="0" w:oddHBand="0" w:evenHBand="0" w:firstRowFirstColumn="0" w:firstRowLastColumn="0" w:lastRowFirstColumn="0" w:lastRowLastColumn="0"/>
            <w:tcW w:w="1413" w:type="dxa"/>
          </w:tcPr>
          <w:p w:rsidR="00FC1456" w:rsidRDefault="00FC1456" w:rsidP="0094289D">
            <w:r>
              <w:rPr>
                <w:rFonts w:hint="eastAsia"/>
              </w:rPr>
              <w:t>扩展流程</w:t>
            </w:r>
          </w:p>
        </w:tc>
        <w:tc>
          <w:tcPr>
            <w:tcW w:w="6883" w:type="dxa"/>
          </w:tcPr>
          <w:p w:rsidR="00FC1456" w:rsidRDefault="00FC1456" w:rsidP="0094289D">
            <w:pPr>
              <w:cnfStyle w:val="000000000000" w:firstRow="0" w:lastRow="0" w:firstColumn="0" w:lastColumn="0" w:oddVBand="0" w:evenVBand="0" w:oddHBand="0" w:evenHBand="0" w:firstRowFirstColumn="0" w:firstRowLastColumn="0" w:lastRowFirstColumn="0" w:lastRowLastColumn="0"/>
            </w:pPr>
            <w:r>
              <w:t>2.2</w:t>
            </w:r>
            <w:r>
              <w:rPr>
                <w:rFonts w:hint="eastAsia"/>
              </w:rPr>
              <w:t>a</w:t>
            </w:r>
            <w:r>
              <w:t xml:space="preserve"> </w:t>
            </w:r>
            <w:r>
              <w:rPr>
                <w:rFonts w:hint="eastAsia"/>
              </w:rPr>
              <w:t>日期超出有效范围</w:t>
            </w:r>
          </w:p>
          <w:p w:rsidR="00FC1456" w:rsidRPr="00201341" w:rsidRDefault="00FC1456" w:rsidP="0094289D">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系统提示错误并拒绝显示表格</w:t>
            </w:r>
          </w:p>
          <w:p w:rsidR="00FC1456" w:rsidRPr="00201341" w:rsidRDefault="00FC1456" w:rsidP="0094289D">
            <w:pPr>
              <w:cnfStyle w:val="000000000000" w:firstRow="0" w:lastRow="0" w:firstColumn="0" w:lastColumn="0" w:oddVBand="0" w:evenVBand="0" w:oddHBand="0" w:evenHBand="0" w:firstRowFirstColumn="0" w:firstRowLastColumn="0" w:lastRowFirstColumn="0" w:lastRowLastColumn="0"/>
            </w:pPr>
          </w:p>
        </w:tc>
      </w:tr>
      <w:tr w:rsidR="00FC1456" w:rsidTr="00FC1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C1456" w:rsidRDefault="00FC1456" w:rsidP="0094289D">
            <w:r>
              <w:rPr>
                <w:rFonts w:hint="eastAsia"/>
              </w:rPr>
              <w:t>特殊需求</w:t>
            </w:r>
          </w:p>
        </w:tc>
        <w:tc>
          <w:tcPr>
            <w:tcW w:w="6883" w:type="dxa"/>
          </w:tcPr>
          <w:p w:rsidR="00FC1456" w:rsidRDefault="00FC1456" w:rsidP="0094289D">
            <w:pPr>
              <w:cnfStyle w:val="000000100000" w:firstRow="0" w:lastRow="0" w:firstColumn="0" w:lastColumn="0" w:oddVBand="0" w:evenVBand="0" w:oddHBand="1" w:evenHBand="0" w:firstRowFirstColumn="0" w:firstRowLastColumn="0" w:lastRowFirstColumn="0" w:lastRowLastColumn="0"/>
            </w:pPr>
          </w:p>
        </w:tc>
      </w:tr>
    </w:tbl>
    <w:p w:rsidR="00FC1456" w:rsidRDefault="00FC1456" w:rsidP="00FC1456"/>
    <w:tbl>
      <w:tblPr>
        <w:tblStyle w:val="4-5"/>
        <w:tblW w:w="0" w:type="auto"/>
        <w:tblLook w:val="04A0" w:firstRow="1" w:lastRow="0" w:firstColumn="1" w:lastColumn="0" w:noHBand="0" w:noVBand="1"/>
      </w:tblPr>
      <w:tblGrid>
        <w:gridCol w:w="1413"/>
        <w:gridCol w:w="6883"/>
      </w:tblGrid>
      <w:tr w:rsidR="00EE743B" w:rsidTr="009428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EE743B" w:rsidRDefault="00EE743B" w:rsidP="0094289D">
            <w:pPr>
              <w:jc w:val="center"/>
            </w:pPr>
            <w:r>
              <w:t xml:space="preserve">UC6-7.2 </w:t>
            </w:r>
            <w:r>
              <w:t>系统日志</w:t>
            </w:r>
            <w:r w:rsidR="00F46174">
              <w:t>保存与</w:t>
            </w:r>
            <w:r>
              <w:t>查询</w:t>
            </w:r>
          </w:p>
        </w:tc>
      </w:tr>
      <w:tr w:rsidR="00EE743B"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EE743B" w:rsidRDefault="00EE743B" w:rsidP="0094289D">
            <w:r>
              <w:rPr>
                <w:rFonts w:hint="eastAsia"/>
              </w:rPr>
              <w:t>参与者</w:t>
            </w:r>
          </w:p>
        </w:tc>
        <w:tc>
          <w:tcPr>
            <w:tcW w:w="6883" w:type="dxa"/>
          </w:tcPr>
          <w:p w:rsidR="00EE743B" w:rsidRDefault="00EE743B" w:rsidP="0094289D">
            <w:pPr>
              <w:cnfStyle w:val="000000100000" w:firstRow="0" w:lastRow="0" w:firstColumn="0" w:lastColumn="0" w:oddVBand="0" w:evenVBand="0" w:oddHBand="1" w:evenHBand="0" w:firstRowFirstColumn="0" w:firstRowLastColumn="0" w:lastRowFirstColumn="0" w:lastRowLastColumn="0"/>
            </w:pPr>
            <w:r>
              <w:rPr>
                <w:rFonts w:hint="eastAsia"/>
              </w:rPr>
              <w:t>总经理</w:t>
            </w:r>
            <w:r w:rsidR="003219B0">
              <w:rPr>
                <w:rFonts w:hint="eastAsia"/>
              </w:rPr>
              <w:t>、财务人员</w:t>
            </w:r>
            <w:r>
              <w:rPr>
                <w:rFonts w:hint="eastAsia"/>
              </w:rPr>
              <w:t>，目标是</w:t>
            </w:r>
            <w:ins w:id="19" w:author="张健" w:date="2015-10-09T18:34:00Z">
              <w:r w:rsidR="00131100">
                <w:rPr>
                  <w:rFonts w:hint="eastAsia"/>
                </w:rPr>
                <w:t>保存与</w:t>
              </w:r>
            </w:ins>
            <w:r w:rsidR="003219B0">
              <w:rPr>
                <w:rFonts w:hint="eastAsia"/>
              </w:rPr>
              <w:t>查询系统的历史操作</w:t>
            </w:r>
          </w:p>
        </w:tc>
      </w:tr>
      <w:tr w:rsidR="00EE743B" w:rsidTr="0094289D">
        <w:tc>
          <w:tcPr>
            <w:cnfStyle w:val="001000000000" w:firstRow="0" w:lastRow="0" w:firstColumn="1" w:lastColumn="0" w:oddVBand="0" w:evenVBand="0" w:oddHBand="0" w:evenHBand="0" w:firstRowFirstColumn="0" w:firstRowLastColumn="0" w:lastRowFirstColumn="0" w:lastRowLastColumn="0"/>
            <w:tcW w:w="1413" w:type="dxa"/>
          </w:tcPr>
          <w:p w:rsidR="00EE743B" w:rsidRDefault="00EE743B" w:rsidP="0094289D">
            <w:r>
              <w:rPr>
                <w:rFonts w:hint="eastAsia"/>
              </w:rPr>
              <w:t>触发条件</w:t>
            </w:r>
          </w:p>
        </w:tc>
        <w:tc>
          <w:tcPr>
            <w:tcW w:w="6883" w:type="dxa"/>
          </w:tcPr>
          <w:p w:rsidR="00EE743B" w:rsidRDefault="00EE743B" w:rsidP="0094289D">
            <w:pPr>
              <w:cnfStyle w:val="000000000000" w:firstRow="0" w:lastRow="0" w:firstColumn="0" w:lastColumn="0" w:oddVBand="0" w:evenVBand="0" w:oddHBand="0" w:evenHBand="0" w:firstRowFirstColumn="0" w:firstRowLastColumn="0" w:lastRowFirstColumn="0" w:lastRowLastColumn="0"/>
            </w:pPr>
            <w:r>
              <w:rPr>
                <w:rFonts w:hint="eastAsia"/>
              </w:rPr>
              <w:t>总经理</w:t>
            </w:r>
            <w:r w:rsidR="003219B0">
              <w:rPr>
                <w:rFonts w:hint="eastAsia"/>
              </w:rPr>
              <w:t>、财务人员希望查询系统的历史操作</w:t>
            </w:r>
            <w:ins w:id="20" w:author="张健" w:date="2015-10-09T18:37:00Z">
              <w:r w:rsidR="004A6FB3">
                <w:rPr>
                  <w:rFonts w:hint="eastAsia"/>
                </w:rPr>
                <w:t>？无</w:t>
              </w:r>
            </w:ins>
          </w:p>
        </w:tc>
      </w:tr>
      <w:tr w:rsidR="00EE743B"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EE743B" w:rsidRDefault="00EE743B" w:rsidP="0094289D">
            <w:r>
              <w:rPr>
                <w:rFonts w:hint="eastAsia"/>
              </w:rPr>
              <w:t>前置条件</w:t>
            </w:r>
          </w:p>
        </w:tc>
        <w:tc>
          <w:tcPr>
            <w:tcW w:w="6883" w:type="dxa"/>
          </w:tcPr>
          <w:p w:rsidR="00EE743B" w:rsidRDefault="00EE743B" w:rsidP="0094289D">
            <w:pPr>
              <w:cnfStyle w:val="000000100000" w:firstRow="0" w:lastRow="0" w:firstColumn="0" w:lastColumn="0" w:oddVBand="0" w:evenVBand="0" w:oddHBand="1" w:evenHBand="0" w:firstRowFirstColumn="0" w:firstRowLastColumn="0" w:lastRowFirstColumn="0" w:lastRowLastColumn="0"/>
            </w:pPr>
            <w:r>
              <w:rPr>
                <w:rFonts w:hint="eastAsia"/>
              </w:rPr>
              <w:t>总经理</w:t>
            </w:r>
            <w:r w:rsidR="003219B0">
              <w:rPr>
                <w:rFonts w:hint="eastAsia"/>
              </w:rPr>
              <w:t>、财务人员</w:t>
            </w:r>
            <w:r>
              <w:rPr>
                <w:rFonts w:hint="eastAsia"/>
              </w:rPr>
              <w:t>已被识别且授权</w:t>
            </w:r>
          </w:p>
        </w:tc>
      </w:tr>
      <w:tr w:rsidR="00EE743B" w:rsidTr="0094289D">
        <w:tc>
          <w:tcPr>
            <w:cnfStyle w:val="001000000000" w:firstRow="0" w:lastRow="0" w:firstColumn="1" w:lastColumn="0" w:oddVBand="0" w:evenVBand="0" w:oddHBand="0" w:evenHBand="0" w:firstRowFirstColumn="0" w:firstRowLastColumn="0" w:lastRowFirstColumn="0" w:lastRowLastColumn="0"/>
            <w:tcW w:w="1413" w:type="dxa"/>
          </w:tcPr>
          <w:p w:rsidR="00EE743B" w:rsidRDefault="00EE743B" w:rsidP="0094289D">
            <w:r>
              <w:rPr>
                <w:rFonts w:hint="eastAsia"/>
              </w:rPr>
              <w:t>后置条件</w:t>
            </w:r>
          </w:p>
        </w:tc>
        <w:tc>
          <w:tcPr>
            <w:tcW w:w="6883" w:type="dxa"/>
          </w:tcPr>
          <w:p w:rsidR="00EE743B" w:rsidRDefault="003219B0" w:rsidP="0094289D">
            <w:pPr>
              <w:cnfStyle w:val="000000000000" w:firstRow="0" w:lastRow="0" w:firstColumn="0" w:lastColumn="0" w:oddVBand="0" w:evenVBand="0" w:oddHBand="0" w:evenHBand="0" w:firstRowFirstColumn="0" w:firstRowLastColumn="0" w:lastRowFirstColumn="0" w:lastRowLastColumn="0"/>
            </w:pPr>
            <w:r>
              <w:rPr>
                <w:rFonts w:hint="eastAsia"/>
              </w:rPr>
              <w:t>系统列表显示历史操作</w:t>
            </w:r>
          </w:p>
        </w:tc>
      </w:tr>
      <w:tr w:rsidR="00EE743B" w:rsidRPr="003F3B21"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EE743B" w:rsidRDefault="00EE743B" w:rsidP="0094289D">
            <w:r>
              <w:rPr>
                <w:rFonts w:hint="eastAsia"/>
              </w:rPr>
              <w:lastRenderedPageBreak/>
              <w:t>正常流程</w:t>
            </w:r>
          </w:p>
        </w:tc>
        <w:tc>
          <w:tcPr>
            <w:tcW w:w="6883" w:type="dxa"/>
          </w:tcPr>
          <w:p w:rsidR="00AA3E7D" w:rsidRDefault="00EE743B" w:rsidP="00AA3E7D">
            <w:pPr>
              <w:pStyle w:val="a5"/>
              <w:numPr>
                <w:ilvl w:val="0"/>
                <w:numId w:val="30"/>
              </w:num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总经理</w:t>
            </w:r>
            <w:r w:rsidR="003219B0">
              <w:rPr>
                <w:rFonts w:hint="eastAsia"/>
              </w:rPr>
              <w:t>、财务人员</w:t>
            </w:r>
            <w:r>
              <w:rPr>
                <w:rFonts w:hint="eastAsia"/>
              </w:rPr>
              <w:t>点击按钮“</w:t>
            </w:r>
            <w:r w:rsidR="003219B0">
              <w:rPr>
                <w:rFonts w:hint="eastAsia"/>
              </w:rPr>
              <w:t>系统日志查询</w:t>
            </w:r>
            <w:r>
              <w:rPr>
                <w:rFonts w:hint="eastAsia"/>
              </w:rPr>
              <w:t>”</w:t>
            </w:r>
            <w:ins w:id="21" w:author="张健" w:date="2015-10-09T18:38:00Z">
              <w:r w:rsidR="00AA3E7D">
                <w:rPr>
                  <w:rFonts w:hint="eastAsia"/>
                </w:rPr>
                <w:t>，选择开始日期和结束日期</w:t>
              </w:r>
            </w:ins>
          </w:p>
          <w:p w:rsidR="00EE743B" w:rsidRDefault="003219B0" w:rsidP="003219B0">
            <w:pPr>
              <w:pStyle w:val="a5"/>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系统列表显示历史操作，按照由最近到前的顺序排列。</w:t>
            </w:r>
          </w:p>
        </w:tc>
      </w:tr>
      <w:tr w:rsidR="00EE743B" w:rsidRPr="00201341" w:rsidTr="0094289D">
        <w:tc>
          <w:tcPr>
            <w:cnfStyle w:val="001000000000" w:firstRow="0" w:lastRow="0" w:firstColumn="1" w:lastColumn="0" w:oddVBand="0" w:evenVBand="0" w:oddHBand="0" w:evenHBand="0" w:firstRowFirstColumn="0" w:firstRowLastColumn="0" w:lastRowFirstColumn="0" w:lastRowLastColumn="0"/>
            <w:tcW w:w="1413" w:type="dxa"/>
          </w:tcPr>
          <w:p w:rsidR="00EE743B" w:rsidRDefault="00EE743B" w:rsidP="0094289D">
            <w:r>
              <w:rPr>
                <w:rFonts w:hint="eastAsia"/>
              </w:rPr>
              <w:t>扩展流程</w:t>
            </w:r>
          </w:p>
        </w:tc>
        <w:tc>
          <w:tcPr>
            <w:tcW w:w="6883" w:type="dxa"/>
          </w:tcPr>
          <w:p w:rsidR="00EE743B" w:rsidRPr="00201341" w:rsidRDefault="00EE743B" w:rsidP="0094289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EE743B"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EE743B" w:rsidRDefault="00EE743B" w:rsidP="0094289D">
            <w:r>
              <w:rPr>
                <w:rFonts w:hint="eastAsia"/>
              </w:rPr>
              <w:t>特殊需求</w:t>
            </w:r>
          </w:p>
        </w:tc>
        <w:tc>
          <w:tcPr>
            <w:tcW w:w="6883" w:type="dxa"/>
          </w:tcPr>
          <w:p w:rsidR="00EE743B" w:rsidRDefault="005353B6" w:rsidP="004549B2">
            <w:pPr>
              <w:cnfStyle w:val="000000100000" w:firstRow="0" w:lastRow="0" w:firstColumn="0" w:lastColumn="0" w:oddVBand="0" w:evenVBand="0" w:oddHBand="1" w:evenHBand="0" w:firstRowFirstColumn="0" w:firstRowLastColumn="0" w:lastRowFirstColumn="0" w:lastRowLastColumn="0"/>
            </w:pPr>
            <w:r>
              <w:rPr>
                <w:rFonts w:hint="eastAsia"/>
              </w:rPr>
              <w:t>日志保存操作是在每一个对系统的操作之后自动执行的，没有明显流程</w:t>
            </w:r>
          </w:p>
        </w:tc>
      </w:tr>
    </w:tbl>
    <w:p w:rsidR="00EE743B" w:rsidRDefault="00EE743B" w:rsidP="00EE743B"/>
    <w:tbl>
      <w:tblPr>
        <w:tblStyle w:val="4-5"/>
        <w:tblW w:w="0" w:type="auto"/>
        <w:tblLook w:val="04A0" w:firstRow="1" w:lastRow="0" w:firstColumn="1" w:lastColumn="0" w:noHBand="0" w:noVBand="1"/>
      </w:tblPr>
      <w:tblGrid>
        <w:gridCol w:w="1413"/>
        <w:gridCol w:w="6883"/>
      </w:tblGrid>
      <w:tr w:rsidR="00F34193" w:rsidTr="009428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F34193" w:rsidRDefault="00F34193" w:rsidP="0094289D">
            <w:pPr>
              <w:jc w:val="center"/>
            </w:pPr>
            <w:r>
              <w:rPr>
                <w:rFonts w:hint="eastAsia"/>
              </w:rPr>
              <w:t>7.1</w:t>
            </w:r>
            <w:r>
              <w:rPr>
                <w:rFonts w:hint="eastAsia"/>
              </w:rPr>
              <w:t>工资管理</w:t>
            </w:r>
          </w:p>
        </w:tc>
      </w:tr>
      <w:tr w:rsidR="00F34193"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34193" w:rsidRDefault="00F34193" w:rsidP="0094289D">
            <w:r>
              <w:rPr>
                <w:rFonts w:hint="eastAsia"/>
              </w:rPr>
              <w:t>参与者</w:t>
            </w:r>
          </w:p>
        </w:tc>
        <w:tc>
          <w:tcPr>
            <w:tcW w:w="6883" w:type="dxa"/>
          </w:tcPr>
          <w:p w:rsidR="00F34193" w:rsidRDefault="00F34193" w:rsidP="0094289D">
            <w:pPr>
              <w:cnfStyle w:val="000000100000" w:firstRow="0" w:lastRow="0" w:firstColumn="0" w:lastColumn="0" w:oddVBand="0" w:evenVBand="0" w:oddHBand="1" w:evenHBand="0" w:firstRowFirstColumn="0" w:firstRowLastColumn="0" w:lastRowFirstColumn="0" w:lastRowLastColumn="0"/>
            </w:pPr>
            <w:r>
              <w:rPr>
                <w:rFonts w:hint="eastAsia"/>
              </w:rPr>
              <w:t>总经理，目标是合理准确地设置人员工资</w:t>
            </w:r>
          </w:p>
        </w:tc>
      </w:tr>
      <w:tr w:rsidR="00F34193" w:rsidTr="0094289D">
        <w:tc>
          <w:tcPr>
            <w:cnfStyle w:val="001000000000" w:firstRow="0" w:lastRow="0" w:firstColumn="1" w:lastColumn="0" w:oddVBand="0" w:evenVBand="0" w:oddHBand="0" w:evenHBand="0" w:firstRowFirstColumn="0" w:firstRowLastColumn="0" w:lastRowFirstColumn="0" w:lastRowLastColumn="0"/>
            <w:tcW w:w="1413" w:type="dxa"/>
          </w:tcPr>
          <w:p w:rsidR="00F34193" w:rsidRDefault="00F34193" w:rsidP="0094289D">
            <w:r>
              <w:rPr>
                <w:rFonts w:hint="eastAsia"/>
              </w:rPr>
              <w:t>触发条件</w:t>
            </w:r>
          </w:p>
        </w:tc>
        <w:tc>
          <w:tcPr>
            <w:tcW w:w="6883" w:type="dxa"/>
          </w:tcPr>
          <w:p w:rsidR="00F34193" w:rsidRDefault="00F34193" w:rsidP="0094289D">
            <w:pPr>
              <w:cnfStyle w:val="000000000000" w:firstRow="0" w:lastRow="0" w:firstColumn="0" w:lastColumn="0" w:oddVBand="0" w:evenVBand="0" w:oddHBand="0" w:evenHBand="0" w:firstRowFirstColumn="0" w:firstRowLastColumn="0" w:lastRowFirstColumn="0" w:lastRowLastColumn="0"/>
            </w:pPr>
            <w:r>
              <w:rPr>
                <w:rFonts w:hint="eastAsia"/>
              </w:rPr>
              <w:t>总经理认为应当变更工资状况</w:t>
            </w:r>
          </w:p>
        </w:tc>
      </w:tr>
      <w:tr w:rsidR="00F34193"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34193" w:rsidRDefault="00F34193" w:rsidP="0094289D">
            <w:r>
              <w:rPr>
                <w:rFonts w:hint="eastAsia"/>
              </w:rPr>
              <w:t>前置条件</w:t>
            </w:r>
          </w:p>
        </w:tc>
        <w:tc>
          <w:tcPr>
            <w:tcW w:w="6883" w:type="dxa"/>
          </w:tcPr>
          <w:p w:rsidR="00F34193" w:rsidRDefault="00F34193" w:rsidP="0094289D">
            <w:pPr>
              <w:cnfStyle w:val="000000100000" w:firstRow="0" w:lastRow="0" w:firstColumn="0" w:lastColumn="0" w:oddVBand="0" w:evenVBand="0" w:oddHBand="1" w:evenHBand="0" w:firstRowFirstColumn="0" w:firstRowLastColumn="0" w:lastRowFirstColumn="0" w:lastRowLastColumn="0"/>
            </w:pPr>
            <w:r>
              <w:rPr>
                <w:rFonts w:hint="eastAsia"/>
              </w:rPr>
              <w:t>总经理已被识别且授权</w:t>
            </w:r>
          </w:p>
        </w:tc>
      </w:tr>
      <w:tr w:rsidR="00F34193" w:rsidTr="0094289D">
        <w:tc>
          <w:tcPr>
            <w:cnfStyle w:val="001000000000" w:firstRow="0" w:lastRow="0" w:firstColumn="1" w:lastColumn="0" w:oddVBand="0" w:evenVBand="0" w:oddHBand="0" w:evenHBand="0" w:firstRowFirstColumn="0" w:firstRowLastColumn="0" w:lastRowFirstColumn="0" w:lastRowLastColumn="0"/>
            <w:tcW w:w="1413" w:type="dxa"/>
          </w:tcPr>
          <w:p w:rsidR="00F34193" w:rsidRDefault="00F34193" w:rsidP="0094289D">
            <w:r>
              <w:rPr>
                <w:rFonts w:hint="eastAsia"/>
              </w:rPr>
              <w:t>后置条件</w:t>
            </w:r>
          </w:p>
        </w:tc>
        <w:tc>
          <w:tcPr>
            <w:tcW w:w="6883" w:type="dxa"/>
          </w:tcPr>
          <w:p w:rsidR="00F34193" w:rsidRDefault="00F34193" w:rsidP="0094289D">
            <w:pPr>
              <w:cnfStyle w:val="000000000000" w:firstRow="0" w:lastRow="0" w:firstColumn="0" w:lastColumn="0" w:oddVBand="0" w:evenVBand="0" w:oddHBand="0" w:evenHBand="0" w:firstRowFirstColumn="0" w:firstRowLastColumn="0" w:lastRowFirstColumn="0" w:lastRowLastColumn="0"/>
            </w:pPr>
            <w:r>
              <w:rPr>
                <w:rFonts w:hint="eastAsia"/>
              </w:rPr>
              <w:t>财务成本变更</w:t>
            </w:r>
          </w:p>
        </w:tc>
      </w:tr>
      <w:tr w:rsidR="00F34193" w:rsidRPr="003F3B21"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34193" w:rsidRDefault="00F34193" w:rsidP="0094289D">
            <w:r>
              <w:rPr>
                <w:rFonts w:hint="eastAsia"/>
              </w:rPr>
              <w:t>正常流程</w:t>
            </w:r>
          </w:p>
        </w:tc>
        <w:tc>
          <w:tcPr>
            <w:tcW w:w="6883" w:type="dxa"/>
          </w:tcPr>
          <w:p w:rsidR="00F34193" w:rsidRDefault="00F34193" w:rsidP="0094289D">
            <w:pPr>
              <w:pStyle w:val="a5"/>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总经理点击按钮“工资管理”</w:t>
            </w:r>
          </w:p>
          <w:p w:rsidR="00F34193" w:rsidRDefault="00F34193" w:rsidP="0094289D">
            <w:pPr>
              <w:pStyle w:val="a5"/>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总经理对某些人员工资策略进行修改</w:t>
            </w:r>
          </w:p>
          <w:p w:rsidR="00F34193" w:rsidRDefault="00F34193" w:rsidP="0094289D">
            <w:pPr>
              <w:pStyle w:val="a5"/>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总经理点击按钮“确认”</w:t>
            </w:r>
          </w:p>
          <w:p w:rsidR="00F34193" w:rsidRDefault="00F34193" w:rsidP="0094289D">
            <w:pPr>
              <w:pStyle w:val="a5"/>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系统将数据同步</w:t>
            </w:r>
          </w:p>
        </w:tc>
      </w:tr>
      <w:tr w:rsidR="00F34193" w:rsidRPr="00201341" w:rsidTr="0094289D">
        <w:tc>
          <w:tcPr>
            <w:cnfStyle w:val="001000000000" w:firstRow="0" w:lastRow="0" w:firstColumn="1" w:lastColumn="0" w:oddVBand="0" w:evenVBand="0" w:oddHBand="0" w:evenHBand="0" w:firstRowFirstColumn="0" w:firstRowLastColumn="0" w:lastRowFirstColumn="0" w:lastRowLastColumn="0"/>
            <w:tcW w:w="1413" w:type="dxa"/>
          </w:tcPr>
          <w:p w:rsidR="00F34193" w:rsidRDefault="00F34193" w:rsidP="0094289D">
            <w:r>
              <w:rPr>
                <w:rFonts w:hint="eastAsia"/>
              </w:rPr>
              <w:t>扩展流程</w:t>
            </w:r>
          </w:p>
        </w:tc>
        <w:tc>
          <w:tcPr>
            <w:tcW w:w="6883" w:type="dxa"/>
          </w:tcPr>
          <w:p w:rsidR="00F34193" w:rsidRPr="00201341" w:rsidRDefault="00F34193" w:rsidP="0094289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F34193"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34193" w:rsidRDefault="00F34193" w:rsidP="0094289D">
            <w:r>
              <w:rPr>
                <w:rFonts w:hint="eastAsia"/>
              </w:rPr>
              <w:t>特殊需求</w:t>
            </w:r>
          </w:p>
        </w:tc>
        <w:tc>
          <w:tcPr>
            <w:tcW w:w="6883" w:type="dxa"/>
          </w:tcPr>
          <w:p w:rsidR="00F34193" w:rsidRDefault="00F34193" w:rsidP="0094289D">
            <w:pPr>
              <w:cnfStyle w:val="000000100000" w:firstRow="0" w:lastRow="0" w:firstColumn="0" w:lastColumn="0" w:oddVBand="0" w:evenVBand="0" w:oddHBand="1" w:evenHBand="0" w:firstRowFirstColumn="0" w:firstRowLastColumn="0" w:lastRowFirstColumn="0" w:lastRowLastColumn="0"/>
            </w:pPr>
            <w:r>
              <w:rPr>
                <w:rFonts w:hint="eastAsia"/>
              </w:rPr>
              <w:t>薪水策略可以选择按月、计次、提成等</w:t>
            </w:r>
          </w:p>
        </w:tc>
      </w:tr>
    </w:tbl>
    <w:p w:rsidR="00F34193" w:rsidRDefault="00F34193" w:rsidP="00F34193"/>
    <w:tbl>
      <w:tblPr>
        <w:tblStyle w:val="4-5"/>
        <w:tblW w:w="0" w:type="auto"/>
        <w:tblLook w:val="04A0" w:firstRow="1" w:lastRow="0" w:firstColumn="1" w:lastColumn="0" w:noHBand="0" w:noVBand="1"/>
      </w:tblPr>
      <w:tblGrid>
        <w:gridCol w:w="1413"/>
        <w:gridCol w:w="6883"/>
      </w:tblGrid>
      <w:tr w:rsidR="002C38CB" w:rsidTr="009428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2C38CB" w:rsidRDefault="002C38CB" w:rsidP="003E6B3C">
            <w:pPr>
              <w:jc w:val="center"/>
            </w:pPr>
            <w:r>
              <w:t>7.2</w:t>
            </w:r>
            <w:r>
              <w:t>机构管理</w:t>
            </w:r>
          </w:p>
        </w:tc>
      </w:tr>
      <w:tr w:rsidR="002C38CB"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2C38CB" w:rsidRDefault="002C38CB" w:rsidP="0094289D">
            <w:r>
              <w:rPr>
                <w:rFonts w:hint="eastAsia"/>
              </w:rPr>
              <w:t>参与者</w:t>
            </w:r>
          </w:p>
        </w:tc>
        <w:tc>
          <w:tcPr>
            <w:tcW w:w="6883" w:type="dxa"/>
          </w:tcPr>
          <w:p w:rsidR="002C38CB" w:rsidRDefault="002C38CB" w:rsidP="0094289D">
            <w:pPr>
              <w:cnfStyle w:val="000000100000" w:firstRow="0" w:lastRow="0" w:firstColumn="0" w:lastColumn="0" w:oddVBand="0" w:evenVBand="0" w:oddHBand="1" w:evenHBand="0" w:firstRowFirstColumn="0" w:firstRowLastColumn="0" w:lastRowFirstColumn="0" w:lastRowLastColumn="0"/>
            </w:pPr>
            <w:r>
              <w:rPr>
                <w:rFonts w:hint="eastAsia"/>
              </w:rPr>
              <w:t>总经理，目标是能够对人员和机构的信息进行增删改查的操作</w:t>
            </w:r>
          </w:p>
        </w:tc>
      </w:tr>
      <w:tr w:rsidR="002C38CB" w:rsidTr="0094289D">
        <w:tc>
          <w:tcPr>
            <w:cnfStyle w:val="001000000000" w:firstRow="0" w:lastRow="0" w:firstColumn="1" w:lastColumn="0" w:oddVBand="0" w:evenVBand="0" w:oddHBand="0" w:evenHBand="0" w:firstRowFirstColumn="0" w:firstRowLastColumn="0" w:lastRowFirstColumn="0" w:lastRowLastColumn="0"/>
            <w:tcW w:w="1413" w:type="dxa"/>
          </w:tcPr>
          <w:p w:rsidR="002C38CB" w:rsidRDefault="002C38CB" w:rsidP="0094289D">
            <w:r>
              <w:rPr>
                <w:rFonts w:hint="eastAsia"/>
              </w:rPr>
              <w:t>触发条件</w:t>
            </w:r>
          </w:p>
        </w:tc>
        <w:tc>
          <w:tcPr>
            <w:tcW w:w="6883" w:type="dxa"/>
          </w:tcPr>
          <w:p w:rsidR="002C38CB" w:rsidRDefault="002C38CB" w:rsidP="0094289D">
            <w:pPr>
              <w:pStyle w:val="a5"/>
              <w:numPr>
                <w:ilvl w:val="0"/>
                <w:numId w:val="24"/>
              </w:numPr>
              <w:ind w:firstLineChars="0"/>
              <w:cnfStyle w:val="000000000000" w:firstRow="0" w:lastRow="0" w:firstColumn="0" w:lastColumn="0" w:oddVBand="0" w:evenVBand="0" w:oddHBand="0" w:evenHBand="0" w:firstRowFirstColumn="0" w:firstRowLastColumn="0" w:lastRowFirstColumn="0" w:lastRowLastColumn="0"/>
            </w:pPr>
            <w:r>
              <w:t>增加人员或机构</w:t>
            </w:r>
          </w:p>
          <w:p w:rsidR="002C38CB" w:rsidRDefault="002C38CB" w:rsidP="0094289D">
            <w:pPr>
              <w:pStyle w:val="a5"/>
              <w:numPr>
                <w:ilvl w:val="0"/>
                <w:numId w:val="24"/>
              </w:numPr>
              <w:ind w:firstLineChars="0"/>
              <w:cnfStyle w:val="000000000000" w:firstRow="0" w:lastRow="0" w:firstColumn="0" w:lastColumn="0" w:oddVBand="0" w:evenVBand="0" w:oddHBand="0" w:evenHBand="0" w:firstRowFirstColumn="0" w:firstRowLastColumn="0" w:lastRowFirstColumn="0" w:lastRowLastColumn="0"/>
            </w:pPr>
            <w:r>
              <w:t>删减人员或机构</w:t>
            </w:r>
          </w:p>
          <w:p w:rsidR="002C38CB" w:rsidRDefault="002C38CB" w:rsidP="0094289D">
            <w:pPr>
              <w:pStyle w:val="a5"/>
              <w:numPr>
                <w:ilvl w:val="0"/>
                <w:numId w:val="24"/>
              </w:numPr>
              <w:ind w:firstLineChars="0"/>
              <w:cnfStyle w:val="000000000000" w:firstRow="0" w:lastRow="0" w:firstColumn="0" w:lastColumn="0" w:oddVBand="0" w:evenVBand="0" w:oddHBand="0" w:evenHBand="0" w:firstRowFirstColumn="0" w:firstRowLastColumn="0" w:lastRowFirstColumn="0" w:lastRowLastColumn="0"/>
            </w:pPr>
            <w:r>
              <w:t>修改人员或机构信息</w:t>
            </w:r>
          </w:p>
          <w:p w:rsidR="002C38CB" w:rsidRDefault="002C38CB" w:rsidP="0094289D">
            <w:pPr>
              <w:pStyle w:val="a5"/>
              <w:numPr>
                <w:ilvl w:val="0"/>
                <w:numId w:val="24"/>
              </w:numPr>
              <w:ind w:firstLineChars="0"/>
              <w:cnfStyle w:val="000000000000" w:firstRow="0" w:lastRow="0" w:firstColumn="0" w:lastColumn="0" w:oddVBand="0" w:evenVBand="0" w:oddHBand="0" w:evenHBand="0" w:firstRowFirstColumn="0" w:firstRowLastColumn="0" w:lastRowFirstColumn="0" w:lastRowLastColumn="0"/>
            </w:pPr>
            <w:r>
              <w:t>查询人员或机构信息</w:t>
            </w:r>
          </w:p>
        </w:tc>
      </w:tr>
      <w:tr w:rsidR="002C38CB"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2C38CB" w:rsidRDefault="002C38CB" w:rsidP="0094289D">
            <w:r>
              <w:rPr>
                <w:rFonts w:hint="eastAsia"/>
              </w:rPr>
              <w:t>前置条件</w:t>
            </w:r>
          </w:p>
        </w:tc>
        <w:tc>
          <w:tcPr>
            <w:tcW w:w="6883" w:type="dxa"/>
          </w:tcPr>
          <w:p w:rsidR="002C38CB" w:rsidRDefault="002C38CB" w:rsidP="0094289D">
            <w:pPr>
              <w:pStyle w:val="a5"/>
              <w:numPr>
                <w:ilvl w:val="0"/>
                <w:numId w:val="25"/>
              </w:numPr>
              <w:ind w:firstLineChars="0"/>
              <w:cnfStyle w:val="000000100000" w:firstRow="0" w:lastRow="0" w:firstColumn="0" w:lastColumn="0" w:oddVBand="0" w:evenVBand="0" w:oddHBand="1" w:evenHBand="0" w:firstRowFirstColumn="0" w:firstRowLastColumn="0" w:lastRowFirstColumn="0" w:lastRowLastColumn="0"/>
            </w:pPr>
            <w:r>
              <w:t>经理必须已经掌握相关操作并被识别和授权</w:t>
            </w:r>
          </w:p>
        </w:tc>
      </w:tr>
      <w:tr w:rsidR="002C38CB" w:rsidTr="0094289D">
        <w:tc>
          <w:tcPr>
            <w:cnfStyle w:val="001000000000" w:firstRow="0" w:lastRow="0" w:firstColumn="1" w:lastColumn="0" w:oddVBand="0" w:evenVBand="0" w:oddHBand="0" w:evenHBand="0" w:firstRowFirstColumn="0" w:firstRowLastColumn="0" w:lastRowFirstColumn="0" w:lastRowLastColumn="0"/>
            <w:tcW w:w="1413" w:type="dxa"/>
          </w:tcPr>
          <w:p w:rsidR="002C38CB" w:rsidRDefault="002C38CB" w:rsidP="0094289D">
            <w:r>
              <w:rPr>
                <w:rFonts w:hint="eastAsia"/>
              </w:rPr>
              <w:t>后置条件</w:t>
            </w:r>
          </w:p>
        </w:tc>
        <w:tc>
          <w:tcPr>
            <w:tcW w:w="6883" w:type="dxa"/>
          </w:tcPr>
          <w:p w:rsidR="002C38CB" w:rsidRDefault="002C38CB" w:rsidP="0094289D">
            <w:pPr>
              <w:cnfStyle w:val="000000000000" w:firstRow="0" w:lastRow="0" w:firstColumn="0" w:lastColumn="0" w:oddVBand="0" w:evenVBand="0" w:oddHBand="0" w:evenHBand="0" w:firstRowFirstColumn="0" w:firstRowLastColumn="0" w:lastRowFirstColumn="0" w:lastRowLastColumn="0"/>
            </w:pPr>
            <w:r>
              <w:t>将修改结束后的信息存储到系统中</w:t>
            </w:r>
          </w:p>
        </w:tc>
      </w:tr>
      <w:tr w:rsidR="002C38CB"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2C38CB" w:rsidRDefault="002C38CB" w:rsidP="0094289D">
            <w:r>
              <w:rPr>
                <w:rFonts w:hint="eastAsia"/>
              </w:rPr>
              <w:t>正常流程</w:t>
            </w:r>
          </w:p>
        </w:tc>
        <w:tc>
          <w:tcPr>
            <w:tcW w:w="6883" w:type="dxa"/>
          </w:tcPr>
          <w:p w:rsidR="002C38CB" w:rsidRDefault="002C38CB" w:rsidP="0094289D">
            <w:pPr>
              <w:pStyle w:val="a5"/>
              <w:numPr>
                <w:ilvl w:val="0"/>
                <w:numId w:val="22"/>
              </w:numPr>
              <w:ind w:firstLineChars="0"/>
              <w:cnfStyle w:val="000000100000" w:firstRow="0" w:lastRow="0" w:firstColumn="0" w:lastColumn="0" w:oddVBand="0" w:evenVBand="0" w:oddHBand="1" w:evenHBand="0" w:firstRowFirstColumn="0" w:firstRowLastColumn="0" w:lastRowFirstColumn="0" w:lastRowLastColumn="0"/>
            </w:pPr>
            <w:r>
              <w:t>经理根据需要点击增，删，改，查对应的按钮之一</w:t>
            </w:r>
          </w:p>
          <w:p w:rsidR="002C38CB" w:rsidRDefault="002C38CB" w:rsidP="0094289D">
            <w:pPr>
              <w:pStyle w:val="a5"/>
              <w:numPr>
                <w:ilvl w:val="0"/>
                <w:numId w:val="22"/>
              </w:numPr>
              <w:ind w:firstLineChars="0"/>
              <w:cnfStyle w:val="000000100000" w:firstRow="0" w:lastRow="0" w:firstColumn="0" w:lastColumn="0" w:oddVBand="0" w:evenVBand="0" w:oddHBand="1" w:evenHBand="0" w:firstRowFirstColumn="0" w:firstRowLastColumn="0" w:lastRowFirstColumn="0" w:lastRowLastColumn="0"/>
            </w:pPr>
            <w:r>
              <w:t>系统要求经理选择需要进行操作的对象的类型（比如营业厅或者业务员）</w:t>
            </w:r>
          </w:p>
          <w:p w:rsidR="002C38CB" w:rsidRDefault="002C38CB" w:rsidP="0094289D">
            <w:pPr>
              <w:cnfStyle w:val="000000100000" w:firstRow="0" w:lastRow="0" w:firstColumn="0" w:lastColumn="0" w:oddVBand="0" w:evenVBand="0" w:oddHBand="1" w:evenHBand="0" w:firstRowFirstColumn="0" w:firstRowLastColumn="0" w:lastRowFirstColumn="0" w:lastRowLastColumn="0"/>
            </w:pPr>
            <w:r>
              <w:t>1.1</w:t>
            </w:r>
            <w:r>
              <w:t>系统提示经理输入人员或机构的代号</w:t>
            </w:r>
          </w:p>
          <w:p w:rsidR="002C38CB" w:rsidRDefault="002C38CB" w:rsidP="0094289D">
            <w:pPr>
              <w:cnfStyle w:val="000000100000" w:firstRow="0" w:lastRow="0" w:firstColumn="0" w:lastColumn="0" w:oddVBand="0" w:evenVBand="0" w:oddHBand="1" w:evenHBand="0" w:firstRowFirstColumn="0" w:firstRowLastColumn="0" w:lastRowFirstColumn="0" w:lastRowLastColumn="0"/>
            </w:pPr>
            <w:r>
              <w:t>1.2</w:t>
            </w:r>
            <w:r>
              <w:t>经理按照系统的提示输入人员或机构的代号。</w:t>
            </w:r>
          </w:p>
          <w:p w:rsidR="002C38CB" w:rsidRDefault="002C38CB" w:rsidP="0094289D">
            <w:pPr>
              <w:cnfStyle w:val="000000100000" w:firstRow="0" w:lastRow="0" w:firstColumn="0" w:lastColumn="0" w:oddVBand="0" w:evenVBand="0" w:oddHBand="1" w:evenHBand="0" w:firstRowFirstColumn="0" w:firstRowLastColumn="0" w:lastRowFirstColumn="0" w:lastRowLastColumn="0"/>
            </w:pPr>
            <w:r>
              <w:t>1.3</w:t>
            </w:r>
            <w:r>
              <w:t>经理结束输入，系统显示人员或机构的信息并允许经理修改该信息</w:t>
            </w:r>
          </w:p>
          <w:p w:rsidR="002C38CB" w:rsidRDefault="002C38CB" w:rsidP="0094289D">
            <w:pPr>
              <w:cnfStyle w:val="000000100000" w:firstRow="0" w:lastRow="0" w:firstColumn="0" w:lastColumn="0" w:oddVBand="0" w:evenVBand="0" w:oddHBand="1" w:evenHBand="0" w:firstRowFirstColumn="0" w:firstRowLastColumn="0" w:lastRowFirstColumn="0" w:lastRowLastColumn="0"/>
            </w:pPr>
            <w:r>
              <w:t>1.4</w:t>
            </w:r>
            <w:r>
              <w:t>经理修改人员或机构信息</w:t>
            </w:r>
          </w:p>
          <w:p w:rsidR="002C38CB" w:rsidRPr="00402371" w:rsidRDefault="002C38CB" w:rsidP="0094289D">
            <w:pPr>
              <w:cnfStyle w:val="000000100000" w:firstRow="0" w:lastRow="0" w:firstColumn="0" w:lastColumn="0" w:oddVBand="0" w:evenVBand="0" w:oddHBand="1" w:evenHBand="0" w:firstRowFirstColumn="0" w:firstRowLastColumn="0" w:lastRowFirstColumn="0" w:lastRowLastColumn="0"/>
            </w:pPr>
            <w:r>
              <w:rPr>
                <w:rFonts w:hint="eastAsia"/>
              </w:rPr>
              <w:t>1.5</w:t>
            </w:r>
            <w:r>
              <w:t>经理</w:t>
            </w:r>
            <w:r>
              <w:rPr>
                <w:rFonts w:hint="eastAsia"/>
              </w:rPr>
              <w:t>停止输入，系统保存修改的信息</w:t>
            </w:r>
          </w:p>
          <w:p w:rsidR="002C38CB" w:rsidRDefault="002C38CB" w:rsidP="0094289D">
            <w:pPr>
              <w:cnfStyle w:val="000000100000" w:firstRow="0" w:lastRow="0" w:firstColumn="0" w:lastColumn="0" w:oddVBand="0" w:evenVBand="0" w:oddHBand="1" w:evenHBand="0" w:firstRowFirstColumn="0" w:firstRowLastColumn="0" w:lastRowFirstColumn="0" w:lastRowLastColumn="0"/>
            </w:pPr>
            <w:r>
              <w:t>2.1</w:t>
            </w:r>
            <w:r>
              <w:t>系统提示经理输入人员或机构的代号</w:t>
            </w:r>
          </w:p>
          <w:p w:rsidR="002C38CB" w:rsidRDefault="002C38CB" w:rsidP="0094289D">
            <w:pPr>
              <w:cnfStyle w:val="000000100000" w:firstRow="0" w:lastRow="0" w:firstColumn="0" w:lastColumn="0" w:oddVBand="0" w:evenVBand="0" w:oddHBand="1" w:evenHBand="0" w:firstRowFirstColumn="0" w:firstRowLastColumn="0" w:lastRowFirstColumn="0" w:lastRowLastColumn="0"/>
            </w:pPr>
            <w:r>
              <w:t>2.2</w:t>
            </w:r>
            <w:r>
              <w:t>经理按照系统的提示输入代号。</w:t>
            </w:r>
          </w:p>
          <w:p w:rsidR="002C38CB" w:rsidRDefault="002C38CB" w:rsidP="0094289D">
            <w:pPr>
              <w:cnfStyle w:val="000000100000" w:firstRow="0" w:lastRow="0" w:firstColumn="0" w:lastColumn="0" w:oddVBand="0" w:evenVBand="0" w:oddHBand="1" w:evenHBand="0" w:firstRowFirstColumn="0" w:firstRowLastColumn="0" w:lastRowFirstColumn="0" w:lastRowLastColumn="0"/>
            </w:pPr>
            <w:r>
              <w:t>2.3</w:t>
            </w:r>
            <w:r>
              <w:t>经理结束输入，系统检索到人员或机构的编号后将该车辆代号以及该人员或机构代号对应的人员或机构相关信息删除</w:t>
            </w:r>
          </w:p>
          <w:p w:rsidR="002C38CB" w:rsidRDefault="002C38CB" w:rsidP="0094289D">
            <w:pPr>
              <w:cnfStyle w:val="000000100000" w:firstRow="0" w:lastRow="0" w:firstColumn="0" w:lastColumn="0" w:oddVBand="0" w:evenVBand="0" w:oddHBand="1" w:evenHBand="0" w:firstRowFirstColumn="0" w:firstRowLastColumn="0" w:lastRowFirstColumn="0" w:lastRowLastColumn="0"/>
            </w:pPr>
            <w:r>
              <w:t>3.1</w:t>
            </w:r>
            <w:r>
              <w:t>系统提示经理输入人员或机构的代号</w:t>
            </w:r>
          </w:p>
          <w:p w:rsidR="002C38CB" w:rsidRDefault="002C38CB" w:rsidP="0094289D">
            <w:pPr>
              <w:cnfStyle w:val="000000100000" w:firstRow="0" w:lastRow="0" w:firstColumn="0" w:lastColumn="0" w:oddVBand="0" w:evenVBand="0" w:oddHBand="1" w:evenHBand="0" w:firstRowFirstColumn="0" w:firstRowLastColumn="0" w:lastRowFirstColumn="0" w:lastRowLastColumn="0"/>
            </w:pPr>
            <w:r>
              <w:rPr>
                <w:rFonts w:hint="eastAsia"/>
              </w:rPr>
              <w:t>3.2</w:t>
            </w:r>
            <w:r>
              <w:t>经理按照系统的提示输入代号。</w:t>
            </w:r>
          </w:p>
          <w:p w:rsidR="002C38CB" w:rsidRDefault="002C38CB" w:rsidP="0094289D">
            <w:pPr>
              <w:cnfStyle w:val="000000100000" w:firstRow="0" w:lastRow="0" w:firstColumn="0" w:lastColumn="0" w:oddVBand="0" w:evenVBand="0" w:oddHBand="1" w:evenHBand="0" w:firstRowFirstColumn="0" w:firstRowLastColumn="0" w:lastRowFirstColumn="0" w:lastRowLastColumn="0"/>
            </w:pPr>
            <w:r>
              <w:rPr>
                <w:rFonts w:hint="eastAsia"/>
              </w:rPr>
              <w:t>3.3</w:t>
            </w:r>
            <w:r>
              <w:rPr>
                <w:rFonts w:hint="eastAsia"/>
              </w:rPr>
              <w:t>系统显示该</w:t>
            </w:r>
            <w:r>
              <w:t>人员或机构</w:t>
            </w:r>
            <w:r>
              <w:rPr>
                <w:rFonts w:hint="eastAsia"/>
              </w:rPr>
              <w:t>的信息，并且现在所有的信息都是可修改的</w:t>
            </w:r>
          </w:p>
          <w:p w:rsidR="002C38CB" w:rsidRDefault="002C38CB" w:rsidP="0094289D">
            <w:pPr>
              <w:cnfStyle w:val="000000100000" w:firstRow="0" w:lastRow="0" w:firstColumn="0" w:lastColumn="0" w:oddVBand="0" w:evenVBand="0" w:oddHBand="1" w:evenHBand="0" w:firstRowFirstColumn="0" w:firstRowLastColumn="0" w:lastRowFirstColumn="0" w:lastRowLastColumn="0"/>
            </w:pPr>
            <w:r>
              <w:t>3.4</w:t>
            </w:r>
            <w:r>
              <w:t>经理修改人员或机构</w:t>
            </w:r>
            <w:r>
              <w:rPr>
                <w:rFonts w:hint="eastAsia"/>
              </w:rPr>
              <w:t>的信息</w:t>
            </w:r>
          </w:p>
          <w:p w:rsidR="002C38CB" w:rsidRDefault="002C38CB" w:rsidP="0094289D">
            <w:pPr>
              <w:cnfStyle w:val="000000100000" w:firstRow="0" w:lastRow="0" w:firstColumn="0" w:lastColumn="0" w:oddVBand="0" w:evenVBand="0" w:oddHBand="1" w:evenHBand="0" w:firstRowFirstColumn="0" w:firstRowLastColumn="0" w:lastRowFirstColumn="0" w:lastRowLastColumn="0"/>
            </w:pPr>
            <w:r>
              <w:t>3.5</w:t>
            </w:r>
            <w:r>
              <w:t>经理停止输入，系统重新录入人员或机构的信息</w:t>
            </w:r>
          </w:p>
          <w:p w:rsidR="002C38CB" w:rsidRDefault="002C38CB" w:rsidP="0094289D">
            <w:pPr>
              <w:cnfStyle w:val="000000100000" w:firstRow="0" w:lastRow="0" w:firstColumn="0" w:lastColumn="0" w:oddVBand="0" w:evenVBand="0" w:oddHBand="1" w:evenHBand="0" w:firstRowFirstColumn="0" w:firstRowLastColumn="0" w:lastRowFirstColumn="0" w:lastRowLastColumn="0"/>
            </w:pPr>
            <w:r>
              <w:t>4.1</w:t>
            </w:r>
            <w:r>
              <w:t>系统提示经理输入人员或机构的代号</w:t>
            </w:r>
          </w:p>
          <w:p w:rsidR="002C38CB" w:rsidRDefault="002C38CB" w:rsidP="0094289D">
            <w:pPr>
              <w:cnfStyle w:val="000000100000" w:firstRow="0" w:lastRow="0" w:firstColumn="0" w:lastColumn="0" w:oddVBand="0" w:evenVBand="0" w:oddHBand="1" w:evenHBand="0" w:firstRowFirstColumn="0" w:firstRowLastColumn="0" w:lastRowFirstColumn="0" w:lastRowLastColumn="0"/>
            </w:pPr>
            <w:r>
              <w:rPr>
                <w:rFonts w:hint="eastAsia"/>
              </w:rPr>
              <w:lastRenderedPageBreak/>
              <w:t>4.2</w:t>
            </w:r>
            <w:r>
              <w:t>经理按照系统的提示输入代号。</w:t>
            </w:r>
          </w:p>
          <w:p w:rsidR="002C38CB" w:rsidRDefault="002C38CB" w:rsidP="0094289D">
            <w:pPr>
              <w:cnfStyle w:val="000000100000" w:firstRow="0" w:lastRow="0" w:firstColumn="0" w:lastColumn="0" w:oddVBand="0" w:evenVBand="0" w:oddHBand="1" w:evenHBand="0" w:firstRowFirstColumn="0" w:firstRowLastColumn="0" w:lastRowFirstColumn="0" w:lastRowLastColumn="0"/>
            </w:pPr>
            <w:r>
              <w:rPr>
                <w:rFonts w:hint="eastAsia"/>
              </w:rPr>
              <w:t>4.3</w:t>
            </w:r>
            <w:r>
              <w:rPr>
                <w:rFonts w:hint="eastAsia"/>
              </w:rPr>
              <w:t>系统显示</w:t>
            </w:r>
            <w:r>
              <w:t>人员或机构</w:t>
            </w:r>
            <w:r>
              <w:rPr>
                <w:rFonts w:hint="eastAsia"/>
              </w:rPr>
              <w:t>的相关信息</w:t>
            </w:r>
          </w:p>
        </w:tc>
      </w:tr>
      <w:tr w:rsidR="002C38CB" w:rsidRPr="00201341" w:rsidTr="0094289D">
        <w:tc>
          <w:tcPr>
            <w:cnfStyle w:val="001000000000" w:firstRow="0" w:lastRow="0" w:firstColumn="1" w:lastColumn="0" w:oddVBand="0" w:evenVBand="0" w:oddHBand="0" w:evenHBand="0" w:firstRowFirstColumn="0" w:firstRowLastColumn="0" w:lastRowFirstColumn="0" w:lastRowLastColumn="0"/>
            <w:tcW w:w="1413" w:type="dxa"/>
          </w:tcPr>
          <w:p w:rsidR="002C38CB" w:rsidRDefault="002C38CB" w:rsidP="0094289D">
            <w:r>
              <w:rPr>
                <w:rFonts w:hint="eastAsia"/>
              </w:rPr>
              <w:lastRenderedPageBreak/>
              <w:t>扩展流程</w:t>
            </w:r>
          </w:p>
        </w:tc>
        <w:tc>
          <w:tcPr>
            <w:tcW w:w="6883" w:type="dxa"/>
          </w:tcPr>
          <w:p w:rsidR="002C38CB" w:rsidRDefault="002C38CB" w:rsidP="0094289D">
            <w:pPr>
              <w:cnfStyle w:val="000000000000" w:firstRow="0" w:lastRow="0" w:firstColumn="0" w:lastColumn="0" w:oddVBand="0" w:evenVBand="0" w:oddHBand="0" w:evenHBand="0" w:firstRowFirstColumn="0" w:firstRowLastColumn="0" w:lastRowFirstColumn="0" w:lastRowLastColumn="0"/>
            </w:pPr>
            <w:r>
              <w:t>1.2</w:t>
            </w:r>
            <w:r>
              <w:t>经理输入的代号不符合格式的规范</w:t>
            </w:r>
          </w:p>
          <w:p w:rsidR="002C38CB" w:rsidRDefault="002C38CB" w:rsidP="0094289D">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系统提示该代号不符合格式规范并返回经理输入人员或机构代号的界面</w:t>
            </w:r>
          </w:p>
          <w:p w:rsidR="002C38CB" w:rsidRDefault="002C38CB" w:rsidP="0094289D">
            <w:pPr>
              <w:cnfStyle w:val="000000000000" w:firstRow="0" w:lastRow="0" w:firstColumn="0" w:lastColumn="0" w:oddVBand="0" w:evenVBand="0" w:oddHBand="0" w:evenHBand="0" w:firstRowFirstColumn="0" w:firstRowLastColumn="0" w:lastRowFirstColumn="0" w:lastRowLastColumn="0"/>
            </w:pPr>
            <w:r>
              <w:t>2.2</w:t>
            </w:r>
            <w:r>
              <w:t>，</w:t>
            </w:r>
            <w:r>
              <w:t>3.2</w:t>
            </w:r>
            <w:r>
              <w:t>，</w:t>
            </w:r>
            <w:r>
              <w:t>4.</w:t>
            </w:r>
            <w:r>
              <w:t>经理输入的代号不存在</w:t>
            </w:r>
          </w:p>
          <w:p w:rsidR="002C38CB" w:rsidRPr="00201341" w:rsidRDefault="002C38CB" w:rsidP="0094289D">
            <w:pPr>
              <w:cnfStyle w:val="000000000000" w:firstRow="0" w:lastRow="0" w:firstColumn="0" w:lastColumn="0" w:oddVBand="0" w:evenVBand="0" w:oddHBand="0" w:evenHBand="0" w:firstRowFirstColumn="0" w:firstRowLastColumn="0" w:lastRowFirstColumn="0" w:lastRowLastColumn="0"/>
            </w:pPr>
            <w:r>
              <w:t>1.</w:t>
            </w:r>
            <w:r>
              <w:t>系统提示该人员或机构不存在并返回经理输入人员或机构代号的界面</w:t>
            </w:r>
          </w:p>
        </w:tc>
      </w:tr>
      <w:tr w:rsidR="002C38CB"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2C38CB" w:rsidRDefault="002C38CB" w:rsidP="0094289D">
            <w:r>
              <w:rPr>
                <w:rFonts w:hint="eastAsia"/>
              </w:rPr>
              <w:t>特殊需求</w:t>
            </w:r>
          </w:p>
        </w:tc>
        <w:tc>
          <w:tcPr>
            <w:tcW w:w="6883" w:type="dxa"/>
          </w:tcPr>
          <w:p w:rsidR="002C38CB" w:rsidRDefault="002C38CB" w:rsidP="0094289D">
            <w:pPr>
              <w:cnfStyle w:val="000000100000" w:firstRow="0" w:lastRow="0" w:firstColumn="0" w:lastColumn="0" w:oddVBand="0" w:evenVBand="0" w:oddHBand="1" w:evenHBand="0" w:firstRowFirstColumn="0" w:firstRowLastColumn="0" w:lastRowFirstColumn="0" w:lastRowLastColumn="0"/>
            </w:pPr>
            <w:r>
              <w:t>无</w:t>
            </w:r>
          </w:p>
        </w:tc>
      </w:tr>
    </w:tbl>
    <w:p w:rsidR="002C38CB" w:rsidRDefault="002C38CB" w:rsidP="00F34193"/>
    <w:tbl>
      <w:tblPr>
        <w:tblStyle w:val="4-5"/>
        <w:tblW w:w="0" w:type="auto"/>
        <w:tblLook w:val="04A0" w:firstRow="1" w:lastRow="0" w:firstColumn="1" w:lastColumn="0" w:noHBand="0" w:noVBand="1"/>
      </w:tblPr>
      <w:tblGrid>
        <w:gridCol w:w="1413"/>
        <w:gridCol w:w="6883"/>
      </w:tblGrid>
      <w:tr w:rsidR="00F34193" w:rsidTr="009428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F34193" w:rsidRDefault="00F34193" w:rsidP="0094289D">
            <w:pPr>
              <w:jc w:val="center"/>
            </w:pPr>
            <w:r>
              <w:t>7.3</w:t>
            </w:r>
            <w:r>
              <w:rPr>
                <w:rFonts w:hint="eastAsia"/>
              </w:rPr>
              <w:t>审判单据</w:t>
            </w:r>
          </w:p>
        </w:tc>
      </w:tr>
      <w:tr w:rsidR="00F34193"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34193" w:rsidRDefault="00F34193" w:rsidP="0094289D">
            <w:r>
              <w:rPr>
                <w:rFonts w:hint="eastAsia"/>
              </w:rPr>
              <w:t>参与者</w:t>
            </w:r>
          </w:p>
        </w:tc>
        <w:tc>
          <w:tcPr>
            <w:tcW w:w="6883" w:type="dxa"/>
          </w:tcPr>
          <w:p w:rsidR="00F34193" w:rsidRDefault="00F34193" w:rsidP="0094289D">
            <w:pPr>
              <w:cnfStyle w:val="000000100000" w:firstRow="0" w:lastRow="0" w:firstColumn="0" w:lastColumn="0" w:oddVBand="0" w:evenVBand="0" w:oddHBand="1" w:evenHBand="0" w:firstRowFirstColumn="0" w:firstRowLastColumn="0" w:lastRowFirstColumn="0" w:lastRowLastColumn="0"/>
            </w:pPr>
            <w:r>
              <w:rPr>
                <w:rFonts w:hint="eastAsia"/>
              </w:rPr>
              <w:t>总经理，目标是通过单据审批准确可靠地管理公司运营</w:t>
            </w:r>
          </w:p>
        </w:tc>
      </w:tr>
      <w:tr w:rsidR="00F34193" w:rsidTr="0094289D">
        <w:tc>
          <w:tcPr>
            <w:cnfStyle w:val="001000000000" w:firstRow="0" w:lastRow="0" w:firstColumn="1" w:lastColumn="0" w:oddVBand="0" w:evenVBand="0" w:oddHBand="0" w:evenHBand="0" w:firstRowFirstColumn="0" w:firstRowLastColumn="0" w:lastRowFirstColumn="0" w:lastRowLastColumn="0"/>
            <w:tcW w:w="1413" w:type="dxa"/>
          </w:tcPr>
          <w:p w:rsidR="00F34193" w:rsidRDefault="00F34193" w:rsidP="0094289D">
            <w:r>
              <w:rPr>
                <w:rFonts w:hint="eastAsia"/>
              </w:rPr>
              <w:t>触发条件</w:t>
            </w:r>
          </w:p>
        </w:tc>
        <w:tc>
          <w:tcPr>
            <w:tcW w:w="6883" w:type="dxa"/>
          </w:tcPr>
          <w:p w:rsidR="00F34193" w:rsidRDefault="00F34193" w:rsidP="0094289D">
            <w:pPr>
              <w:cnfStyle w:val="000000000000" w:firstRow="0" w:lastRow="0" w:firstColumn="0" w:lastColumn="0" w:oddVBand="0" w:evenVBand="0" w:oddHBand="0" w:evenHBand="0" w:firstRowFirstColumn="0" w:firstRowLastColumn="0" w:lastRowFirstColumn="0" w:lastRowLastColumn="0"/>
            </w:pPr>
            <w:r>
              <w:rPr>
                <w:rFonts w:hint="eastAsia"/>
              </w:rPr>
              <w:t>有等待审批的单据</w:t>
            </w:r>
          </w:p>
        </w:tc>
      </w:tr>
      <w:tr w:rsidR="00F34193"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34193" w:rsidRDefault="00F34193" w:rsidP="0094289D">
            <w:r>
              <w:rPr>
                <w:rFonts w:hint="eastAsia"/>
              </w:rPr>
              <w:t>前置条件</w:t>
            </w:r>
          </w:p>
        </w:tc>
        <w:tc>
          <w:tcPr>
            <w:tcW w:w="6883" w:type="dxa"/>
          </w:tcPr>
          <w:p w:rsidR="00F34193" w:rsidRDefault="00F34193" w:rsidP="0094289D">
            <w:pPr>
              <w:cnfStyle w:val="000000100000" w:firstRow="0" w:lastRow="0" w:firstColumn="0" w:lastColumn="0" w:oddVBand="0" w:evenVBand="0" w:oddHBand="1" w:evenHBand="0" w:firstRowFirstColumn="0" w:firstRowLastColumn="0" w:lastRowFirstColumn="0" w:lastRowLastColumn="0"/>
            </w:pPr>
            <w:r>
              <w:rPr>
                <w:rFonts w:hint="eastAsia"/>
              </w:rPr>
              <w:t>总经理已被识别且授权</w:t>
            </w:r>
          </w:p>
        </w:tc>
      </w:tr>
      <w:tr w:rsidR="00F34193" w:rsidTr="0094289D">
        <w:tc>
          <w:tcPr>
            <w:cnfStyle w:val="001000000000" w:firstRow="0" w:lastRow="0" w:firstColumn="1" w:lastColumn="0" w:oddVBand="0" w:evenVBand="0" w:oddHBand="0" w:evenHBand="0" w:firstRowFirstColumn="0" w:firstRowLastColumn="0" w:lastRowFirstColumn="0" w:lastRowLastColumn="0"/>
            <w:tcW w:w="1413" w:type="dxa"/>
          </w:tcPr>
          <w:p w:rsidR="00F34193" w:rsidRDefault="00F34193" w:rsidP="0094289D">
            <w:r>
              <w:rPr>
                <w:rFonts w:hint="eastAsia"/>
              </w:rPr>
              <w:t>后置条件</w:t>
            </w:r>
          </w:p>
        </w:tc>
        <w:tc>
          <w:tcPr>
            <w:tcW w:w="6883" w:type="dxa"/>
          </w:tcPr>
          <w:p w:rsidR="00F34193" w:rsidRDefault="00F34193" w:rsidP="0094289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F34193"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34193" w:rsidRDefault="00F34193" w:rsidP="0094289D">
            <w:r>
              <w:rPr>
                <w:rFonts w:hint="eastAsia"/>
              </w:rPr>
              <w:t>正常流程</w:t>
            </w:r>
          </w:p>
        </w:tc>
        <w:tc>
          <w:tcPr>
            <w:tcW w:w="6883" w:type="dxa"/>
          </w:tcPr>
          <w:p w:rsidR="00F34193" w:rsidRDefault="00F34193" w:rsidP="0094289D">
            <w:pPr>
              <w:pStyle w:val="a5"/>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总经理点击按钮“审批单据”</w:t>
            </w:r>
          </w:p>
          <w:p w:rsidR="00F34193" w:rsidRDefault="00F34193" w:rsidP="0094289D">
            <w:pPr>
              <w:pStyle w:val="a5"/>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系统将当前待审批单据罗列出来</w:t>
            </w:r>
          </w:p>
          <w:p w:rsidR="00F34193" w:rsidRDefault="00F34193" w:rsidP="0094289D">
            <w:pPr>
              <w:pStyle w:val="a5"/>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可选</w:t>
            </w:r>
            <w:r>
              <w:rPr>
                <w:rFonts w:hint="eastAsia"/>
              </w:rPr>
              <w:t>)</w:t>
            </w:r>
            <w:r>
              <w:rPr>
                <w:rFonts w:hint="eastAsia"/>
              </w:rPr>
              <w:t>总经理修改单据内容</w:t>
            </w:r>
          </w:p>
          <w:p w:rsidR="00F34193" w:rsidRDefault="00F34193" w:rsidP="0094289D">
            <w:pPr>
              <w:pStyle w:val="a5"/>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总经理单独或批量确认</w:t>
            </w:r>
          </w:p>
          <w:p w:rsidR="00F34193" w:rsidRDefault="00F34193" w:rsidP="0094289D">
            <w:pPr>
              <w:pStyle w:val="a5"/>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系统将数据同步</w:t>
            </w:r>
          </w:p>
        </w:tc>
      </w:tr>
      <w:tr w:rsidR="00F34193" w:rsidRPr="00201341" w:rsidTr="0094289D">
        <w:tc>
          <w:tcPr>
            <w:cnfStyle w:val="001000000000" w:firstRow="0" w:lastRow="0" w:firstColumn="1" w:lastColumn="0" w:oddVBand="0" w:evenVBand="0" w:oddHBand="0" w:evenHBand="0" w:firstRowFirstColumn="0" w:firstRowLastColumn="0" w:lastRowFirstColumn="0" w:lastRowLastColumn="0"/>
            <w:tcW w:w="1413" w:type="dxa"/>
          </w:tcPr>
          <w:p w:rsidR="00F34193" w:rsidRDefault="00F34193" w:rsidP="0094289D">
            <w:r>
              <w:rPr>
                <w:rFonts w:hint="eastAsia"/>
              </w:rPr>
              <w:t>扩展流程</w:t>
            </w:r>
          </w:p>
        </w:tc>
        <w:tc>
          <w:tcPr>
            <w:tcW w:w="6883" w:type="dxa"/>
          </w:tcPr>
          <w:p w:rsidR="00F34193" w:rsidRDefault="00F34193" w:rsidP="0094289D">
            <w:pPr>
              <w:cnfStyle w:val="000000000000" w:firstRow="0" w:lastRow="0" w:firstColumn="0" w:lastColumn="0" w:oddVBand="0" w:evenVBand="0" w:oddHBand="0" w:evenHBand="0" w:firstRowFirstColumn="0" w:firstRowLastColumn="0" w:lastRowFirstColumn="0" w:lastRowLastColumn="0"/>
            </w:pPr>
            <w:r>
              <w:t>4.</w:t>
            </w:r>
            <w:r>
              <w:rPr>
                <w:rFonts w:hint="eastAsia"/>
              </w:rPr>
              <w:t>a</w:t>
            </w:r>
            <w:r>
              <w:t xml:space="preserve"> </w:t>
            </w:r>
            <w:r>
              <w:rPr>
                <w:rFonts w:hint="eastAsia"/>
              </w:rPr>
              <w:t>输入数据不合规范</w:t>
            </w:r>
          </w:p>
          <w:p w:rsidR="00F34193" w:rsidRPr="00201341" w:rsidRDefault="00F34193" w:rsidP="0094289D">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系统显示错误位置并拒绝保存</w:t>
            </w:r>
          </w:p>
        </w:tc>
      </w:tr>
      <w:tr w:rsidR="00F34193"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34193" w:rsidRDefault="00F34193" w:rsidP="0094289D">
            <w:r>
              <w:rPr>
                <w:rFonts w:hint="eastAsia"/>
              </w:rPr>
              <w:t>特殊需求</w:t>
            </w:r>
          </w:p>
        </w:tc>
        <w:tc>
          <w:tcPr>
            <w:tcW w:w="6883" w:type="dxa"/>
          </w:tcPr>
          <w:p w:rsidR="00F34193" w:rsidRDefault="00F34193" w:rsidP="0094289D">
            <w:pPr>
              <w:cnfStyle w:val="000000100000" w:firstRow="0" w:lastRow="0" w:firstColumn="0" w:lastColumn="0" w:oddVBand="0" w:evenVBand="0" w:oddHBand="1" w:evenHBand="0" w:firstRowFirstColumn="0" w:firstRowLastColumn="0" w:lastRowFirstColumn="0" w:lastRowLastColumn="0"/>
            </w:pPr>
          </w:p>
        </w:tc>
      </w:tr>
    </w:tbl>
    <w:p w:rsidR="00A0353B" w:rsidRDefault="00A0353B"/>
    <w:tbl>
      <w:tblPr>
        <w:tblStyle w:val="4-5"/>
        <w:tblW w:w="0" w:type="auto"/>
        <w:tblLook w:val="04A0" w:firstRow="1" w:lastRow="0" w:firstColumn="1" w:lastColumn="0" w:noHBand="0" w:noVBand="1"/>
      </w:tblPr>
      <w:tblGrid>
        <w:gridCol w:w="1413"/>
        <w:gridCol w:w="6883"/>
      </w:tblGrid>
      <w:tr w:rsidR="00774FA2" w:rsidTr="009428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774FA2" w:rsidRDefault="00774FA2" w:rsidP="003E6B3C">
            <w:pPr>
              <w:jc w:val="center"/>
            </w:pPr>
            <w:r>
              <w:t>8.1</w:t>
            </w:r>
            <w:r>
              <w:t>：账户密码权限管理</w:t>
            </w:r>
          </w:p>
        </w:tc>
      </w:tr>
      <w:tr w:rsidR="00774FA2"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74FA2" w:rsidRDefault="00774FA2" w:rsidP="0094289D">
            <w:r>
              <w:rPr>
                <w:rFonts w:hint="eastAsia"/>
              </w:rPr>
              <w:t>参与者</w:t>
            </w:r>
          </w:p>
        </w:tc>
        <w:tc>
          <w:tcPr>
            <w:tcW w:w="6883" w:type="dxa"/>
          </w:tcPr>
          <w:p w:rsidR="00774FA2" w:rsidRDefault="00774FA2" w:rsidP="0094289D">
            <w:pPr>
              <w:cnfStyle w:val="000000100000" w:firstRow="0" w:lastRow="0" w:firstColumn="0" w:lastColumn="0" w:oddVBand="0" w:evenVBand="0" w:oddHBand="1" w:evenHBand="0" w:firstRowFirstColumn="0" w:firstRowLastColumn="0" w:lastRowFirstColumn="0" w:lastRowLastColumn="0"/>
            </w:pPr>
            <w:r>
              <w:rPr>
                <w:rFonts w:hint="eastAsia"/>
              </w:rPr>
              <w:t>管理员，目标是能够在用户创建，用户职位发生变动时给予用户新的权限和信息</w:t>
            </w:r>
            <w:ins w:id="22" w:author="张健" w:date="2015-10-09T18:53:00Z">
              <w:r w:rsidR="000E4130">
                <w:rPr>
                  <w:rFonts w:hint="eastAsia"/>
                </w:rPr>
                <w:t>是否是每个用户对象有一个属性表示权限级别，更改职位时修改对应的职位和权限属性即可？</w:t>
              </w:r>
            </w:ins>
            <w:ins w:id="23" w:author="张健" w:date="2015-10-09T18:58:00Z">
              <w:r w:rsidR="00672C01">
                <w:rPr>
                  <w:rFonts w:hint="eastAsia"/>
                </w:rPr>
                <w:t>还要能在某员工离职后废弃某账号</w:t>
              </w:r>
              <w:r w:rsidR="00AA03E7">
                <w:rPr>
                  <w:rFonts w:hint="eastAsia"/>
                </w:rPr>
                <w:t>，</w:t>
              </w:r>
            </w:ins>
          </w:p>
        </w:tc>
      </w:tr>
      <w:tr w:rsidR="00774FA2" w:rsidTr="0094289D">
        <w:tc>
          <w:tcPr>
            <w:cnfStyle w:val="001000000000" w:firstRow="0" w:lastRow="0" w:firstColumn="1" w:lastColumn="0" w:oddVBand="0" w:evenVBand="0" w:oddHBand="0" w:evenHBand="0" w:firstRowFirstColumn="0" w:firstRowLastColumn="0" w:lastRowFirstColumn="0" w:lastRowLastColumn="0"/>
            <w:tcW w:w="1413" w:type="dxa"/>
          </w:tcPr>
          <w:p w:rsidR="00774FA2" w:rsidRDefault="00774FA2" w:rsidP="0094289D">
            <w:r>
              <w:rPr>
                <w:rFonts w:hint="eastAsia"/>
              </w:rPr>
              <w:t>触发条件</w:t>
            </w:r>
          </w:p>
        </w:tc>
        <w:tc>
          <w:tcPr>
            <w:tcW w:w="6883" w:type="dxa"/>
          </w:tcPr>
          <w:p w:rsidR="00774FA2" w:rsidRDefault="00774FA2" w:rsidP="0094289D">
            <w:pPr>
              <w:cnfStyle w:val="000000000000" w:firstRow="0" w:lastRow="0" w:firstColumn="0" w:lastColumn="0" w:oddVBand="0" w:evenVBand="0" w:oddHBand="0" w:evenHBand="0" w:firstRowFirstColumn="0" w:firstRowLastColumn="0" w:lastRowFirstColumn="0" w:lastRowLastColumn="0"/>
            </w:pPr>
            <w:r>
              <w:t>用户创建或用户职位发生变动或信息改变</w:t>
            </w:r>
          </w:p>
        </w:tc>
      </w:tr>
      <w:tr w:rsidR="00774FA2"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74FA2" w:rsidRDefault="00774FA2" w:rsidP="0094289D">
            <w:r>
              <w:rPr>
                <w:rFonts w:hint="eastAsia"/>
              </w:rPr>
              <w:t>前置条件</w:t>
            </w:r>
          </w:p>
        </w:tc>
        <w:tc>
          <w:tcPr>
            <w:tcW w:w="6883" w:type="dxa"/>
          </w:tcPr>
          <w:p w:rsidR="00774FA2" w:rsidRDefault="00774FA2" w:rsidP="0094289D">
            <w:pPr>
              <w:cnfStyle w:val="000000100000" w:firstRow="0" w:lastRow="0" w:firstColumn="0" w:lastColumn="0" w:oddVBand="0" w:evenVBand="0" w:oddHBand="1" w:evenHBand="0" w:firstRowFirstColumn="0" w:firstRowLastColumn="0" w:lastRowFirstColumn="0" w:lastRowLastColumn="0"/>
            </w:pPr>
            <w:r>
              <w:t>管理员必须已经被识别和授权</w:t>
            </w:r>
          </w:p>
        </w:tc>
      </w:tr>
      <w:tr w:rsidR="00774FA2" w:rsidTr="0094289D">
        <w:tc>
          <w:tcPr>
            <w:cnfStyle w:val="001000000000" w:firstRow="0" w:lastRow="0" w:firstColumn="1" w:lastColumn="0" w:oddVBand="0" w:evenVBand="0" w:oddHBand="0" w:evenHBand="0" w:firstRowFirstColumn="0" w:firstRowLastColumn="0" w:lastRowFirstColumn="0" w:lastRowLastColumn="0"/>
            <w:tcW w:w="1413" w:type="dxa"/>
          </w:tcPr>
          <w:p w:rsidR="00774FA2" w:rsidRDefault="00774FA2" w:rsidP="0094289D">
            <w:r>
              <w:rPr>
                <w:rFonts w:hint="eastAsia"/>
              </w:rPr>
              <w:t>后置条件</w:t>
            </w:r>
          </w:p>
        </w:tc>
        <w:tc>
          <w:tcPr>
            <w:tcW w:w="6883" w:type="dxa"/>
          </w:tcPr>
          <w:p w:rsidR="00774FA2" w:rsidRDefault="00774FA2" w:rsidP="0094289D">
            <w:pPr>
              <w:cnfStyle w:val="000000000000" w:firstRow="0" w:lastRow="0" w:firstColumn="0" w:lastColumn="0" w:oddVBand="0" w:evenVBand="0" w:oddHBand="0" w:evenHBand="0" w:firstRowFirstColumn="0" w:firstRowLastColumn="0" w:lastRowFirstColumn="0" w:lastRowLastColumn="0"/>
            </w:pPr>
            <w:r>
              <w:t>系统中存储用户的权限和信息</w:t>
            </w:r>
          </w:p>
        </w:tc>
      </w:tr>
      <w:tr w:rsidR="00774FA2"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74FA2" w:rsidRDefault="00774FA2" w:rsidP="0094289D">
            <w:r>
              <w:rPr>
                <w:rFonts w:hint="eastAsia"/>
              </w:rPr>
              <w:t>正常流程</w:t>
            </w:r>
          </w:p>
        </w:tc>
        <w:tc>
          <w:tcPr>
            <w:tcW w:w="6883" w:type="dxa"/>
          </w:tcPr>
          <w:p w:rsidR="00BF54E5" w:rsidRDefault="00BF54E5" w:rsidP="00BF54E5">
            <w:pPr>
              <w:cnfStyle w:val="000000100000" w:firstRow="0" w:lastRow="0" w:firstColumn="0" w:lastColumn="0" w:oddVBand="0" w:evenVBand="0" w:oddHBand="1" w:evenHBand="0" w:firstRowFirstColumn="0" w:firstRowLastColumn="0" w:lastRowFirstColumn="0" w:lastRowLastColumn="0"/>
              <w:rPr>
                <w:ins w:id="24" w:author="张健" w:date="2015-10-09T18:57:00Z"/>
                <w:rFonts w:hint="eastAsia"/>
              </w:rPr>
              <w:pPrChange w:id="25" w:author="张健" w:date="2015-10-09T18:51:00Z">
                <w:pPr>
                  <w:pStyle w:val="a5"/>
                  <w:numPr>
                    <w:numId w:val="26"/>
                  </w:numPr>
                  <w:ind w:left="360" w:firstLineChars="0" w:hanging="360"/>
                  <w:cnfStyle w:val="000000100000" w:firstRow="0" w:lastRow="0" w:firstColumn="0" w:lastColumn="0" w:oddVBand="0" w:evenVBand="0" w:oddHBand="1" w:evenHBand="0" w:firstRowFirstColumn="0" w:firstRowLastColumn="0" w:lastRowFirstColumn="0" w:lastRowLastColumn="0"/>
                </w:pPr>
              </w:pPrChange>
            </w:pPr>
            <w:ins w:id="26" w:author="张健" w:date="2015-10-09T18:51:00Z">
              <w:r>
                <w:rPr>
                  <w:rFonts w:hint="eastAsia"/>
                </w:rPr>
                <w:t>导航</w:t>
              </w:r>
            </w:ins>
          </w:p>
          <w:p w:rsidR="00EA0E57" w:rsidRDefault="00EA0E57" w:rsidP="00BF54E5">
            <w:pPr>
              <w:cnfStyle w:val="000000100000" w:firstRow="0" w:lastRow="0" w:firstColumn="0" w:lastColumn="0" w:oddVBand="0" w:evenVBand="0" w:oddHBand="1" w:evenHBand="0" w:firstRowFirstColumn="0" w:firstRowLastColumn="0" w:lastRowFirstColumn="0" w:lastRowLastColumn="0"/>
              <w:rPr>
                <w:ins w:id="27" w:author="张健" w:date="2015-10-09T18:51:00Z"/>
              </w:rPr>
              <w:pPrChange w:id="28" w:author="张健" w:date="2015-10-09T18:51:00Z">
                <w:pPr>
                  <w:pStyle w:val="a5"/>
                  <w:numPr>
                    <w:numId w:val="26"/>
                  </w:numPr>
                  <w:ind w:left="360" w:firstLineChars="0" w:hanging="360"/>
                  <w:cnfStyle w:val="000000100000" w:firstRow="0" w:lastRow="0" w:firstColumn="0" w:lastColumn="0" w:oddVBand="0" w:evenVBand="0" w:oddHBand="1" w:evenHBand="0" w:firstRowFirstColumn="0" w:firstRowLastColumn="0" w:lastRowFirstColumn="0" w:lastRowLastColumn="0"/>
                </w:pPr>
              </w:pPrChange>
            </w:pPr>
            <w:ins w:id="29" w:author="张健" w:date="2015-10-09T18:57:00Z">
              <w:r>
                <w:rPr>
                  <w:rFonts w:hint="eastAsia"/>
                </w:rPr>
                <w:t>不同的流程分不同的块写吧，斜杠有点乱</w:t>
              </w:r>
              <w:r w:rsidR="003A70F5">
                <w:rPr>
                  <w:rFonts w:hint="eastAsia"/>
                </w:rPr>
                <w:t>，而且创建新账号和</w:t>
              </w:r>
            </w:ins>
            <w:ins w:id="30" w:author="张健" w:date="2015-10-09T18:58:00Z">
              <w:r w:rsidR="003A70F5">
                <w:rPr>
                  <w:rFonts w:hint="eastAsia"/>
                </w:rPr>
                <w:t>修改权限的过程并不太一样</w:t>
              </w:r>
            </w:ins>
          </w:p>
          <w:p w:rsidR="00774FA2" w:rsidRDefault="00774FA2" w:rsidP="00BF54E5">
            <w:pPr>
              <w:cnfStyle w:val="000000100000" w:firstRow="0" w:lastRow="0" w:firstColumn="0" w:lastColumn="0" w:oddVBand="0" w:evenVBand="0" w:oddHBand="1" w:evenHBand="0" w:firstRowFirstColumn="0" w:firstRowLastColumn="0" w:lastRowFirstColumn="0" w:lastRowLastColumn="0"/>
              <w:pPrChange w:id="31" w:author="张健" w:date="2015-10-09T18:51:00Z">
                <w:pPr>
                  <w:pStyle w:val="a5"/>
                  <w:numPr>
                    <w:numId w:val="26"/>
                  </w:numPr>
                  <w:ind w:left="360" w:firstLineChars="0" w:hanging="360"/>
                  <w:cnfStyle w:val="000000100000" w:firstRow="0" w:lastRow="0" w:firstColumn="0" w:lastColumn="0" w:oddVBand="0" w:evenVBand="0" w:oddHBand="1" w:evenHBand="0" w:firstRowFirstColumn="0" w:firstRowLastColumn="0" w:lastRowFirstColumn="0" w:lastRowLastColumn="0"/>
                </w:pPr>
              </w:pPrChange>
            </w:pPr>
            <w:r>
              <w:t>管理员创建一个新用户</w:t>
            </w:r>
            <w:r>
              <w:t>/</w:t>
            </w:r>
            <w:r>
              <w:t>选定一个已有用户变更他的职位</w:t>
            </w:r>
            <w:r>
              <w:t>/</w:t>
            </w:r>
            <w:r>
              <w:t>修改一个用户的信息</w:t>
            </w:r>
          </w:p>
          <w:p w:rsidR="00774FA2" w:rsidRDefault="00774FA2" w:rsidP="0094289D">
            <w:pPr>
              <w:pStyle w:val="a5"/>
              <w:numPr>
                <w:ilvl w:val="0"/>
                <w:numId w:val="26"/>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系统提示管理员输入用户的权限</w:t>
            </w:r>
            <w:r>
              <w:rPr>
                <w:rFonts w:hint="eastAsia"/>
              </w:rPr>
              <w:t>/</w:t>
            </w:r>
            <w:r>
              <w:rPr>
                <w:rFonts w:hint="eastAsia"/>
              </w:rPr>
              <w:t>信息</w:t>
            </w:r>
          </w:p>
          <w:p w:rsidR="00774FA2" w:rsidRDefault="00774FA2" w:rsidP="0094289D">
            <w:pPr>
              <w:pStyle w:val="a5"/>
              <w:numPr>
                <w:ilvl w:val="0"/>
                <w:numId w:val="26"/>
              </w:numPr>
              <w:ind w:firstLineChars="0"/>
              <w:cnfStyle w:val="000000100000" w:firstRow="0" w:lastRow="0" w:firstColumn="0" w:lastColumn="0" w:oddVBand="0" w:evenVBand="0" w:oddHBand="1" w:evenHBand="0" w:firstRowFirstColumn="0" w:firstRowLastColumn="0" w:lastRowFirstColumn="0" w:lastRowLastColumn="0"/>
            </w:pPr>
            <w:r>
              <w:t>管理员输入用户</w:t>
            </w:r>
            <w:r>
              <w:rPr>
                <w:rFonts w:hint="eastAsia"/>
              </w:rPr>
              <w:t>的权限</w:t>
            </w:r>
            <w:r>
              <w:rPr>
                <w:rFonts w:hint="eastAsia"/>
              </w:rPr>
              <w:t>/</w:t>
            </w:r>
            <w:r>
              <w:rPr>
                <w:rFonts w:hint="eastAsia"/>
              </w:rPr>
              <w:t>信息</w:t>
            </w:r>
          </w:p>
          <w:p w:rsidR="00774FA2" w:rsidRDefault="00774FA2" w:rsidP="0094289D">
            <w:pPr>
              <w:pStyle w:val="a5"/>
              <w:numPr>
                <w:ilvl w:val="0"/>
                <w:numId w:val="26"/>
              </w:numPr>
              <w:ind w:firstLineChars="0"/>
              <w:cnfStyle w:val="000000100000" w:firstRow="0" w:lastRow="0" w:firstColumn="0" w:lastColumn="0" w:oddVBand="0" w:evenVBand="0" w:oddHBand="1" w:evenHBand="0" w:firstRowFirstColumn="0" w:firstRowLastColumn="0" w:lastRowFirstColumn="0" w:lastRowLastColumn="0"/>
            </w:pPr>
            <w:r>
              <w:t>管理员停止输入，系统存入该用户的权限</w:t>
            </w:r>
            <w:r>
              <w:t>/</w:t>
            </w:r>
            <w:r>
              <w:t>信息</w:t>
            </w:r>
          </w:p>
        </w:tc>
      </w:tr>
      <w:tr w:rsidR="00774FA2" w:rsidRPr="00201341" w:rsidTr="0094289D">
        <w:tc>
          <w:tcPr>
            <w:cnfStyle w:val="001000000000" w:firstRow="0" w:lastRow="0" w:firstColumn="1" w:lastColumn="0" w:oddVBand="0" w:evenVBand="0" w:oddHBand="0" w:evenHBand="0" w:firstRowFirstColumn="0" w:firstRowLastColumn="0" w:lastRowFirstColumn="0" w:lastRowLastColumn="0"/>
            <w:tcW w:w="1413" w:type="dxa"/>
          </w:tcPr>
          <w:p w:rsidR="00774FA2" w:rsidRDefault="00774FA2" w:rsidP="0094289D">
            <w:r>
              <w:rPr>
                <w:rFonts w:hint="eastAsia"/>
              </w:rPr>
              <w:t>扩展流程</w:t>
            </w:r>
          </w:p>
        </w:tc>
        <w:tc>
          <w:tcPr>
            <w:tcW w:w="6883" w:type="dxa"/>
          </w:tcPr>
          <w:p w:rsidR="00774FA2" w:rsidRDefault="00774FA2" w:rsidP="0094289D">
            <w:pPr>
              <w:cnfStyle w:val="000000000000" w:firstRow="0" w:lastRow="0" w:firstColumn="0" w:lastColumn="0" w:oddVBand="0" w:evenVBand="0" w:oddHBand="0" w:evenHBand="0" w:firstRowFirstColumn="0" w:firstRowLastColumn="0" w:lastRowFirstColumn="0" w:lastRowLastColumn="0"/>
            </w:pPr>
            <w:r>
              <w:t>管理员输入的用户权限</w:t>
            </w:r>
            <w:r>
              <w:t>/</w:t>
            </w:r>
            <w:r>
              <w:t>信息不符合规格</w:t>
            </w:r>
          </w:p>
          <w:p w:rsidR="00774FA2" w:rsidRPr="00201341" w:rsidRDefault="00774FA2" w:rsidP="0094289D">
            <w:pPr>
              <w:cnfStyle w:val="000000000000" w:firstRow="0" w:lastRow="0" w:firstColumn="0" w:lastColumn="0" w:oddVBand="0" w:evenVBand="0" w:oddHBand="0" w:evenHBand="0" w:firstRowFirstColumn="0" w:firstRowLastColumn="0" w:lastRowFirstColumn="0" w:lastRowLastColumn="0"/>
            </w:pPr>
            <w:r>
              <w:t>1.</w:t>
            </w:r>
            <w:r>
              <w:t>系统提示管理员重新输入</w:t>
            </w:r>
          </w:p>
        </w:tc>
      </w:tr>
      <w:tr w:rsidR="00774FA2" w:rsidTr="0094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74FA2" w:rsidRDefault="00774FA2" w:rsidP="0094289D">
            <w:r>
              <w:rPr>
                <w:rFonts w:hint="eastAsia"/>
              </w:rPr>
              <w:t>特殊需求</w:t>
            </w:r>
          </w:p>
        </w:tc>
        <w:tc>
          <w:tcPr>
            <w:tcW w:w="6883" w:type="dxa"/>
          </w:tcPr>
          <w:p w:rsidR="00774FA2" w:rsidRDefault="00774FA2" w:rsidP="0094289D">
            <w:pPr>
              <w:cnfStyle w:val="000000100000" w:firstRow="0" w:lastRow="0" w:firstColumn="0" w:lastColumn="0" w:oddVBand="0" w:evenVBand="0" w:oddHBand="1" w:evenHBand="0" w:firstRowFirstColumn="0" w:firstRowLastColumn="0" w:lastRowFirstColumn="0" w:lastRowLastColumn="0"/>
            </w:pPr>
            <w:r>
              <w:t>无</w:t>
            </w:r>
          </w:p>
        </w:tc>
      </w:tr>
    </w:tbl>
    <w:p w:rsidR="00774FA2" w:rsidRPr="00261AF7" w:rsidRDefault="00774FA2"/>
    <w:sectPr w:rsidR="00774FA2" w:rsidRPr="00261A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00F" w:rsidRDefault="00E0200F" w:rsidP="001B3613">
      <w:r>
        <w:separator/>
      </w:r>
    </w:p>
  </w:endnote>
  <w:endnote w:type="continuationSeparator" w:id="0">
    <w:p w:rsidR="00E0200F" w:rsidRDefault="00E0200F" w:rsidP="001B3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00F" w:rsidRDefault="00E0200F" w:rsidP="001B3613">
      <w:r>
        <w:separator/>
      </w:r>
    </w:p>
  </w:footnote>
  <w:footnote w:type="continuationSeparator" w:id="0">
    <w:p w:rsidR="00E0200F" w:rsidRDefault="00E0200F" w:rsidP="001B36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84E86"/>
    <w:multiLevelType w:val="hybridMultilevel"/>
    <w:tmpl w:val="EAC41A3C"/>
    <w:lvl w:ilvl="0" w:tplc="5E1CDB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4D7039"/>
    <w:multiLevelType w:val="hybridMultilevel"/>
    <w:tmpl w:val="4D44A7F6"/>
    <w:lvl w:ilvl="0" w:tplc="CF9AF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2C6082"/>
    <w:multiLevelType w:val="hybridMultilevel"/>
    <w:tmpl w:val="3690A1AA"/>
    <w:lvl w:ilvl="0" w:tplc="FB22CA02">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3" w15:restartNumberingAfterBreak="0">
    <w:nsid w:val="0B77176D"/>
    <w:multiLevelType w:val="hybridMultilevel"/>
    <w:tmpl w:val="EAE86D2E"/>
    <w:lvl w:ilvl="0" w:tplc="E9642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50537E"/>
    <w:multiLevelType w:val="hybridMultilevel"/>
    <w:tmpl w:val="9C70EFCA"/>
    <w:lvl w:ilvl="0" w:tplc="E51AB0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C4691D"/>
    <w:multiLevelType w:val="hybridMultilevel"/>
    <w:tmpl w:val="BC1857D4"/>
    <w:lvl w:ilvl="0" w:tplc="2D240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9061A7"/>
    <w:multiLevelType w:val="hybridMultilevel"/>
    <w:tmpl w:val="7798948A"/>
    <w:lvl w:ilvl="0" w:tplc="838E48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A74330"/>
    <w:multiLevelType w:val="hybridMultilevel"/>
    <w:tmpl w:val="FB36FEE0"/>
    <w:lvl w:ilvl="0" w:tplc="CAD6F9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1D0096"/>
    <w:multiLevelType w:val="hybridMultilevel"/>
    <w:tmpl w:val="1632FB3C"/>
    <w:lvl w:ilvl="0" w:tplc="F9C485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431A56"/>
    <w:multiLevelType w:val="hybridMultilevel"/>
    <w:tmpl w:val="1C90FF04"/>
    <w:lvl w:ilvl="0" w:tplc="21D40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122403"/>
    <w:multiLevelType w:val="hybridMultilevel"/>
    <w:tmpl w:val="B2B6A584"/>
    <w:lvl w:ilvl="0" w:tplc="3FDEA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5512CEE"/>
    <w:multiLevelType w:val="hybridMultilevel"/>
    <w:tmpl w:val="D1B831CE"/>
    <w:lvl w:ilvl="0" w:tplc="6D5A796E">
      <w:start w:val="1"/>
      <w:numFmt w:val="decimal"/>
      <w:lvlText w:val="%1."/>
      <w:lvlJc w:val="left"/>
      <w:pPr>
        <w:ind w:left="501"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EC37413"/>
    <w:multiLevelType w:val="hybridMultilevel"/>
    <w:tmpl w:val="0C2C3EC2"/>
    <w:lvl w:ilvl="0" w:tplc="EE70F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42B5A0E"/>
    <w:multiLevelType w:val="hybridMultilevel"/>
    <w:tmpl w:val="0DA6EDB4"/>
    <w:lvl w:ilvl="0" w:tplc="0316D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BE6C90"/>
    <w:multiLevelType w:val="hybridMultilevel"/>
    <w:tmpl w:val="20D6FBF4"/>
    <w:lvl w:ilvl="0" w:tplc="2F845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60D566A"/>
    <w:multiLevelType w:val="singleLevel"/>
    <w:tmpl w:val="560D566A"/>
    <w:lvl w:ilvl="0">
      <w:start w:val="1"/>
      <w:numFmt w:val="decimal"/>
      <w:suff w:val="nothing"/>
      <w:lvlText w:val="%1."/>
      <w:lvlJc w:val="left"/>
    </w:lvl>
  </w:abstractNum>
  <w:abstractNum w:abstractNumId="16" w15:restartNumberingAfterBreak="0">
    <w:nsid w:val="560D5F66"/>
    <w:multiLevelType w:val="singleLevel"/>
    <w:tmpl w:val="560D5F66"/>
    <w:lvl w:ilvl="0">
      <w:start w:val="1"/>
      <w:numFmt w:val="decimal"/>
      <w:suff w:val="nothing"/>
      <w:lvlText w:val="%1."/>
      <w:lvlJc w:val="left"/>
    </w:lvl>
  </w:abstractNum>
  <w:abstractNum w:abstractNumId="17" w15:restartNumberingAfterBreak="0">
    <w:nsid w:val="560D6E8B"/>
    <w:multiLevelType w:val="singleLevel"/>
    <w:tmpl w:val="560D6E8B"/>
    <w:lvl w:ilvl="0">
      <w:start w:val="1"/>
      <w:numFmt w:val="decimal"/>
      <w:suff w:val="nothing"/>
      <w:lvlText w:val="%1."/>
      <w:lvlJc w:val="left"/>
    </w:lvl>
  </w:abstractNum>
  <w:abstractNum w:abstractNumId="18" w15:restartNumberingAfterBreak="0">
    <w:nsid w:val="560D72CE"/>
    <w:multiLevelType w:val="singleLevel"/>
    <w:tmpl w:val="560D72CE"/>
    <w:lvl w:ilvl="0">
      <w:start w:val="1"/>
      <w:numFmt w:val="decimal"/>
      <w:suff w:val="nothing"/>
      <w:lvlText w:val="%1."/>
      <w:lvlJc w:val="left"/>
    </w:lvl>
  </w:abstractNum>
  <w:abstractNum w:abstractNumId="19" w15:restartNumberingAfterBreak="0">
    <w:nsid w:val="560D732E"/>
    <w:multiLevelType w:val="singleLevel"/>
    <w:tmpl w:val="560D732E"/>
    <w:lvl w:ilvl="0">
      <w:start w:val="1"/>
      <w:numFmt w:val="decimal"/>
      <w:suff w:val="nothing"/>
      <w:lvlText w:val="%1."/>
      <w:lvlJc w:val="left"/>
    </w:lvl>
  </w:abstractNum>
  <w:abstractNum w:abstractNumId="20" w15:restartNumberingAfterBreak="0">
    <w:nsid w:val="560D7A67"/>
    <w:multiLevelType w:val="singleLevel"/>
    <w:tmpl w:val="560D7A67"/>
    <w:lvl w:ilvl="0">
      <w:start w:val="1"/>
      <w:numFmt w:val="decimal"/>
      <w:suff w:val="nothing"/>
      <w:lvlText w:val="%1."/>
      <w:lvlJc w:val="left"/>
    </w:lvl>
  </w:abstractNum>
  <w:abstractNum w:abstractNumId="21" w15:restartNumberingAfterBreak="0">
    <w:nsid w:val="560D7B4F"/>
    <w:multiLevelType w:val="singleLevel"/>
    <w:tmpl w:val="560D7B4F"/>
    <w:lvl w:ilvl="0">
      <w:start w:val="1"/>
      <w:numFmt w:val="decimal"/>
      <w:suff w:val="nothing"/>
      <w:lvlText w:val="%1."/>
      <w:lvlJc w:val="left"/>
    </w:lvl>
  </w:abstractNum>
  <w:abstractNum w:abstractNumId="22" w15:restartNumberingAfterBreak="0">
    <w:nsid w:val="560D7E22"/>
    <w:multiLevelType w:val="singleLevel"/>
    <w:tmpl w:val="560D7E22"/>
    <w:lvl w:ilvl="0">
      <w:start w:val="1"/>
      <w:numFmt w:val="decimal"/>
      <w:suff w:val="nothing"/>
      <w:lvlText w:val="%1."/>
      <w:lvlJc w:val="left"/>
    </w:lvl>
  </w:abstractNum>
  <w:abstractNum w:abstractNumId="23" w15:restartNumberingAfterBreak="0">
    <w:nsid w:val="560EEC00"/>
    <w:multiLevelType w:val="singleLevel"/>
    <w:tmpl w:val="560EEC00"/>
    <w:lvl w:ilvl="0">
      <w:start w:val="1"/>
      <w:numFmt w:val="decimal"/>
      <w:suff w:val="nothing"/>
      <w:lvlText w:val="%1."/>
      <w:lvlJc w:val="left"/>
    </w:lvl>
  </w:abstractNum>
  <w:abstractNum w:abstractNumId="24" w15:restartNumberingAfterBreak="0">
    <w:nsid w:val="57731262"/>
    <w:multiLevelType w:val="hybridMultilevel"/>
    <w:tmpl w:val="2382A3C6"/>
    <w:lvl w:ilvl="0" w:tplc="EF4A8F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D1B267D"/>
    <w:multiLevelType w:val="hybridMultilevel"/>
    <w:tmpl w:val="7632E422"/>
    <w:lvl w:ilvl="0" w:tplc="0AFA76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D583513"/>
    <w:multiLevelType w:val="hybridMultilevel"/>
    <w:tmpl w:val="CE9EFF70"/>
    <w:lvl w:ilvl="0" w:tplc="104EC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FE7593F"/>
    <w:multiLevelType w:val="hybridMultilevel"/>
    <w:tmpl w:val="0F26962A"/>
    <w:lvl w:ilvl="0" w:tplc="DD5CB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69247ED"/>
    <w:multiLevelType w:val="hybridMultilevel"/>
    <w:tmpl w:val="4E882864"/>
    <w:lvl w:ilvl="0" w:tplc="E3F48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FF028DE"/>
    <w:multiLevelType w:val="hybridMultilevel"/>
    <w:tmpl w:val="AB42A7E4"/>
    <w:lvl w:ilvl="0" w:tplc="D07CB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54248A3"/>
    <w:multiLevelType w:val="hybridMultilevel"/>
    <w:tmpl w:val="C5F277DC"/>
    <w:lvl w:ilvl="0" w:tplc="C67866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83D05A0"/>
    <w:multiLevelType w:val="hybridMultilevel"/>
    <w:tmpl w:val="40AEB3CA"/>
    <w:lvl w:ilvl="0" w:tplc="EF62324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79185851"/>
    <w:multiLevelType w:val="hybridMultilevel"/>
    <w:tmpl w:val="863629FE"/>
    <w:lvl w:ilvl="0" w:tplc="0F9C23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F48333E"/>
    <w:multiLevelType w:val="multilevel"/>
    <w:tmpl w:val="C7F45D5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1"/>
  </w:num>
  <w:num w:numId="2">
    <w:abstractNumId w:val="32"/>
  </w:num>
  <w:num w:numId="3">
    <w:abstractNumId w:val="14"/>
  </w:num>
  <w:num w:numId="4">
    <w:abstractNumId w:val="27"/>
  </w:num>
  <w:num w:numId="5">
    <w:abstractNumId w:val="2"/>
  </w:num>
  <w:num w:numId="6">
    <w:abstractNumId w:val="26"/>
  </w:num>
  <w:num w:numId="7">
    <w:abstractNumId w:val="31"/>
  </w:num>
  <w:num w:numId="8">
    <w:abstractNumId w:val="8"/>
  </w:num>
  <w:num w:numId="9">
    <w:abstractNumId w:val="29"/>
  </w:num>
  <w:num w:numId="10">
    <w:abstractNumId w:val="4"/>
  </w:num>
  <w:num w:numId="11">
    <w:abstractNumId w:val="24"/>
  </w:num>
  <w:num w:numId="12">
    <w:abstractNumId w:val="15"/>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3"/>
  </w:num>
  <w:num w:numId="20">
    <w:abstractNumId w:val="22"/>
  </w:num>
  <w:num w:numId="21">
    <w:abstractNumId w:val="7"/>
  </w:num>
  <w:num w:numId="22">
    <w:abstractNumId w:val="0"/>
  </w:num>
  <w:num w:numId="23">
    <w:abstractNumId w:val="28"/>
  </w:num>
  <w:num w:numId="24">
    <w:abstractNumId w:val="9"/>
  </w:num>
  <w:num w:numId="25">
    <w:abstractNumId w:val="3"/>
  </w:num>
  <w:num w:numId="26">
    <w:abstractNumId w:val="6"/>
  </w:num>
  <w:num w:numId="27">
    <w:abstractNumId w:val="5"/>
  </w:num>
  <w:num w:numId="28">
    <w:abstractNumId w:val="10"/>
  </w:num>
  <w:num w:numId="29">
    <w:abstractNumId w:val="12"/>
  </w:num>
  <w:num w:numId="30">
    <w:abstractNumId w:val="13"/>
  </w:num>
  <w:num w:numId="31">
    <w:abstractNumId w:val="25"/>
  </w:num>
  <w:num w:numId="32">
    <w:abstractNumId w:val="33"/>
  </w:num>
  <w:num w:numId="33">
    <w:abstractNumId w:val="1"/>
  </w:num>
  <w:num w:numId="34">
    <w:abstractNumId w:val="3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张健">
    <w15:presenceInfo w15:providerId="Windows Live" w15:userId="83179a78266b23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903"/>
    <w:rsid w:val="00001136"/>
    <w:rsid w:val="00010C6E"/>
    <w:rsid w:val="000531CF"/>
    <w:rsid w:val="00057345"/>
    <w:rsid w:val="00067927"/>
    <w:rsid w:val="000919D9"/>
    <w:rsid w:val="00095715"/>
    <w:rsid w:val="000A793A"/>
    <w:rsid w:val="000C6AEF"/>
    <w:rsid w:val="000D2044"/>
    <w:rsid w:val="000E4130"/>
    <w:rsid w:val="0012005C"/>
    <w:rsid w:val="00131100"/>
    <w:rsid w:val="00131BE3"/>
    <w:rsid w:val="00135A8F"/>
    <w:rsid w:val="00136A9B"/>
    <w:rsid w:val="00144D74"/>
    <w:rsid w:val="00163B5E"/>
    <w:rsid w:val="001661F8"/>
    <w:rsid w:val="00166C55"/>
    <w:rsid w:val="00184612"/>
    <w:rsid w:val="00195103"/>
    <w:rsid w:val="001B3613"/>
    <w:rsid w:val="001B7A6B"/>
    <w:rsid w:val="001C3010"/>
    <w:rsid w:val="001F5B2B"/>
    <w:rsid w:val="00203F31"/>
    <w:rsid w:val="00214D84"/>
    <w:rsid w:val="00217A95"/>
    <w:rsid w:val="00221923"/>
    <w:rsid w:val="0024318D"/>
    <w:rsid w:val="0024697B"/>
    <w:rsid w:val="00261AF7"/>
    <w:rsid w:val="00275C84"/>
    <w:rsid w:val="002970A2"/>
    <w:rsid w:val="002A4CD0"/>
    <w:rsid w:val="002A5E6E"/>
    <w:rsid w:val="002A606C"/>
    <w:rsid w:val="002B0F03"/>
    <w:rsid w:val="002B3BEE"/>
    <w:rsid w:val="002C38CB"/>
    <w:rsid w:val="002C7762"/>
    <w:rsid w:val="002E430B"/>
    <w:rsid w:val="003219B0"/>
    <w:rsid w:val="003353B2"/>
    <w:rsid w:val="00346222"/>
    <w:rsid w:val="00366965"/>
    <w:rsid w:val="00367C4C"/>
    <w:rsid w:val="0037150F"/>
    <w:rsid w:val="00375CA8"/>
    <w:rsid w:val="003A1DF0"/>
    <w:rsid w:val="003A70F5"/>
    <w:rsid w:val="003D46E1"/>
    <w:rsid w:val="003E6B3C"/>
    <w:rsid w:val="00443432"/>
    <w:rsid w:val="004549B2"/>
    <w:rsid w:val="00467B7A"/>
    <w:rsid w:val="004833CD"/>
    <w:rsid w:val="004A6FB3"/>
    <w:rsid w:val="004C152A"/>
    <w:rsid w:val="004C2915"/>
    <w:rsid w:val="004D01AD"/>
    <w:rsid w:val="004D4C03"/>
    <w:rsid w:val="004E397A"/>
    <w:rsid w:val="00502D64"/>
    <w:rsid w:val="00515782"/>
    <w:rsid w:val="00516E7F"/>
    <w:rsid w:val="005353B6"/>
    <w:rsid w:val="005445CC"/>
    <w:rsid w:val="00570B02"/>
    <w:rsid w:val="005B66E5"/>
    <w:rsid w:val="005E4C0D"/>
    <w:rsid w:val="006226E2"/>
    <w:rsid w:val="00623BF6"/>
    <w:rsid w:val="0063026D"/>
    <w:rsid w:val="006356A4"/>
    <w:rsid w:val="00646E42"/>
    <w:rsid w:val="00646F42"/>
    <w:rsid w:val="00647F74"/>
    <w:rsid w:val="006615C3"/>
    <w:rsid w:val="00672C01"/>
    <w:rsid w:val="00676F3E"/>
    <w:rsid w:val="00685B21"/>
    <w:rsid w:val="006B6A07"/>
    <w:rsid w:val="006F1926"/>
    <w:rsid w:val="00700637"/>
    <w:rsid w:val="00704F57"/>
    <w:rsid w:val="007224D8"/>
    <w:rsid w:val="00772B57"/>
    <w:rsid w:val="00774FA2"/>
    <w:rsid w:val="00791494"/>
    <w:rsid w:val="00795128"/>
    <w:rsid w:val="007D3B07"/>
    <w:rsid w:val="007D7452"/>
    <w:rsid w:val="008100BF"/>
    <w:rsid w:val="00853002"/>
    <w:rsid w:val="00873051"/>
    <w:rsid w:val="008732D1"/>
    <w:rsid w:val="008769EF"/>
    <w:rsid w:val="00897FE3"/>
    <w:rsid w:val="008A19A6"/>
    <w:rsid w:val="008B1DC3"/>
    <w:rsid w:val="008C780F"/>
    <w:rsid w:val="0091184E"/>
    <w:rsid w:val="00931B2C"/>
    <w:rsid w:val="009322EA"/>
    <w:rsid w:val="009513BF"/>
    <w:rsid w:val="0097303E"/>
    <w:rsid w:val="00977AFA"/>
    <w:rsid w:val="0099075F"/>
    <w:rsid w:val="00991106"/>
    <w:rsid w:val="009A1282"/>
    <w:rsid w:val="009A6D19"/>
    <w:rsid w:val="009A76AD"/>
    <w:rsid w:val="009B021F"/>
    <w:rsid w:val="009B0C70"/>
    <w:rsid w:val="009B3DC2"/>
    <w:rsid w:val="009C1DBE"/>
    <w:rsid w:val="009F4174"/>
    <w:rsid w:val="00A0353B"/>
    <w:rsid w:val="00A129CD"/>
    <w:rsid w:val="00A277DA"/>
    <w:rsid w:val="00A474DD"/>
    <w:rsid w:val="00A553B4"/>
    <w:rsid w:val="00A628B6"/>
    <w:rsid w:val="00A67C3B"/>
    <w:rsid w:val="00A70F35"/>
    <w:rsid w:val="00A72D9F"/>
    <w:rsid w:val="00A87E56"/>
    <w:rsid w:val="00AA03E7"/>
    <w:rsid w:val="00AA2CEB"/>
    <w:rsid w:val="00AA3E7D"/>
    <w:rsid w:val="00AB21FF"/>
    <w:rsid w:val="00AC3438"/>
    <w:rsid w:val="00AD7C1E"/>
    <w:rsid w:val="00AE2AA1"/>
    <w:rsid w:val="00AE64CB"/>
    <w:rsid w:val="00AE7592"/>
    <w:rsid w:val="00AE7A8A"/>
    <w:rsid w:val="00AF7A84"/>
    <w:rsid w:val="00B20992"/>
    <w:rsid w:val="00B326EF"/>
    <w:rsid w:val="00B53387"/>
    <w:rsid w:val="00BB2C90"/>
    <w:rsid w:val="00BF54E5"/>
    <w:rsid w:val="00C01F63"/>
    <w:rsid w:val="00C0359D"/>
    <w:rsid w:val="00C10773"/>
    <w:rsid w:val="00C15EC6"/>
    <w:rsid w:val="00C20DE7"/>
    <w:rsid w:val="00C331A9"/>
    <w:rsid w:val="00CB79BF"/>
    <w:rsid w:val="00CE7069"/>
    <w:rsid w:val="00CE71EE"/>
    <w:rsid w:val="00CF3903"/>
    <w:rsid w:val="00D03C7B"/>
    <w:rsid w:val="00D46227"/>
    <w:rsid w:val="00D5787D"/>
    <w:rsid w:val="00D63CD3"/>
    <w:rsid w:val="00D6628C"/>
    <w:rsid w:val="00D92588"/>
    <w:rsid w:val="00DB0EC4"/>
    <w:rsid w:val="00DC4026"/>
    <w:rsid w:val="00DC5980"/>
    <w:rsid w:val="00DC779B"/>
    <w:rsid w:val="00DD705A"/>
    <w:rsid w:val="00DE00E9"/>
    <w:rsid w:val="00DE0718"/>
    <w:rsid w:val="00DF43A8"/>
    <w:rsid w:val="00E0200F"/>
    <w:rsid w:val="00E25840"/>
    <w:rsid w:val="00E5567E"/>
    <w:rsid w:val="00E7100D"/>
    <w:rsid w:val="00E90F4E"/>
    <w:rsid w:val="00EA0E57"/>
    <w:rsid w:val="00EB34A1"/>
    <w:rsid w:val="00EB70E7"/>
    <w:rsid w:val="00EC5448"/>
    <w:rsid w:val="00EC5757"/>
    <w:rsid w:val="00EC57C1"/>
    <w:rsid w:val="00ED2453"/>
    <w:rsid w:val="00EE1E0D"/>
    <w:rsid w:val="00EE743B"/>
    <w:rsid w:val="00F02C34"/>
    <w:rsid w:val="00F03480"/>
    <w:rsid w:val="00F05FA0"/>
    <w:rsid w:val="00F12E6D"/>
    <w:rsid w:val="00F2719E"/>
    <w:rsid w:val="00F34193"/>
    <w:rsid w:val="00F46174"/>
    <w:rsid w:val="00F74029"/>
    <w:rsid w:val="00F977C7"/>
    <w:rsid w:val="00FA5033"/>
    <w:rsid w:val="00FB6C00"/>
    <w:rsid w:val="00FC1456"/>
    <w:rsid w:val="00FC51B3"/>
    <w:rsid w:val="00FC5D10"/>
    <w:rsid w:val="00FD0BFC"/>
    <w:rsid w:val="00FD1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F115A9-9D5B-4C34-9B42-670390C07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361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36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B3613"/>
    <w:rPr>
      <w:sz w:val="18"/>
      <w:szCs w:val="18"/>
    </w:rPr>
  </w:style>
  <w:style w:type="paragraph" w:styleId="a4">
    <w:name w:val="footer"/>
    <w:basedOn w:val="a"/>
    <w:link w:val="Char0"/>
    <w:uiPriority w:val="99"/>
    <w:unhideWhenUsed/>
    <w:rsid w:val="001B3613"/>
    <w:pPr>
      <w:tabs>
        <w:tab w:val="center" w:pos="4153"/>
        <w:tab w:val="right" w:pos="8306"/>
      </w:tabs>
      <w:snapToGrid w:val="0"/>
      <w:jc w:val="left"/>
    </w:pPr>
    <w:rPr>
      <w:sz w:val="18"/>
      <w:szCs w:val="18"/>
    </w:rPr>
  </w:style>
  <w:style w:type="character" w:customStyle="1" w:styleId="Char0">
    <w:name w:val="页脚 Char"/>
    <w:basedOn w:val="a0"/>
    <w:link w:val="a4"/>
    <w:uiPriority w:val="99"/>
    <w:rsid w:val="001B3613"/>
    <w:rPr>
      <w:sz w:val="18"/>
      <w:szCs w:val="18"/>
    </w:rPr>
  </w:style>
  <w:style w:type="table" w:styleId="4-5">
    <w:name w:val="Grid Table 4 Accent 5"/>
    <w:basedOn w:val="a1"/>
    <w:uiPriority w:val="49"/>
    <w:rsid w:val="001B361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5">
    <w:name w:val="List Paragraph"/>
    <w:basedOn w:val="a"/>
    <w:uiPriority w:val="34"/>
    <w:qFormat/>
    <w:rsid w:val="00791494"/>
    <w:pPr>
      <w:ind w:firstLineChars="200" w:firstLine="420"/>
    </w:pPr>
  </w:style>
  <w:style w:type="table" w:styleId="5-5">
    <w:name w:val="Grid Table 5 Dark Accent 5"/>
    <w:basedOn w:val="a1"/>
    <w:uiPriority w:val="50"/>
    <w:rsid w:val="0079149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4-51">
    <w:name w:val="网格表 4 - 着色 51"/>
    <w:basedOn w:val="a1"/>
    <w:uiPriority w:val="49"/>
    <w:rsid w:val="00FA5033"/>
    <w:rPr>
      <w:rFonts w:ascii="Times New Roman" w:eastAsia="宋体" w:hAnsi="Times New Roman" w:cs="Times New Roman"/>
      <w:kern w:val="0"/>
      <w:sz w:val="20"/>
      <w:szCs w:val="20"/>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l2br w:val="nil"/>
          <w:tr2bl w:val="nil"/>
        </w:tcBorders>
        <w:shd w:val="clear" w:color="auto" w:fill="4472C4"/>
      </w:tcPr>
    </w:tblStylePr>
    <w:tblStylePr w:type="lastRow">
      <w:rPr>
        <w:b/>
        <w:bCs/>
      </w:rPr>
      <w:tblPr/>
      <w:tcPr>
        <w:tcBorders>
          <w:top w:val="double" w:sz="4" w:space="0" w:color="4472C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a6">
    <w:name w:val="Table Grid"/>
    <w:basedOn w:val="a1"/>
    <w:uiPriority w:val="59"/>
    <w:rsid w:val="00E258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6356A4"/>
    <w:rPr>
      <w:sz w:val="18"/>
      <w:szCs w:val="18"/>
    </w:rPr>
  </w:style>
  <w:style w:type="character" w:customStyle="1" w:styleId="Char1">
    <w:name w:val="批注框文本 Char"/>
    <w:basedOn w:val="a0"/>
    <w:link w:val="a7"/>
    <w:uiPriority w:val="99"/>
    <w:semiHidden/>
    <w:rsid w:val="006356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2675</TotalTime>
  <Pages>12</Pages>
  <Words>1432</Words>
  <Characters>8165</Characters>
  <Application>Microsoft Office Word</Application>
  <DocSecurity>0</DocSecurity>
  <Lines>68</Lines>
  <Paragraphs>19</Paragraphs>
  <ScaleCrop>false</ScaleCrop>
  <Company/>
  <LinksUpToDate>false</LinksUpToDate>
  <CharactersWithSpaces>9578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张健</dc:creator>
  <cp:keywords/>
  <dc:description/>
  <cp:lastModifiedBy>张健</cp:lastModifiedBy>
  <cp:revision>172</cp:revision>
  <dcterms:created xsi:type="dcterms:W3CDTF">2015-09-29T01:58:00Z</dcterms:created>
  <dcterms:modified xsi:type="dcterms:W3CDTF">2015-10-09T12:14:00Z</dcterms:modified>
</cp:coreProperties>
</file>