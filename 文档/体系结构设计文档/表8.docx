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50423" w:rsidTr="009D33D2">
        <w:tc>
          <w:tcPr>
            <w:tcW w:w="1980" w:type="dxa"/>
          </w:tcPr>
          <w:p w:rsidR="00650423" w:rsidRDefault="00650423" w:rsidP="009D33D2">
            <w:r>
              <w:rPr>
                <w:rFonts w:hint="eastAsia"/>
              </w:rPr>
              <w:t>模块</w:t>
            </w:r>
          </w:p>
        </w:tc>
        <w:tc>
          <w:tcPr>
            <w:tcW w:w="6316" w:type="dxa"/>
          </w:tcPr>
          <w:p w:rsidR="00650423" w:rsidRDefault="00650423" w:rsidP="009D33D2">
            <w:r>
              <w:rPr>
                <w:rFonts w:hint="eastAsia"/>
              </w:rPr>
              <w:t>职责</w:t>
            </w:r>
          </w:p>
        </w:tc>
      </w:tr>
      <w:tr w:rsidR="00650423" w:rsidTr="009D33D2">
        <w:tc>
          <w:tcPr>
            <w:tcW w:w="1980" w:type="dxa"/>
          </w:tcPr>
          <w:p w:rsidR="00650423" w:rsidRDefault="00650423" w:rsidP="009D33D2">
            <w:proofErr w:type="spellStart"/>
            <w:r>
              <w:t>C</w:t>
            </w:r>
            <w:r>
              <w:rPr>
                <w:rFonts w:hint="eastAsia"/>
              </w:rPr>
              <w:t>oll</w:t>
            </w:r>
            <w:r>
              <w:t>ectionbl</w:t>
            </w:r>
            <w:proofErr w:type="spellEnd"/>
          </w:p>
        </w:tc>
        <w:tc>
          <w:tcPr>
            <w:tcW w:w="6316" w:type="dxa"/>
          </w:tcPr>
          <w:p w:rsidR="00650423" w:rsidRDefault="00995F3F" w:rsidP="009D33D2">
            <w:r>
              <w:rPr>
                <w:rFonts w:hint="eastAsia"/>
              </w:rPr>
              <w:t>负责实现对应</w:t>
            </w:r>
            <w:proofErr w:type="gramStart"/>
            <w:r>
              <w:rPr>
                <w:rFonts w:hint="eastAsia"/>
              </w:rPr>
              <w:t>与揽件</w:t>
            </w:r>
            <w:proofErr w:type="gramEnd"/>
            <w:r>
              <w:rPr>
                <w:rFonts w:hint="eastAsia"/>
              </w:rPr>
              <w:t>界面所需要的服务</w:t>
            </w:r>
          </w:p>
        </w:tc>
      </w:tr>
      <w:tr w:rsidR="00650423" w:rsidTr="009D33D2">
        <w:tc>
          <w:tcPr>
            <w:tcW w:w="1980" w:type="dxa"/>
          </w:tcPr>
          <w:p w:rsidR="00650423" w:rsidRDefault="00650423" w:rsidP="009D33D2">
            <w:proofErr w:type="spellStart"/>
            <w:r>
              <w:rPr>
                <w:rFonts w:hint="eastAsia"/>
              </w:rPr>
              <w:t>approvebl</w:t>
            </w:r>
            <w:proofErr w:type="spellEnd"/>
          </w:p>
        </w:tc>
        <w:tc>
          <w:tcPr>
            <w:tcW w:w="6316" w:type="dxa"/>
          </w:tcPr>
          <w:p w:rsidR="00650423" w:rsidRDefault="00995F3F" w:rsidP="009D33D2">
            <w:r>
              <w:rPr>
                <w:rFonts w:hint="eastAsia"/>
              </w:rPr>
              <w:t>负责实现对应与</w:t>
            </w:r>
            <w:ins w:id="0" w:author="张健" w:date="2015-10-20T20:37:00Z">
              <w:r>
                <w:rPr>
                  <w:rFonts w:hint="eastAsia"/>
                </w:rPr>
                <w:t>审判单据</w:t>
              </w:r>
            </w:ins>
            <w:r>
              <w:rPr>
                <w:rFonts w:hint="eastAsia"/>
              </w:rPr>
              <w:t>界面所需要的服务</w:t>
            </w:r>
          </w:p>
        </w:tc>
      </w:tr>
      <w:tr w:rsidR="00650423" w:rsidTr="009D33D2">
        <w:tc>
          <w:tcPr>
            <w:tcW w:w="1980" w:type="dxa"/>
          </w:tcPr>
          <w:p w:rsidR="00650423" w:rsidRDefault="00650423" w:rsidP="009D33D2">
            <w:proofErr w:type="spellStart"/>
            <w:r>
              <w:rPr>
                <w:rFonts w:hint="eastAsia"/>
              </w:rPr>
              <w:t>financebl</w:t>
            </w:r>
            <w:proofErr w:type="spellEnd"/>
          </w:p>
        </w:tc>
        <w:tc>
          <w:tcPr>
            <w:tcW w:w="6316" w:type="dxa"/>
          </w:tcPr>
          <w:p w:rsidR="00650423" w:rsidRDefault="00995F3F" w:rsidP="009D33D2">
            <w:r>
              <w:rPr>
                <w:rFonts w:hint="eastAsia"/>
              </w:rPr>
              <w:t>负责实现对应与</w:t>
            </w:r>
            <w:r>
              <w:t>成本管理、</w:t>
            </w:r>
            <w:r>
              <w:rPr>
                <w:rFonts w:hint="eastAsia"/>
              </w:rPr>
              <w:t>银行</w:t>
            </w:r>
            <w:r>
              <w:rPr>
                <w:rFonts w:hint="eastAsia"/>
              </w:rPr>
              <w:t>账户管理、</w:t>
            </w:r>
            <w:r w:rsidRPr="00097775">
              <w:rPr>
                <w:rFonts w:hint="eastAsia"/>
              </w:rPr>
              <w:t>查看统计报表</w:t>
            </w:r>
            <w:r>
              <w:rPr>
                <w:rFonts w:hint="eastAsia"/>
              </w:rPr>
              <w:t>、</w:t>
            </w:r>
            <w:r>
              <w:t>生成收款单</w:t>
            </w:r>
            <w:r w:rsidR="00813342">
              <w:t>（</w:t>
            </w:r>
            <w:r w:rsidR="00813342">
              <w:rPr>
                <w:rFonts w:hint="eastAsia"/>
              </w:rPr>
              <w:t>这个是在营业厅主界面下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界面所需要的服务</w:t>
            </w:r>
          </w:p>
        </w:tc>
      </w:tr>
      <w:tr w:rsidR="00650423" w:rsidTr="009D33D2">
        <w:tc>
          <w:tcPr>
            <w:tcW w:w="1980" w:type="dxa"/>
          </w:tcPr>
          <w:p w:rsidR="00650423" w:rsidRDefault="00650423" w:rsidP="009D33D2">
            <w:proofErr w:type="spellStart"/>
            <w:r>
              <w:rPr>
                <w:rFonts w:hint="eastAsia"/>
              </w:rPr>
              <w:t>logispicsquerybl</w:t>
            </w:r>
            <w:proofErr w:type="spellEnd"/>
          </w:p>
        </w:tc>
        <w:tc>
          <w:tcPr>
            <w:tcW w:w="6316" w:type="dxa"/>
          </w:tcPr>
          <w:p w:rsidR="00650423" w:rsidRDefault="00995F3F" w:rsidP="009D33D2">
            <w:r>
              <w:rPr>
                <w:rFonts w:hint="eastAsia"/>
              </w:rPr>
              <w:t>负责实现对应与物流</w:t>
            </w:r>
            <w:r w:rsidRPr="00097775">
              <w:rPr>
                <w:rFonts w:hint="eastAsia"/>
              </w:rPr>
              <w:t>查询</w:t>
            </w:r>
            <w:r>
              <w:rPr>
                <w:rFonts w:hint="eastAsia"/>
              </w:rPr>
              <w:t>界面所需要的服务</w:t>
            </w:r>
          </w:p>
        </w:tc>
      </w:tr>
      <w:tr w:rsidR="00650423" w:rsidTr="009D33D2">
        <w:tc>
          <w:tcPr>
            <w:tcW w:w="1980" w:type="dxa"/>
          </w:tcPr>
          <w:p w:rsidR="00650423" w:rsidRDefault="00650423" w:rsidP="009D33D2">
            <w:proofErr w:type="spellStart"/>
            <w:r>
              <w:rPr>
                <w:rFonts w:hint="eastAsia"/>
              </w:rPr>
              <w:t>storagebl</w:t>
            </w:r>
            <w:proofErr w:type="spellEnd"/>
          </w:p>
        </w:tc>
        <w:tc>
          <w:tcPr>
            <w:tcW w:w="6316" w:type="dxa"/>
          </w:tcPr>
          <w:p w:rsidR="00650423" w:rsidRDefault="00995F3F" w:rsidP="009D33D2">
            <w:r>
              <w:rPr>
                <w:rFonts w:hint="eastAsia"/>
              </w:rPr>
              <w:t>负责实现对应与出库管理、入库管理、</w:t>
            </w:r>
            <w:r w:rsidRPr="00097775">
              <w:rPr>
                <w:rFonts w:hint="eastAsia"/>
              </w:rPr>
              <w:t>库存信息初始化</w:t>
            </w:r>
            <w:r>
              <w:rPr>
                <w:rFonts w:hint="eastAsia"/>
              </w:rPr>
              <w:t>、</w:t>
            </w:r>
            <w:r w:rsidRPr="009C5CA3">
              <w:rPr>
                <w:rFonts w:hint="eastAsia"/>
              </w:rPr>
              <w:t>库存盘点</w:t>
            </w:r>
            <w:r>
              <w:rPr>
                <w:rFonts w:hint="eastAsia"/>
              </w:rPr>
              <w:t>、</w:t>
            </w:r>
            <w:r w:rsidR="00813342">
              <w:t>库区调整</w:t>
            </w:r>
            <w:r w:rsidR="00304025">
              <w:t>、</w:t>
            </w:r>
            <w:r w:rsidR="00304025">
              <w:rPr>
                <w:rFonts w:hint="eastAsia"/>
              </w:rPr>
              <w:t>仓库流量</w:t>
            </w:r>
            <w:r>
              <w:rPr>
                <w:rFonts w:hint="eastAsia"/>
              </w:rPr>
              <w:t>界面所需要的服务</w:t>
            </w:r>
          </w:p>
        </w:tc>
      </w:tr>
      <w:tr w:rsidR="00650423" w:rsidTr="009D33D2">
        <w:tc>
          <w:tcPr>
            <w:tcW w:w="1980" w:type="dxa"/>
          </w:tcPr>
          <w:p w:rsidR="00650423" w:rsidRDefault="00650423" w:rsidP="009D33D2">
            <w:proofErr w:type="spellStart"/>
            <w:r>
              <w:rPr>
                <w:rFonts w:hint="eastAsia"/>
              </w:rPr>
              <w:t>systembl</w:t>
            </w:r>
            <w:proofErr w:type="spellEnd"/>
          </w:p>
        </w:tc>
        <w:tc>
          <w:tcPr>
            <w:tcW w:w="6316" w:type="dxa"/>
          </w:tcPr>
          <w:p w:rsidR="00650423" w:rsidRDefault="00995F3F" w:rsidP="009D33D2">
            <w:r>
              <w:rPr>
                <w:rFonts w:hint="eastAsia"/>
              </w:rPr>
              <w:t>负责实现对应</w:t>
            </w:r>
            <w:r>
              <w:t>系统日志保存与查询、账户密码权限管理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、登陆账户查验界面所需要的服务</w:t>
            </w:r>
          </w:p>
        </w:tc>
      </w:tr>
      <w:tr w:rsidR="00650423" w:rsidTr="009D33D2">
        <w:tc>
          <w:tcPr>
            <w:tcW w:w="1980" w:type="dxa"/>
          </w:tcPr>
          <w:p w:rsidR="00650423" w:rsidRDefault="00650423" w:rsidP="009D33D2">
            <w:proofErr w:type="spellStart"/>
            <w:r>
              <w:rPr>
                <w:rFonts w:hint="eastAsia"/>
              </w:rPr>
              <w:t>utilitybl</w:t>
            </w:r>
            <w:proofErr w:type="spellEnd"/>
          </w:p>
        </w:tc>
        <w:tc>
          <w:tcPr>
            <w:tcW w:w="6316" w:type="dxa"/>
          </w:tcPr>
          <w:p w:rsidR="00650423" w:rsidRDefault="008611DA" w:rsidP="009D33D2">
            <w:r>
              <w:rPr>
                <w:rFonts w:hint="eastAsia"/>
              </w:rPr>
              <w:t>无</w:t>
            </w:r>
          </w:p>
        </w:tc>
      </w:tr>
      <w:tr w:rsidR="00650423" w:rsidTr="009D33D2">
        <w:tc>
          <w:tcPr>
            <w:tcW w:w="1980" w:type="dxa"/>
          </w:tcPr>
          <w:p w:rsidR="00650423" w:rsidRDefault="00650423" w:rsidP="009D33D2">
            <w:proofErr w:type="spellStart"/>
            <w:r>
              <w:rPr>
                <w:rFonts w:hint="eastAsia"/>
              </w:rPr>
              <w:t>transformbl</w:t>
            </w:r>
            <w:proofErr w:type="spellEnd"/>
          </w:p>
        </w:tc>
        <w:tc>
          <w:tcPr>
            <w:tcW w:w="6316" w:type="dxa"/>
          </w:tcPr>
          <w:p w:rsidR="00650423" w:rsidRDefault="00995F3F" w:rsidP="009D33D2">
            <w:r>
              <w:rPr>
                <w:rFonts w:hint="eastAsia"/>
              </w:rPr>
              <w:t>负责实现对应与车辆装车管理、交通装运管理、</w:t>
            </w:r>
            <w:proofErr w:type="gramStart"/>
            <w:r>
              <w:rPr>
                <w:rFonts w:hint="eastAsia"/>
              </w:rPr>
              <w:t>派件</w:t>
            </w:r>
            <w:r w:rsidR="00813342">
              <w:rPr>
                <w:rFonts w:hint="eastAsia"/>
              </w:rPr>
              <w:t>与</w:t>
            </w:r>
            <w:proofErr w:type="gramEnd"/>
            <w:ins w:id="1" w:author="张健" w:date="2015-10-20T20:34:00Z">
              <w:r>
                <w:rPr>
                  <w:rFonts w:hint="eastAsia"/>
                </w:rPr>
                <w:t>接件、生成中转中心接收单</w:t>
              </w:r>
            </w:ins>
            <w:r>
              <w:rPr>
                <w:rFonts w:hint="eastAsia"/>
              </w:rPr>
              <w:t>界面所需要的服务</w:t>
            </w:r>
          </w:p>
        </w:tc>
      </w:tr>
      <w:tr w:rsidR="00650423" w:rsidTr="009D33D2">
        <w:tc>
          <w:tcPr>
            <w:tcW w:w="1980" w:type="dxa"/>
          </w:tcPr>
          <w:p w:rsidR="00650423" w:rsidRDefault="00650423" w:rsidP="009D33D2">
            <w:proofErr w:type="spellStart"/>
            <w:r>
              <w:rPr>
                <w:rFonts w:hint="eastAsia"/>
              </w:rPr>
              <w:t>infobl</w:t>
            </w:r>
            <w:proofErr w:type="spellEnd"/>
          </w:p>
        </w:tc>
        <w:tc>
          <w:tcPr>
            <w:tcW w:w="6316" w:type="dxa"/>
          </w:tcPr>
          <w:p w:rsidR="00650423" w:rsidRDefault="00995F3F" w:rsidP="009D33D2">
            <w:r>
              <w:rPr>
                <w:rFonts w:hint="eastAsia"/>
              </w:rPr>
              <w:t>负责实现对应与司机信息管理、</w:t>
            </w:r>
            <w:r w:rsidRPr="00803B4A">
              <w:rPr>
                <w:rFonts w:hint="eastAsia"/>
              </w:rPr>
              <w:t>车辆信息管理</w:t>
            </w:r>
            <w:r>
              <w:rPr>
                <w:rFonts w:hint="eastAsia"/>
              </w:rPr>
              <w:t>、</w:t>
            </w:r>
            <w:r>
              <w:t>机构</w:t>
            </w:r>
            <w:r>
              <w:rPr>
                <w:rFonts w:hint="eastAsia"/>
              </w:rPr>
              <w:t>与人员</w:t>
            </w:r>
            <w:r>
              <w:t>管理、</w:t>
            </w:r>
            <w:r w:rsidR="00304025">
              <w:rPr>
                <w:rFonts w:hint="eastAsia"/>
              </w:rPr>
              <w:t>工资管理</w:t>
            </w:r>
            <w:r>
              <w:rPr>
                <w:rFonts w:hint="eastAsia"/>
              </w:rPr>
              <w:t>界面所需要的服务</w:t>
            </w:r>
          </w:p>
        </w:tc>
      </w:tr>
    </w:tbl>
    <w:p w:rsidR="00BB4323" w:rsidRPr="009D33D2" w:rsidRDefault="009D33D2" w:rsidP="009D33D2">
      <w:pPr>
        <w:pStyle w:val="2"/>
        <w:jc w:val="center"/>
      </w:pPr>
      <w:r w:rsidRPr="009D33D2">
        <w:rPr>
          <w:rFonts w:hint="eastAsia"/>
        </w:rPr>
        <w:t>表</w:t>
      </w:r>
      <w:r w:rsidRPr="009D33D2">
        <w:rPr>
          <w:rFonts w:hint="eastAsia"/>
        </w:rPr>
        <w:t>8</w:t>
      </w:r>
      <w:r w:rsidRPr="009D33D2">
        <w:t xml:space="preserve"> </w:t>
      </w:r>
      <w:r w:rsidRPr="009D33D2">
        <w:rPr>
          <w:rFonts w:hint="eastAsia"/>
        </w:rPr>
        <w:t>业务逻辑层模块的职责</w:t>
      </w:r>
      <w:bookmarkStart w:id="2" w:name="_GoBack"/>
      <w:bookmarkEnd w:id="2"/>
    </w:p>
    <w:sectPr w:rsidR="00BB4323" w:rsidRPr="009D3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83A" w:rsidRDefault="00BC583A" w:rsidP="00650423">
      <w:r>
        <w:separator/>
      </w:r>
    </w:p>
  </w:endnote>
  <w:endnote w:type="continuationSeparator" w:id="0">
    <w:p w:rsidR="00BC583A" w:rsidRDefault="00BC583A" w:rsidP="00650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83A" w:rsidRDefault="00BC583A" w:rsidP="00650423">
      <w:r>
        <w:separator/>
      </w:r>
    </w:p>
  </w:footnote>
  <w:footnote w:type="continuationSeparator" w:id="0">
    <w:p w:rsidR="00BC583A" w:rsidRDefault="00BC583A" w:rsidP="00650423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张健">
    <w15:presenceInfo w15:providerId="Windows Live" w15:userId="83179a78266b23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657"/>
    <w:rsid w:val="00304025"/>
    <w:rsid w:val="00650423"/>
    <w:rsid w:val="00813342"/>
    <w:rsid w:val="00846657"/>
    <w:rsid w:val="008611DA"/>
    <w:rsid w:val="00995F3F"/>
    <w:rsid w:val="009D33D2"/>
    <w:rsid w:val="00BB4323"/>
    <w:rsid w:val="00BC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364159-19B0-4C74-A68C-8EFB90F0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3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4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423"/>
    <w:rPr>
      <w:sz w:val="18"/>
      <w:szCs w:val="18"/>
    </w:rPr>
  </w:style>
  <w:style w:type="table" w:styleId="a5">
    <w:name w:val="Table Grid"/>
    <w:basedOn w:val="a1"/>
    <w:uiPriority w:val="39"/>
    <w:rsid w:val="00650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9D33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3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2015-10-26T01:49:00Z</dcterms:created>
  <dcterms:modified xsi:type="dcterms:W3CDTF">2015-10-26T02:31:00Z</dcterms:modified>
</cp:coreProperties>
</file>