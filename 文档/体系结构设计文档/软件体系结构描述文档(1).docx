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华文中宋" w:hAnsi="华文中宋" w:eastAsia="华文中宋" w:cs="华文中宋"/>
          <w:sz w:val="48"/>
          <w:szCs w:val="48"/>
        </w:rPr>
      </w:pPr>
      <w:r>
        <w:rPr>
          <w:rFonts w:hint="eastAsia" w:ascii="华文中宋" w:hAnsi="华文中宋" w:eastAsia="华文中宋" w:cs="华文中宋"/>
          <w:sz w:val="48"/>
          <w:szCs w:val="48"/>
        </w:rPr>
        <w:t>物流管理与服务系统（CMASS）</w:t>
      </w:r>
    </w:p>
    <w:p>
      <w:pPr>
        <w:jc w:val="center"/>
        <w:rPr>
          <w:rFonts w:ascii="华文中宋" w:hAnsi="华文中宋" w:eastAsia="华文中宋" w:cs="华文中宋"/>
          <w:sz w:val="48"/>
          <w:szCs w:val="48"/>
        </w:rPr>
      </w:pPr>
      <w:r>
        <w:rPr>
          <w:rFonts w:hint="eastAsia" w:ascii="华文中宋" w:hAnsi="华文中宋" w:eastAsia="华文中宋" w:cs="华文中宋"/>
          <w:sz w:val="48"/>
          <w:szCs w:val="48"/>
        </w:rPr>
        <w:t>软件体系结构描述文档</w:t>
      </w:r>
    </w:p>
    <w:p>
      <w:pPr>
        <w:jc w:val="center"/>
        <w:rPr>
          <w:rFonts w:ascii="华文中宋" w:hAnsi="华文中宋" w:eastAsia="华文中宋" w:cs="华文中宋"/>
          <w:szCs w:val="21"/>
        </w:rPr>
      </w:pPr>
      <w:r>
        <w:rPr>
          <w:rFonts w:ascii="华文中宋" w:hAnsi="华文中宋" w:eastAsia="华文中宋" w:cs="华文中宋"/>
        </w:rPr>
        <w:t>--------------V1.0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5" o:spt="75" type="#_x0000_t75" style="height:368.35pt;width:291.35pt;" filled="f" o:preferrelative="t" stroked="f" coordsize="21600,21600">
            <v:path/>
            <v:fill on="f" focussize="0,0"/>
            <v:stroke on="f" joinstyle="miter"/>
            <v:imagedata r:id="rId6" o:title="南京大学LOGO HD 3"/>
            <o:lock v:ext="edit" aspectratio="t"/>
            <w10:wrap type="none"/>
            <w10:anchorlock/>
          </v:shape>
        </w:pic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2015.10.21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目录</w:t>
      </w:r>
    </w:p>
    <w:p>
      <w:pPr>
        <w:jc w:val="center"/>
        <w:rPr>
          <w:b/>
          <w:sz w:val="32"/>
          <w:szCs w:val="32"/>
        </w:rPr>
      </w:pPr>
    </w:p>
    <w:p>
      <w:pPr>
        <w:pStyle w:val="11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bookmarkStart w:id="24" w:name="_GoBack"/>
      <w:bookmarkEnd w:id="24"/>
      <w:r>
        <w:rPr>
          <w:rFonts w:hint="eastAsia"/>
          <w:b/>
          <w:sz w:val="32"/>
          <w:szCs w:val="32"/>
        </w:rPr>
        <w:fldChar w:fldCharType="begin"/>
      </w:r>
      <w:r>
        <w:rPr>
          <w:rFonts w:hint="eastAsia"/>
          <w:b/>
          <w:sz w:val="32"/>
          <w:szCs w:val="32"/>
        </w:rPr>
        <w:instrText xml:space="preserve">TOC \o "1-3" \h \u </w:instrText>
      </w:r>
      <w:r>
        <w:rPr>
          <w:rFonts w:hint="eastAsia"/>
          <w:b/>
          <w:sz w:val="32"/>
          <w:szCs w:val="32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_Toc5599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 引言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_Toc5599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_Toc31434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1.1 编制目的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_Toc31434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_Toc401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1.2 词汇表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_Toc401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_Toc5719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1.3 参考资料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_Toc5719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_Toc16289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产品概述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_Toc16289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_Toc9249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逻辑视角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_Toc9249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_Toc20477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组合视角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_Toc20477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szCs w:val="3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_Toc4354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hint="default" w:ascii="Arial" w:hAnsi="Arial" w:eastAsia="黑体" w:cs="Times New Roman"/>
          <w:kern w:val="2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开发包图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_Toc4354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_Toc19987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 运行时进程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_Toc19987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_Toc27826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hint="default" w:ascii="Arial" w:hAnsi="Arial" w:eastAsia="黑体" w:cs="Times New Roman"/>
          <w:kern w:val="2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物理部署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_Toc27826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_Toc19668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 接口视角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_Toc19668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_Toc35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5.1 模块的职责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_Toc5125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5.2 用户界面层的分解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_Toc5125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_Toc5152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5.2.1 用户界面层模块的职责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_Toc5152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_Toc20729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5.2.2 用户界面层模块的接口规范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_Toc20729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_Toc20891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5.2.3 用户界面模块设计原理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_Toc20891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_Toc7714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5.3 业务逻辑层的分解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_Toc7714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_Toc12665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5.3.1 业务逻辑层模块的职责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_Toc12665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_Toc8219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5.3.2 业务逻辑层模块的接口规范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_Toc8219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_Toc24565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5.4 数据层的分解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_Toc24565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_Toc11289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5.4.1 数据层模块的职责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_Toc11289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_Toc22468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5.4.2 数据层模块的接口规范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_Toc22468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_Toc19183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 信息视角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_Toc19183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455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instrText xml:space="preserve"> HYPERLINK \l _Toc23452 </w:instrTex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6.1 数据持久化对象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_Toc23452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jc w:val="center"/>
        <w:rPr>
          <w:b/>
          <w:sz w:val="32"/>
          <w:szCs w:val="32"/>
        </w:rPr>
      </w:pP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fldChar w:fldCharType="end"/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pStyle w:val="2"/>
      </w:pPr>
      <w:bookmarkStart w:id="0" w:name="_Toc5599"/>
      <w:r>
        <w:rPr>
          <w:rFonts w:hint="eastAsia"/>
        </w:rPr>
        <w:t>1. 引言</w:t>
      </w:r>
      <w:bookmarkEnd w:id="0"/>
    </w:p>
    <w:p>
      <w:pPr>
        <w:pStyle w:val="3"/>
        <w:ind w:left="210"/>
      </w:pPr>
      <w:bookmarkStart w:id="1" w:name="_Toc31434"/>
      <w:r>
        <w:rPr>
          <w:rFonts w:hint="eastAsia"/>
        </w:rPr>
        <w:t>1.1 编制目的</w:t>
      </w:r>
      <w:bookmarkEnd w:id="1"/>
    </w:p>
    <w:p>
      <w:pPr>
        <w:ind w:firstLine="420" w:firstLineChars="200"/>
      </w:pPr>
      <w:r>
        <w:rPr>
          <w:rFonts w:hint="eastAsia"/>
        </w:rPr>
        <w:t>本报告详细完成对快递系统的概要设计，达到指导详细设计和开发的目的，同时实现和测试人员及用户的沟通。</w:t>
      </w:r>
    </w:p>
    <w:p>
      <w:pPr>
        <w:ind w:firstLine="420" w:firstLineChars="200"/>
      </w:pPr>
      <w:r>
        <w:rPr>
          <w:rFonts w:hint="eastAsia"/>
        </w:rPr>
        <w:t>本报告面向开发人员、测试人员及最终用户而编写，是了解系统的导航。</w:t>
      </w:r>
    </w:p>
    <w:p>
      <w:pPr>
        <w:pStyle w:val="3"/>
        <w:ind w:left="210"/>
      </w:pPr>
      <w:bookmarkStart w:id="2" w:name="_Toc401"/>
      <w:r>
        <w:rPr>
          <w:rFonts w:hint="eastAsia"/>
        </w:rPr>
        <w:t>1.2 词汇表</w:t>
      </w:r>
      <w:bookmarkEnd w:id="2"/>
    </w:p>
    <w:tbl>
      <w:tblPr>
        <w:tblStyle w:val="25"/>
        <w:tblW w:w="8671" w:type="dxa"/>
        <w:tblInd w:w="0" w:type="dxa"/>
        <w:tblBorders>
          <w:top w:val="single" w:color="95B3D7" w:sz="4" w:space="0"/>
          <w:left w:val="single" w:color="95B3D7" w:sz="4" w:space="0"/>
          <w:bottom w:val="single" w:color="95B3D7" w:sz="4" w:space="0"/>
          <w:right w:val="single" w:color="95B3D7" w:sz="4" w:space="0"/>
          <w:insideH w:val="single" w:color="95B3D7" w:sz="4" w:space="0"/>
          <w:insideV w:val="single" w:color="95B3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0"/>
        <w:gridCol w:w="2890"/>
        <w:gridCol w:w="2891"/>
      </w:tblGrid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shd w:val="clear" w:color="auto" w:fill="4F81BD"/>
          </w:tcPr>
          <w:p>
            <w:pPr>
              <w:jc w:val="center"/>
              <w:rPr>
                <w:b w:val="0"/>
                <w:bCs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词汇名称</w:t>
            </w:r>
          </w:p>
        </w:tc>
        <w:tc>
          <w:tcPr>
            <w:tcW w:w="2890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shd w:val="clear" w:color="auto" w:fill="4F81BD"/>
          </w:tcPr>
          <w:p>
            <w:pPr>
              <w:jc w:val="center"/>
              <w:rPr>
                <w:b w:val="0"/>
                <w:bCs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词汇含义</w:t>
            </w:r>
          </w:p>
        </w:tc>
        <w:tc>
          <w:tcPr>
            <w:tcW w:w="289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  <w:insideH w:val="single" w:sz="4" w:space="0"/>
              <w:insideV w:val="nil"/>
              <w:tl2br w:val="nil"/>
              <w:tr2bl w:val="nil"/>
            </w:tcBorders>
            <w:shd w:val="clear" w:color="auto" w:fill="4F81BD"/>
          </w:tcPr>
          <w:p>
            <w:pPr>
              <w:jc w:val="center"/>
              <w:rPr>
                <w:b w:val="0"/>
                <w:bCs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/>
                <w:bCs/>
              </w:rPr>
              <w:t>Y</w:t>
            </w: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oadDoc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营业厅装车单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YArrivalDoc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营业厅到达单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ZArriv</w:t>
            </w:r>
            <w:r>
              <w:rPr>
                <w:b/>
                <w:bCs/>
              </w:rPr>
              <w:t>alDoc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中转中心到达单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TransferDoc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中转单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ZloadDoc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中转中心装车单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SendDoc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寄件单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InWarehouseDoc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入库单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pStyle w:val="21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OutWarehouseDoc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出库单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pStyle w:val="21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OverDoc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收件单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Pay</w:t>
            </w:r>
            <w:r>
              <w:rPr>
                <w:b/>
                <w:bCs/>
              </w:rPr>
              <w:t>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付款单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GatheringDoc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收款单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YDeliver</w:t>
            </w:r>
            <w:r>
              <w:rPr>
                <w:b/>
                <w:bCs/>
              </w:rPr>
              <w:t>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派件单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CostInComeDocPO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成本收益表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RecordPO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仓库记录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CMASSS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快递管理与服务系统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</w:tbl>
    <w:p>
      <w:pPr/>
    </w:p>
    <w:p>
      <w:pPr>
        <w:pStyle w:val="3"/>
        <w:ind w:left="210"/>
      </w:pPr>
      <w:bookmarkStart w:id="3" w:name="_Toc5719"/>
      <w:r>
        <w:rPr>
          <w:rFonts w:hint="eastAsia"/>
        </w:rPr>
        <w:t>1.3 参考资料</w:t>
      </w:r>
      <w:bookmarkEnd w:id="3"/>
    </w:p>
    <w:p>
      <w:pPr/>
      <w:r>
        <w:t xml:space="preserve">1) </w:t>
      </w:r>
      <w:r>
        <w:rPr>
          <w:rFonts w:hint="eastAsia"/>
        </w:rPr>
        <w:t>快递管理与服务系统（CMASS）用例文档v</w:t>
      </w:r>
      <w:r>
        <w:t>1.0</w:t>
      </w:r>
    </w:p>
    <w:p>
      <w:pPr/>
      <w:r>
        <w:t xml:space="preserve">2) </w:t>
      </w:r>
      <w:r>
        <w:rPr>
          <w:rFonts w:hint="eastAsia"/>
        </w:rPr>
        <w:t>快递管理与服务系统（CMASS）软件需求规格说明文档</w:t>
      </w:r>
    </w:p>
    <w:p>
      <w:pPr>
        <w:pStyle w:val="2"/>
        <w:numPr>
          <w:ilvl w:val="0"/>
          <w:numId w:val="1"/>
        </w:numPr>
      </w:pPr>
      <w:bookmarkStart w:id="4" w:name="_Toc16289"/>
      <w:r>
        <w:rPr>
          <w:rFonts w:hint="eastAsia"/>
        </w:rPr>
        <w:t>产品概述</w:t>
      </w:r>
      <w:bookmarkEnd w:id="4"/>
    </w:p>
    <w:p>
      <w:pPr>
        <w:ind w:firstLine="420" w:firstLineChars="200"/>
      </w:pPr>
      <w:r>
        <w:rPr>
          <w:rFonts w:hint="eastAsia"/>
        </w:rPr>
        <w:t>CMASS是为一家本地民营物流企业开发的快递管理与服务系统，开发的目标是帮助企业wanchengrichang</w:t>
      </w:r>
      <w:r>
        <w:t xml:space="preserve"> </w:t>
      </w:r>
      <w:r>
        <w:rPr>
          <w:rFonts w:hint="eastAsia"/>
        </w:rPr>
        <w:t>的业务流程，包括：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SF1：对输送、保管、包装、流通加工等快递物流活动进行衔接活动，对装卸活动的管理，确定最恰当的装卸方式，合理配置。获得较好的经济效果。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SF2：对运输活动的管理，要求选择技术经济效果最好的运输方式及联运方式，合理确定运输路线，以实现安全、迅速、准时、价廉的要求。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SF3：处理营业厅司机，车辆的管理。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SF4：对快件的运费和到达时间有预估功能。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SF5：处理中转中心或营业厅快递的接收与派件，包括装车管理，装运管理等。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SF6：对仓库的管理，包括仓库货物的出库，入库，报警，分区，盘点等。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SF7：帮助财务人员处理公司财务状况，包括账户管理，制作成本收益，经营情况表等。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SF8：协助总经理的决策。</w:t>
      </w:r>
    </w:p>
    <w:p>
      <w:pPr>
        <w:ind w:firstLine="420" w:firstLineChars="200"/>
      </w:pPr>
      <w:r>
        <w:rPr>
          <w:rFonts w:hint="eastAsia"/>
        </w:rPr>
        <w:t>通过CMASS的应用，期望为民营企业提高员工工作效率，降低成本，减少企业内部交流障碍，吸引顾客，提高利润。</w:t>
      </w:r>
    </w:p>
    <w:p>
      <w:pPr>
        <w:pStyle w:val="2"/>
        <w:numPr>
          <w:ilvl w:val="0"/>
          <w:numId w:val="1"/>
        </w:numPr>
      </w:pPr>
      <w:bookmarkStart w:id="5" w:name="_Toc9249"/>
      <w:r>
        <w:rPr>
          <w:rFonts w:hint="eastAsia"/>
        </w:rPr>
        <w:t>逻辑视角</w:t>
      </w:r>
      <w:bookmarkEnd w:id="5"/>
    </w:p>
    <w:p>
      <w:pPr>
        <w:ind w:firstLine="420" w:firstLineChars="200"/>
      </w:pPr>
      <w:r>
        <w:rPr>
          <w:rFonts w:hint="eastAsia"/>
        </w:rPr>
        <w:t>逻辑快递系统中，选择了分层体系结构风格，将系统分为三层（展示层、业务逻辑层、数据层）能够很好地示意整个高层抽象。展示层包括GUI页面的实现，业务逻辑层包括业务逻辑处理的实现，数据层负责数据的持久化和访问。分层体系结构的逻辑视角和逻辑设计方案如图所示：</w:t>
      </w:r>
    </w:p>
    <w:p>
      <w:pPr>
        <w:ind w:firstLine="420" w:firstLineChars="200"/>
        <w:jc w:val="center"/>
      </w:pPr>
      <w:r>
        <w:pict>
          <v:shape id="_x0000_i1026" o:spt="75" type="#_x0000_t75" style="height:329.85pt;width:202.6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jc w:val="center"/>
      </w:pPr>
      <w:r>
        <w:rPr>
          <w:rFonts w:hint="eastAsia"/>
        </w:rPr>
        <w:t>图1   参照体系结构风格的包图表达逻辑视角</w:t>
      </w:r>
    </w:p>
    <w:p>
      <w:pPr/>
      <w:r>
        <w:pict>
          <v:shape id="_x0000_i1027" o:spt="75" type="#_x0000_t75" style="height:303.9pt;width:422.8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图2</w:t>
      </w:r>
      <w:r>
        <w:t xml:space="preserve">  </w:t>
      </w:r>
      <w:r>
        <w:rPr>
          <w:rFonts w:hint="eastAsia"/>
        </w:rPr>
        <w:t>软件体系结构逻辑设计方案</w:t>
      </w:r>
    </w:p>
    <w:p>
      <w:pPr/>
    </w:p>
    <w:p>
      <w:pPr>
        <w:pStyle w:val="2"/>
        <w:numPr>
          <w:ilvl w:val="0"/>
          <w:numId w:val="1"/>
        </w:numPr>
      </w:pPr>
      <w:bookmarkStart w:id="6" w:name="_Toc20477"/>
      <w:r>
        <w:rPr>
          <w:rFonts w:hint="eastAsia"/>
        </w:rPr>
        <w:t>组合视角</w:t>
      </w:r>
      <w:bookmarkEnd w:id="6"/>
    </w:p>
    <w:p>
      <w:pPr>
        <w:pStyle w:val="3"/>
        <w:numPr>
          <w:ilvl w:val="1"/>
          <w:numId w:val="1"/>
        </w:numPr>
        <w:ind w:leftChars="0"/>
      </w:pPr>
      <w:bookmarkStart w:id="7" w:name="_Toc4354"/>
      <w:r>
        <w:rPr>
          <w:rFonts w:hint="eastAsia"/>
        </w:rPr>
        <w:t>开发包图</w:t>
      </w:r>
      <w:bookmarkEnd w:id="7"/>
    </w:p>
    <w:p>
      <w:pPr/>
      <w:r>
        <w:rPr>
          <w:rFonts w:hint="eastAsia"/>
        </w:rPr>
        <w:t xml:space="preserve"> 快递系统的最终开发包图如表1所示：</w:t>
      </w:r>
    </w:p>
    <w:p>
      <w:pPr>
        <w:jc w:val="center"/>
        <w:rPr>
          <w:b/>
        </w:rPr>
      </w:pPr>
      <w:r>
        <w:rPr>
          <w:rFonts w:hint="eastAsia"/>
          <w:b/>
        </w:rPr>
        <w:t>表1  快递系统的最终开发包设计</w:t>
      </w:r>
    </w:p>
    <w:tbl>
      <w:tblPr>
        <w:tblStyle w:val="20"/>
        <w:tblW w:w="86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1"/>
        <w:gridCol w:w="5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开发（物理）包</w:t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依赖的其他开发包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mainui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infologicservice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UiFactory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collectionui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financeui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infoui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transferui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approveui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storageui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systemui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pproveui</w:t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approvebl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infobl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systembl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mainui,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collectionui</w:t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collectionbl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collectionlogicservice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approveui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mainui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client_tools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financeui</w:t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financebl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infobl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systembl,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approveui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export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infologicservice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mainui,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infoui</w:t>
            </w:r>
          </w:p>
        </w:tc>
        <w:tc>
          <w:tcPr>
            <w:tcW w:w="53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infobl,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infologicservice,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UiFactory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systemlogicservice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approveui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collectionui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financeui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logispicqueryui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mainui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storageui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systemui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logispicqueryui</w:t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logispicsquerybl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logispicsquerylogicservice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UiFactory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storageui</w:t>
            </w:r>
          </w:p>
        </w:tc>
        <w:tc>
          <w:tcPr>
            <w:tcW w:w="53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storagebl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storagelogicservice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UiFactory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systemui</w:t>
            </w:r>
          </w:p>
        </w:tc>
        <w:tc>
          <w:tcPr>
            <w:tcW w:w="53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systemlogicservice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UiFactory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systembl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transferui</w:t>
            </w:r>
          </w:p>
        </w:tc>
        <w:tc>
          <w:tcPr>
            <w:tcW w:w="53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collectionbl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transferbl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approveui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financeui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mainui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client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_tools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approvebl</w:t>
            </w:r>
          </w:p>
        </w:tc>
        <w:tc>
          <w:tcPr>
            <w:tcW w:w="53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collectionbl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financebl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storagebl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transferbl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approvelogicservice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collectionbl</w:t>
            </w:r>
          </w:p>
        </w:tc>
        <w:tc>
          <w:tcPr>
            <w:tcW w:w="53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infobl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logispicsquerybl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systembl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transferbl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collectionlogicservice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logispicsquerylogicservice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collectionDataServiceImpl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transferDataServiceImpl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financebl</w:t>
            </w:r>
          </w:p>
        </w:tc>
        <w:tc>
          <w:tcPr>
            <w:tcW w:w="53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collectionbl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infobl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transferbl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financelogicservice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logisticsqueryDataService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infobl</w:t>
            </w:r>
          </w:p>
        </w:tc>
        <w:tc>
          <w:tcPr>
            <w:tcW w:w="53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infologicservice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InfoDataServiceImpl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infologicservice.InstitutionLogicService;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logispicsquerybl</w:t>
            </w:r>
          </w:p>
        </w:tc>
        <w:tc>
          <w:tcPr>
            <w:tcW w:w="53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logispicsquerylogicservice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logisticsqueryDataService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storagebl</w:t>
            </w:r>
          </w:p>
        </w:tc>
        <w:tc>
          <w:tcPr>
            <w:tcW w:w="53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infobl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systembl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transferbl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infologicservice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storagelogicservice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StorageDataServiceImpl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systembl</w:t>
            </w:r>
          </w:p>
        </w:tc>
        <w:tc>
          <w:tcPr>
            <w:tcW w:w="53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systemlogicservice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logisticsqueryDataService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transferbl</w:t>
            </w:r>
          </w:p>
        </w:tc>
        <w:tc>
          <w:tcPr>
            <w:tcW w:w="53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collectionbl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infobl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logispicsquerybl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systembl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transformlogicservice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transferDataServiceImpl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approvelogicservice</w:t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transferbl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collectionlogicser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ice</w:t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financelogicser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ice</w:t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infologicser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ice</w:t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logispicequerylogicser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ice</w:t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storagelogicser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ice</w:t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systemlogicser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ice</w:t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tranformlogicser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ice</w:t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collectionDataServiceImpl</w:t>
            </w:r>
          </w:p>
        </w:tc>
        <w:tc>
          <w:tcPr>
            <w:tcW w:w="53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database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FinanceDataServiceImpl</w:t>
            </w:r>
          </w:p>
        </w:tc>
        <w:tc>
          <w:tcPr>
            <w:tcW w:w="53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database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InfoDataServiceImpl</w:t>
            </w:r>
          </w:p>
        </w:tc>
        <w:tc>
          <w:tcPr>
            <w:tcW w:w="53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database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infodataservice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LogisticeDataServiceImpl</w:t>
            </w:r>
          </w:p>
        </w:tc>
        <w:tc>
          <w:tcPr>
            <w:tcW w:w="53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database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logisticsqueryDataService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StorageDataServiceImpl</w:t>
            </w:r>
          </w:p>
        </w:tc>
        <w:tc>
          <w:tcPr>
            <w:tcW w:w="53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database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transferDataServiceImpl</w:t>
            </w:r>
          </w:p>
        </w:tc>
        <w:tc>
          <w:tcPr>
            <w:tcW w:w="53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database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approvedataservice</w:t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collectiondataservice</w:t>
            </w:r>
          </w:p>
        </w:tc>
        <w:tc>
          <w:tcPr>
            <w:tcW w:w="53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financedataservice</w:t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infodataservice</w:t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logisticsquerydataservice</w:t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storagedataservice</w:t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StorageDataServiceImpl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systemdataservice</w:t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transferdataservice</w:t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UiFactory</w:t>
            </w:r>
          </w:p>
        </w:tc>
        <w:tc>
          <w:tcPr>
            <w:tcW w:w="53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infobl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logispicsquerybl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storagebl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systembl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infologicservice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logispicsquerylogicservice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storagelogicservice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systemlogicservice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LogisticsDataServiceImpl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</w:tc>
        <w:tc>
          <w:tcPr>
            <w:tcW w:w="53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StorageDataServiceImpl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logisticsqueryDataService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client_tools</w:t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mainui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export</w:t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database</w:t>
            </w:r>
          </w:p>
        </w:tc>
        <w:tc>
          <w:tcPr>
            <w:tcW w:w="53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FinanceDataServiceImpl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InfoDataServiceImpl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LogisticsDataServiceImpl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StorageDataServiceImpl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SystemDataServiceImpl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collectionDataServiceImpl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transferDataServiceImpl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approvedataservice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logisticsqueryDataService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systemdataservice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Start</w:t>
            </w:r>
          </w:p>
        </w:tc>
        <w:tc>
          <w:tcPr>
            <w:tcW w:w="53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FinanceDataServiceImpl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InfoDataServiceImpl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LogisticsDataServiceImpl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StorageDataServiceImpl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SystemDataServiceImpl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collectionDataServiceImpl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transferDataServiceImpl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infodataservic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logisticsqueryDataService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systemdataservice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</w:tc>
        <w:tc>
          <w:tcPr>
            <w:tcW w:w="5310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22"/>
              </w:rPr>
              <w:t>无</w:t>
            </w:r>
          </w:p>
        </w:tc>
      </w:tr>
    </w:tbl>
    <w:p>
      <w:pPr>
        <w:ind w:left="210"/>
      </w:pPr>
    </w:p>
    <w:p>
      <w:pPr>
        <w:ind w:left="210"/>
      </w:pPr>
      <w:r>
        <w:rPr>
          <w:rFonts w:hint="eastAsia"/>
        </w:rPr>
        <w:t>快递系统的客户端开发包图如下图所示：</w:t>
      </w:r>
    </w:p>
    <w:p>
      <w:pPr>
        <w:ind w:left="210"/>
        <w:rPr>
          <w:rFonts w:hint="eastAsia"/>
        </w:rPr>
      </w:pPr>
    </w:p>
    <w:p>
      <w:pPr>
        <w:ind w:left="210"/>
      </w:pPr>
      <w:r>
        <w:drawing>
          <wp:inline distT="0" distB="0" distL="0" distR="0">
            <wp:extent cx="5368925" cy="46704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/>
        <w:jc w:val="center"/>
      </w:pPr>
      <w:r>
        <w:rPr>
          <w:rFonts w:hint="eastAsia"/>
        </w:rPr>
        <w:t>图3  快递系统的客户端开发包图</w:t>
      </w:r>
    </w:p>
    <w:p>
      <w:pPr>
        <w:ind w:left="210"/>
      </w:pPr>
      <w:r>
        <w:drawing>
          <wp:inline distT="0" distB="0" distL="0" distR="0">
            <wp:extent cx="5368925" cy="3691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/>
        <w:jc w:val="center"/>
      </w:pPr>
      <w:r>
        <w:rPr>
          <w:rFonts w:hint="eastAsia"/>
        </w:rPr>
        <w:t>图4  快递系统的服务器开发包图</w:t>
      </w:r>
    </w:p>
    <w:p>
      <w:pPr>
        <w:ind w:left="210"/>
      </w:pPr>
    </w:p>
    <w:p>
      <w:pPr>
        <w:pStyle w:val="3"/>
        <w:ind w:left="210"/>
      </w:pPr>
      <w:bookmarkStart w:id="8" w:name="_Toc19987"/>
      <w:r>
        <w:rPr>
          <w:rFonts w:hint="eastAsia"/>
        </w:rPr>
        <w:t>4.1 运行时进程</w:t>
      </w:r>
      <w:bookmarkEnd w:id="8"/>
    </w:p>
    <w:p>
      <w:pPr>
        <w:ind w:firstLine="420" w:firstLineChars="200"/>
      </w:pPr>
      <w:r>
        <w:rPr>
          <w:rFonts w:hint="eastAsia"/>
        </w:rPr>
        <w:t>在快递系统中，会有多个客户端进程和一个服务器进程，其进程图如下图所示。结合部署图，客户端进程是在客户端机器上运行，服务器端进程是在服务器端机器上运行。</w:t>
      </w:r>
    </w:p>
    <w:p>
      <w:pPr/>
      <w:r>
        <w:pict>
          <v:shape id="_x0000_i1028" o:spt="75" type="#_x0000_t75" style="height:190.9pt;width:421.9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图5  进程图</w:t>
      </w:r>
    </w:p>
    <w:p>
      <w:pPr>
        <w:jc w:val="center"/>
      </w:pPr>
    </w:p>
    <w:p>
      <w:pPr>
        <w:pStyle w:val="3"/>
        <w:numPr>
          <w:ilvl w:val="1"/>
          <w:numId w:val="1"/>
        </w:numPr>
        <w:ind w:leftChars="0"/>
      </w:pPr>
      <w:bookmarkStart w:id="9" w:name="_Toc27826"/>
      <w:r>
        <w:rPr>
          <w:rFonts w:hint="eastAsia"/>
        </w:rPr>
        <w:t>物理部署</w:t>
      </w:r>
      <w:bookmarkEnd w:id="9"/>
    </w:p>
    <w:p>
      <w:pPr>
        <w:ind w:left="210" w:firstLine="420" w:firstLineChars="200"/>
      </w:pPr>
      <w:r>
        <w:rPr>
          <w:rFonts w:hint="eastAsia"/>
        </w:rPr>
        <w:t>在快递系统中客户端构件是放在客户端机器上，服务器够减是放在服务器机器上。在客户端节点上，还要部署RMIStub构件。由于Java</w:t>
      </w:r>
      <w:r>
        <w:t xml:space="preserve"> R</w:t>
      </w:r>
      <w:r>
        <w:rPr>
          <w:rFonts w:hint="eastAsia"/>
        </w:rPr>
        <w:t>MI构件属于JDK6.0的一部分。所以，在系统JDK环境已经设置好的情况下，不需要在独立部署。部署图如图所示：</w:t>
      </w:r>
    </w:p>
    <w:p>
      <w:pPr>
        <w:ind w:left="210"/>
      </w:pPr>
    </w:p>
    <w:p>
      <w:pPr>
        <w:ind w:left="210"/>
      </w:pPr>
    </w:p>
    <w:p>
      <w:pPr>
        <w:ind w:left="210"/>
      </w:pPr>
      <w:r>
        <w:pict>
          <v:shape id="_x0000_i1029" o:spt="75" type="#_x0000_t75" style="height:329.85pt;width:367.5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ind w:left="210"/>
        <w:jc w:val="center"/>
      </w:pPr>
      <w:r>
        <w:rPr>
          <w:rFonts w:hint="eastAsia"/>
        </w:rPr>
        <w:t>图6  部署图</w:t>
      </w:r>
    </w:p>
    <w:p>
      <w:pPr>
        <w:ind w:left="210"/>
      </w:pPr>
    </w:p>
    <w:p>
      <w:pPr>
        <w:ind w:left="210"/>
      </w:pPr>
    </w:p>
    <w:p>
      <w:pPr>
        <w:ind w:left="210"/>
      </w:pPr>
    </w:p>
    <w:p>
      <w:pPr>
        <w:pStyle w:val="2"/>
      </w:pPr>
      <w:bookmarkStart w:id="10" w:name="_Toc19668"/>
      <w:r>
        <w:rPr>
          <w:rFonts w:hint="eastAsia"/>
        </w:rPr>
        <w:t>5. 接口视角</w:t>
      </w:r>
      <w:bookmarkEnd w:id="10"/>
    </w:p>
    <w:p>
      <w:pPr>
        <w:pStyle w:val="3"/>
        <w:ind w:left="210"/>
      </w:pPr>
      <w:bookmarkStart w:id="11" w:name="_Toc35"/>
      <w:r>
        <w:rPr>
          <w:rFonts w:hint="eastAsia"/>
        </w:rPr>
        <w:t>5.1 模块的职责</w:t>
      </w:r>
      <w:bookmarkEnd w:id="11"/>
    </w:p>
    <w:p>
      <w:pPr>
        <w:ind w:firstLine="420" w:firstLineChars="200"/>
      </w:pPr>
      <w:r>
        <w:rPr>
          <w:rFonts w:hint="eastAsia"/>
        </w:rPr>
        <w:t>客户端模块额服务器模块视图如图所示，客户端个层和服务器隔层的职责如表所示：</w:t>
      </w:r>
    </w:p>
    <w:p>
      <w:pPr/>
      <w:r>
        <w:pict>
          <v:shape id="_x0000_i1030" o:spt="75" type="#_x0000_t75" style="height:195.9pt;width:421.9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/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 图7  客户端模块视图                             图8  服务器模块视图</w:t>
      </w:r>
    </w:p>
    <w:p>
      <w:pPr>
        <w:jc w:val="center"/>
        <w:rPr>
          <w:b/>
        </w:rPr>
      </w:pPr>
      <w:r>
        <w:rPr>
          <w:rFonts w:hint="eastAsia"/>
          <w:b/>
        </w:rPr>
        <w:t>表2 客户端各层的职责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负责初始化网络通信机制，启动用户界面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用户界面层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基于窗口的工作人员使用界面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对于用户界面的输入进行响应并进行对应的逻辑处理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客户端网络模块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利用Java</w:t>
            </w:r>
            <w:r>
              <w:t xml:space="preserve"> RMI</w:t>
            </w:r>
            <w:r>
              <w:rPr>
                <w:rFonts w:hint="eastAsia"/>
              </w:rPr>
              <w:t>机制查找RMI服务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表3 服务器端各层的职责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负责初始化网络通信机制，启动用户界面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负责数据的持久化及数据访问接口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服务器端网络模块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利用Java RMI机制开启RMI服务，注册RMI服务</w:t>
            </w:r>
          </w:p>
        </w:tc>
      </w:tr>
    </w:tbl>
    <w:p>
      <w:pPr/>
    </w:p>
    <w:p>
      <w:pPr/>
      <w:r>
        <w:rPr>
          <w:rFonts w:hint="eastAsia"/>
        </w:rPr>
        <w:t xml:space="preserve">  每一层</w:t>
      </w:r>
      <w:r>
        <w:t>只是使用下方直接接触</w:t>
      </w:r>
      <w:r>
        <w:rPr>
          <w:rFonts w:hint="eastAsia"/>
        </w:rPr>
        <w:t>的</w:t>
      </w:r>
      <w:r>
        <w:t>层。</w:t>
      </w:r>
      <w:r>
        <w:rPr>
          <w:rFonts w:hint="eastAsia"/>
        </w:rPr>
        <w:t>层</w:t>
      </w:r>
      <w:r>
        <w:t>与层之间仅仅是通过接口的调用来完成的。层</w:t>
      </w:r>
      <w:r>
        <w:rPr>
          <w:rFonts w:hint="eastAsia"/>
        </w:rPr>
        <w:t>之间</w:t>
      </w:r>
      <w:r>
        <w:t>调用的接口如表</w:t>
      </w:r>
      <w:r>
        <w:rPr>
          <w:rFonts w:hint="eastAsia"/>
        </w:rPr>
        <w:t>四</w:t>
      </w:r>
      <w:r>
        <w:t>所示。</w:t>
      </w:r>
    </w:p>
    <w:p>
      <w:pPr/>
    </w:p>
    <w:p>
      <w:pPr>
        <w:jc w:val="center"/>
        <w:rPr>
          <w:b/>
        </w:rPr>
      </w:pPr>
      <w:r>
        <w:rPr>
          <w:rFonts w:hint="eastAsia"/>
          <w:b/>
        </w:rPr>
        <w:t>表4  层之间调用的接口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  <w:r>
              <w:t>调用方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  <w:r>
              <w:t>提供方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blservice</w:t>
            </w:r>
          </w:p>
          <w:p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blservice</w:t>
            </w:r>
          </w:p>
          <w:p>
            <w:pPr>
              <w:jc w:val="center"/>
            </w:pPr>
            <w:r>
              <w:t>Collectionblservice</w:t>
            </w:r>
          </w:p>
          <w:p>
            <w:pPr>
              <w:jc w:val="center"/>
            </w:pPr>
            <w:r>
              <w:t>Transferblservice</w:t>
            </w:r>
          </w:p>
          <w:p>
            <w:pPr>
              <w:jc w:val="center"/>
            </w:pPr>
            <w:r>
              <w:t>Infoblservice</w:t>
            </w:r>
          </w:p>
          <w:p>
            <w:pPr>
              <w:jc w:val="center"/>
            </w:pPr>
            <w:r>
              <w:t>Financeblservice</w:t>
            </w:r>
          </w:p>
          <w:p>
            <w:pPr>
              <w:jc w:val="center"/>
            </w:pPr>
            <w:r>
              <w:t>approveblservice</w:t>
            </w:r>
          </w:p>
          <w:p>
            <w:pPr>
              <w:jc w:val="center"/>
            </w:pPr>
            <w:r>
              <w:t>systemblservice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展示层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业务逻辑层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dataservice</w:t>
            </w:r>
          </w:p>
          <w:p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dataservice</w:t>
            </w:r>
          </w:p>
          <w:p>
            <w:pPr>
              <w:jc w:val="center"/>
            </w:pPr>
            <w:r>
              <w:t>Collectiondataservice</w:t>
            </w:r>
          </w:p>
          <w:p>
            <w:pPr>
              <w:jc w:val="center"/>
            </w:pPr>
            <w:r>
              <w:t>Transferdataservice</w:t>
            </w:r>
          </w:p>
          <w:p>
            <w:pPr>
              <w:jc w:val="center"/>
            </w:pPr>
            <w:r>
              <w:t>Infobdataservice</w:t>
            </w:r>
          </w:p>
          <w:p>
            <w:pPr>
              <w:jc w:val="center"/>
            </w:pPr>
            <w:r>
              <w:t>Financedataservice</w:t>
            </w:r>
          </w:p>
          <w:p>
            <w:pPr>
              <w:jc w:val="center"/>
            </w:pPr>
            <w:r>
              <w:t>approvedataservice</w:t>
            </w:r>
          </w:p>
          <w:p>
            <w:pPr>
              <w:jc w:val="center"/>
            </w:pPr>
            <w:r>
              <w:t>systemdataservice</w:t>
            </w:r>
          </w:p>
          <w:p>
            <w:pPr>
              <w:jc w:val="center"/>
            </w:pPr>
            <w:r>
              <w:t>datafactoryservice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客户端业务</w:t>
            </w:r>
            <w:r>
              <w:t>逻辑层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服务器端</w:t>
            </w:r>
            <w:r>
              <w:t>数据层</w:t>
            </w:r>
          </w:p>
        </w:tc>
      </w:tr>
    </w:tbl>
    <w:p>
      <w:pPr/>
    </w:p>
    <w:p>
      <w:pPr/>
      <w:r>
        <w:rPr>
          <w:rFonts w:hint="eastAsia"/>
        </w:rPr>
        <w:drawing>
          <wp:inline distT="0" distB="0" distL="114300" distR="114300">
            <wp:extent cx="5365750" cy="3839845"/>
            <wp:effectExtent l="0" t="0" r="13970" b="635"/>
            <wp:docPr id="2" name="图片 2" descr="揽件层调用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揽件层调用接口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图9</w:t>
      </w:r>
      <w:r>
        <w:t xml:space="preserve"> </w:t>
      </w:r>
      <w:r>
        <w:rPr>
          <w:rFonts w:hint="eastAsia"/>
        </w:rPr>
        <w:t>揽件用例层之间调用的接口</w:t>
      </w:r>
    </w:p>
    <w:p>
      <w:pPr>
        <w:pStyle w:val="3"/>
        <w:ind w:left="210"/>
      </w:pPr>
      <w:bookmarkStart w:id="12" w:name="_Toc5125"/>
      <w:r>
        <w:rPr>
          <w:rFonts w:hint="eastAsia"/>
        </w:rPr>
        <w:t>5.2 用户界面层的分解</w:t>
      </w:r>
      <w:bookmarkEnd w:id="12"/>
    </w:p>
    <w:p>
      <w:pPr>
        <w:ind w:firstLine="420" w:firstLineChars="200"/>
      </w:pPr>
      <w:r>
        <w:rPr>
          <w:rFonts w:hint="eastAsia"/>
        </w:rPr>
        <w:t>根据需求，系统存在38个界面：人员管理、机构管理、机构与人员管理、账户密码权限管理、管理员主界面、查询物流主界面、快递员主界面、揽件、派件与收件、营业厅主界面、车辆装车、接件与派件、收款单、车辆信息管理、司机信息管理、中转中心主界面、交通装运管理、中转中心接收单、仓库管理主界面、库存信息初始化、库区调整、仓库流量、库存盘点、出库、入库、财务人员主界面、成本管理、租金管理、运费管理、工资管理、银行账户管理、总经理主界面、查看统计报表、成本收益表、经营情况表、系统日志查询、审批单据、工资策略管理。界面跳转如图所示：</w:t>
      </w:r>
    </w:p>
    <w:p>
      <w:pPr/>
      <w:r>
        <w:rPr>
          <w:rFonts w:hint="eastAsia"/>
        </w:rPr>
        <w:drawing>
          <wp:inline distT="0" distB="0" distL="114300" distR="114300">
            <wp:extent cx="5365750" cy="2757170"/>
            <wp:effectExtent l="0" t="0" r="13970" b="1270"/>
            <wp:docPr id="3" name="图片 3" descr="用户界面跳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用户界面跳转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图10 用户界面跳转</w:t>
      </w:r>
    </w:p>
    <w:p>
      <w:pPr/>
      <w:r>
        <w:rPr>
          <w:rFonts w:hint="eastAsia"/>
        </w:rPr>
        <w:t>服务器端和客户端的用户界面设计接口是一致的，知识具体的页面不一样。用户界面类如下图所示：</w:t>
      </w:r>
    </w:p>
    <w:p>
      <w:pPr>
        <w:pStyle w:val="4"/>
        <w:ind w:left="420"/>
      </w:pPr>
      <w:bookmarkStart w:id="13" w:name="_Toc5152"/>
      <w:r>
        <w:rPr>
          <w:rFonts w:hint="eastAsia"/>
        </w:rPr>
        <w:t>5.2.1 用户界面层模块的职责</w:t>
      </w:r>
      <w:bookmarkEnd w:id="13"/>
    </w:p>
    <w:p>
      <w:pPr/>
      <w:r>
        <w:rPr>
          <w:rFonts w:hint="eastAsia"/>
        </w:rPr>
        <w:t>如表5</w:t>
      </w:r>
      <w:r>
        <w:t>所示为用户界面模块的职责。</w:t>
      </w:r>
    </w:p>
    <w:p>
      <w:pPr>
        <w:jc w:val="center"/>
        <w:rPr>
          <w:b/>
        </w:rPr>
      </w:pPr>
      <w:r>
        <w:rPr>
          <w:rFonts w:hint="eastAsia"/>
          <w:b/>
        </w:rPr>
        <w:t>表5  用户界面模块的职责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rPr>
                <w:rFonts w:hint="eastAsia"/>
              </w:rPr>
              <w:t>，</w:t>
            </w:r>
            <w:r>
              <w:t>负责界面的显示和界面的跳转</w:t>
            </w:r>
          </w:p>
        </w:tc>
      </w:tr>
    </w:tbl>
    <w:p>
      <w:pPr>
        <w:pStyle w:val="4"/>
        <w:ind w:left="420"/>
      </w:pPr>
      <w:bookmarkStart w:id="14" w:name="_Toc20729"/>
      <w:r>
        <w:rPr>
          <w:rFonts w:hint="eastAsia"/>
        </w:rPr>
        <w:t>5.2.2 用户界面层模块的接口规范</w:t>
      </w:r>
      <w:bookmarkEnd w:id="14"/>
    </w:p>
    <w:p>
      <w:pPr/>
      <w:r>
        <w:rPr>
          <w:rFonts w:hint="eastAsia"/>
        </w:rPr>
        <w:t>用户界面</w:t>
      </w:r>
      <w:r>
        <w:t xml:space="preserve">模块的接口规范如表6 </w:t>
      </w:r>
      <w:r>
        <w:rPr>
          <w:rFonts w:hint="eastAsia"/>
        </w:rPr>
        <w:t>所示</w:t>
      </w:r>
      <w:r>
        <w:t>。</w:t>
      </w:r>
    </w:p>
    <w:p>
      <w:pPr>
        <w:jc w:val="center"/>
      </w:pPr>
      <w:r>
        <w:rPr>
          <w:rFonts w:hint="eastAsia"/>
        </w:rPr>
        <w:t>表</w:t>
      </w:r>
      <w:r>
        <w:t xml:space="preserve">6 </w:t>
      </w:r>
      <w:r>
        <w:rPr>
          <w:rFonts w:hint="eastAsia"/>
        </w:rPr>
        <w:t>用户界面</w:t>
      </w:r>
      <w:r>
        <w:t>模块的接口规范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058"/>
        <w:gridCol w:w="4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10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center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nit</w:t>
            </w:r>
            <w:r>
              <w:t>(args:Strings[])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显示</w:t>
            </w:r>
            <w:r>
              <w:t>frame以及LoginPanel</w:t>
            </w:r>
          </w:p>
        </w:tc>
      </w:tr>
    </w:tbl>
    <w:p>
      <w:pPr/>
      <w:r>
        <w:rPr>
          <w:rFonts w:hint="eastAsia"/>
        </w:rPr>
        <w:t>用户界面层</w:t>
      </w:r>
      <w:r>
        <w:t>需要的服务接口如表7所示。</w:t>
      </w:r>
    </w:p>
    <w:p>
      <w:pPr>
        <w:jc w:val="center"/>
      </w:pPr>
      <w:r>
        <w:rPr>
          <w:rFonts w:hint="eastAsia"/>
        </w:rPr>
        <w:t>表</w:t>
      </w:r>
      <w:r>
        <w:t xml:space="preserve">7  </w:t>
      </w:r>
      <w:r>
        <w:rPr>
          <w:rFonts w:hint="eastAsia"/>
        </w:rPr>
        <w:t>用户界面</w:t>
      </w:r>
      <w:r>
        <w:t>层模块需要的服务接口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serviceservice.systemblservice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登录界面的业务逻辑接口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serviceservice.*blservice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每一个</w:t>
            </w:r>
            <w:r>
              <w:t>界面都有一个</w:t>
            </w:r>
            <w:r>
              <w:rPr>
                <w:rFonts w:hint="eastAsia"/>
              </w:rPr>
              <w:t>对应的</w:t>
            </w:r>
            <w:r>
              <w:t>业务逻辑接口</w:t>
            </w:r>
          </w:p>
        </w:tc>
      </w:tr>
    </w:tbl>
    <w:p>
      <w:pPr/>
    </w:p>
    <w:p>
      <w:pPr>
        <w:pStyle w:val="4"/>
        <w:ind w:left="420"/>
      </w:pPr>
      <w:bookmarkStart w:id="15" w:name="_Toc20891"/>
      <w:r>
        <w:rPr>
          <w:rFonts w:hint="eastAsia"/>
        </w:rPr>
        <w:t>5.2.3 用户界面模块设计原理</w:t>
      </w:r>
      <w:bookmarkEnd w:id="15"/>
    </w:p>
    <w:p>
      <w:pPr/>
      <w:r>
        <w:rPr>
          <w:rFonts w:hint="eastAsia"/>
        </w:rPr>
        <w:t>用户界面利用</w:t>
      </w:r>
      <w:r>
        <w:t>Java的Swing和AWT库来实现。</w:t>
      </w:r>
    </w:p>
    <w:p>
      <w:pPr/>
    </w:p>
    <w:p>
      <w:pPr>
        <w:pStyle w:val="3"/>
        <w:ind w:left="210"/>
      </w:pPr>
      <w:bookmarkStart w:id="16" w:name="_Toc7714"/>
      <w:r>
        <w:rPr>
          <w:rFonts w:hint="eastAsia"/>
        </w:rPr>
        <w:t>5.3 业务逻辑层的分解</w:t>
      </w:r>
      <w:bookmarkEnd w:id="16"/>
    </w:p>
    <w:p>
      <w:pPr/>
      <w:r>
        <w:pict>
          <v:shape id="_x0000_i1031" o:spt="75" type="#_x0000_t75" style="height:239.45pt;width:421.9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/>
    </w:p>
    <w:p>
      <w:pPr/>
    </w:p>
    <w:p>
      <w:pPr/>
    </w:p>
    <w:p>
      <w:pPr>
        <w:pStyle w:val="4"/>
        <w:ind w:left="420"/>
      </w:pPr>
      <w:bookmarkStart w:id="17" w:name="_Toc12665"/>
      <w:r>
        <w:rPr>
          <w:rFonts w:hint="eastAsia"/>
        </w:rPr>
        <w:t>5.3.1 业务逻辑层模块的职责</w:t>
      </w:r>
      <w:bookmarkEnd w:id="17"/>
    </w:p>
    <w:p>
      <w:pPr>
        <w:jc w:val="center"/>
        <w:rPr>
          <w:b/>
        </w:rPr>
      </w:pPr>
      <w:r>
        <w:rPr>
          <w:rFonts w:hint="eastAsia"/>
          <w:b/>
        </w:rPr>
        <w:t>表8</w:t>
      </w:r>
      <w:r>
        <w:rPr>
          <w:b/>
        </w:rPr>
        <w:t xml:space="preserve">  </w:t>
      </w:r>
      <w:r>
        <w:rPr>
          <w:rFonts w:hint="eastAsia"/>
          <w:b/>
        </w:rPr>
        <w:t>业务逻辑层模块的职责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t>C</w:t>
            </w:r>
            <w:r>
              <w:rPr>
                <w:rFonts w:hint="eastAsia"/>
              </w:rPr>
              <w:t>oll</w:t>
            </w:r>
            <w:r>
              <w:t>ectionbl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负责实现对应与揽件界面所需要的服务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approvebl</w:t>
            </w:r>
          </w:p>
        </w:tc>
        <w:tc>
          <w:tcPr>
            <w:tcW w:w="6316" w:type="dxa"/>
          </w:tcPr>
          <w:p>
            <w:pPr/>
            <w:r>
              <w:t>负责实现对应与</w:t>
            </w:r>
            <w:ins w:id="0" w:author="张健" w:date="2015-10-20T20:37:00Z">
              <w:r>
                <w:rPr/>
                <w:t>审判单据</w:t>
              </w:r>
            </w:ins>
            <w:r>
              <w:t>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financebl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负责实现对应与</w:t>
            </w:r>
            <w:r>
              <w:t>成本管理、</w:t>
            </w:r>
            <w:r>
              <w:rPr>
                <w:rFonts w:hint="eastAsia"/>
              </w:rPr>
              <w:t>银行账户管理、查看统计报表、</w:t>
            </w:r>
            <w:r>
              <w:t>生成收款单（</w:t>
            </w:r>
            <w:r>
              <w:rPr>
                <w:rFonts w:hint="eastAsia"/>
              </w:rPr>
              <w:t>这个是在营业厅主界面下 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logispicsquerybl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负责实现对应与物流查询界面所需要的服务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storagebl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负责实现对应与出库管理、入库管理、库存信息初始化、库存盘点、</w:t>
            </w:r>
            <w:r>
              <w:t>库区调整、</w:t>
            </w:r>
            <w:r>
              <w:rPr>
                <w:rFonts w:hint="eastAsia"/>
              </w:rPr>
              <w:t>仓库流量界面所需要的服务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systembl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</w:t>
            </w:r>
            <w:r>
              <w:t>系统日志保存与查询、账户密码权限管理</w:t>
            </w:r>
            <w:r>
              <w:rPr>
                <w:rFonts w:hint="eastAsia"/>
              </w:rPr>
              <w:t xml:space="preserve"> 、登陆账户查验界面所需要的服务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utilitybl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transformbl</w:t>
            </w:r>
          </w:p>
        </w:tc>
        <w:tc>
          <w:tcPr>
            <w:tcW w:w="6316" w:type="dxa"/>
          </w:tcPr>
          <w:p>
            <w:pPr/>
            <w:r>
              <w:t>负责实现对应与车辆装车管理、交通装运管理、派件与</w:t>
            </w:r>
            <w:ins w:id="1" w:author="张健" w:date="2015-10-20T20:34:00Z">
              <w:r>
                <w:rPr/>
                <w:t>接件、生成中转中心接收单</w:t>
              </w:r>
            </w:ins>
            <w:r>
              <w:t>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infobl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负责实现对应与司机信息管理、车辆信息管理、</w:t>
            </w:r>
            <w:r>
              <w:t>机构</w:t>
            </w:r>
            <w:r>
              <w:rPr>
                <w:rFonts w:hint="eastAsia"/>
              </w:rPr>
              <w:t>与人员</w:t>
            </w:r>
            <w:r>
              <w:t>管理、</w:t>
            </w:r>
            <w:r>
              <w:rPr>
                <w:rFonts w:hint="eastAsia"/>
              </w:rPr>
              <w:t>工资管理界面所需要的服务</w:t>
            </w:r>
          </w:p>
        </w:tc>
      </w:tr>
    </w:tbl>
    <w:p>
      <w:pPr>
        <w:jc w:val="center"/>
        <w:rPr>
          <w:b/>
        </w:rPr>
      </w:pPr>
    </w:p>
    <w:p>
      <w:pPr>
        <w:pStyle w:val="4"/>
        <w:ind w:left="420"/>
      </w:pPr>
      <w:bookmarkStart w:id="18" w:name="_Toc8219"/>
      <w:r>
        <w:rPr>
          <w:rFonts w:hint="eastAsia"/>
        </w:rPr>
        <w:t>5.3.2 业务逻辑层模块的接口规范</w:t>
      </w:r>
      <w:bookmarkEnd w:id="18"/>
    </w:p>
    <w:p>
      <w:pPr/>
    </w:p>
    <w:p>
      <w:pPr>
        <w:jc w:val="center"/>
      </w:pPr>
      <w:r>
        <w:rPr>
          <w:rFonts w:hint="eastAsia"/>
          <w:b/>
        </w:rPr>
        <w:t>表9</w:t>
      </w:r>
      <w:r>
        <w:rPr>
          <w:b/>
        </w:rPr>
        <w:t xml:space="preserve">  </w:t>
      </w:r>
      <w:r>
        <w:rPr>
          <w:rFonts w:hint="eastAsia"/>
          <w:b/>
        </w:rPr>
        <w:t>Collectionbl模块的接口规范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163"/>
        <w:gridCol w:w="577"/>
        <w:gridCol w:w="3596"/>
        <w:gridCol w:w="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供接口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Collection.saveSendDocPO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 xml:space="preserve">public void saveSendDocPO(SendDocPO po)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SenddocPO存在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保存寄件单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Collection.getDistance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public double getDistance(String 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得到城市距离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Collection.getSequence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 xml:space="preserve">public String getSequence()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得到寄件单序号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Collection.changeSequence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public void changeSequence()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寄件单已保存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更改序号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Collection.getAllSendDoc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public List&lt;SendDocPO&gt; getAllSendDoc()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获取所有未审批单据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Collection.getCourierMoney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public double getCourierMoney(String courierID)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得到快递员的业绩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Collection.createSendDocVO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public SendDocVO createSendDocVO(String sName,String sCity,String sAddress, String sUnit,String sTelePhone,String sMobilePhone,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rName,String rCity,String rAddress,String rUnit,String rTelePhone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,String rMobilePhone,int itemNum,double weight,double[] volume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,String itemKind,int packageType,int sendType)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数据完整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获取寄件单vo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Collection.timeEstimate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public int timeEstimate(String sCity,String rCity)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获取预估时间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Collection.priceCalc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double priceCalc(String sCity,String rCity,int packing,double[] volume,double weight,int sendType)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数据完整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计算价格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Collection.getSendDocPOByID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public SendDocPO getSendDocPOByID(String itemID)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Id正确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获取寄件单po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Collection.getSendDocsByID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public ArrayList&lt;String&gt; getSendDocsByID(String courier_ID)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Id正确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获取该快递员的寄件单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Collection.saveSendDocCreateGatheringDoc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public void saveSendDocCreateGatheringDoc(String courierID)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Id正确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重置快递员业绩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Collection.getHistoryPO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public SendDocPO getSendDocPOByID(String itemID)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Id正确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获取寄件单po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Collection.getSendDocPOByID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ArrayList&lt;HistoryTimePO&gt; getHistoryPO(String sCity, String rCity)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获取寄件历史时间记录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Collection.confirmSave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 confirmSave()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已生成单据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确认保存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8391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CollectionDataService.saveSendDocPO(SendDocPO po)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保存寄件单单一持久化对象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CollectionDataService.getDistance(String city)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获取距离数据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CollectionDataService.getSequence()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获取序列号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CollectionDataService.changeSequence(string sequence)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改变最后序列号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CollectionDataService.getSendDocPOByID(String ID)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根据id获取寄件单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CollectionDataService.getAllSendDoc()t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获取未审批寄件单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CollectionDataService.saveCourierMoneyPO(CourierMoneyPO po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保存快递员业绩记录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CollectionDataService.getCourierMoneyPO(String courierID)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获取快递员业绩记录</w:t>
            </w:r>
          </w:p>
        </w:tc>
      </w:tr>
    </w:tbl>
    <w:p>
      <w:pPr/>
    </w:p>
    <w:p>
      <w:pPr/>
    </w:p>
    <w:p>
      <w:pPr/>
    </w:p>
    <w:p>
      <w:pPr>
        <w:jc w:val="center"/>
      </w:pPr>
      <w:r>
        <w:rPr>
          <w:rFonts w:hint="eastAsia"/>
          <w:b/>
        </w:rPr>
        <w:t>表10</w:t>
      </w:r>
      <w:r>
        <w:rPr>
          <w:b/>
        </w:rPr>
        <w:t xml:space="preserve">  </w:t>
      </w:r>
      <w:r>
        <w:rPr>
          <w:rFonts w:hint="eastAsia"/>
          <w:b/>
        </w:rPr>
        <w:t>Transferbl模块的接口规范</w:t>
      </w:r>
    </w:p>
    <w:tbl>
      <w:tblPr>
        <w:tblStyle w:val="20"/>
        <w:tblW w:w="8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373"/>
        <w:gridCol w:w="367"/>
        <w:gridCol w:w="3501"/>
        <w:gridCol w:w="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ransferbl</w:t>
            </w:r>
            <w:r>
              <w:t>.get</w:t>
            </w:r>
            <w:r>
              <w:rPr>
                <w:rFonts w:hint="eastAsia"/>
              </w:rPr>
              <w:t>Unchecked</w:t>
            </w:r>
            <w:r>
              <w:t>YDeliverDoc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Transferbl.getUnchecked</w:t>
            </w:r>
            <w:r>
              <w:t>YArrivalDoc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</w:t>
            </w:r>
            <w:r>
              <w:t>sferbl.get</w:t>
            </w:r>
            <w:r>
              <w:rPr>
                <w:rFonts w:hint="eastAsia"/>
              </w:rPr>
              <w:t>Unchecked</w:t>
            </w:r>
            <w:r>
              <w:t>ZArrivalDoc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Transferbl.getUncheckedTransfer</w:t>
            </w:r>
            <w:r>
              <w:t>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</w:t>
            </w:r>
            <w:r>
              <w:t>nsferbl.get</w:t>
            </w:r>
            <w:r>
              <w:rPr>
                <w:rFonts w:hint="eastAsia"/>
              </w:rPr>
              <w:t>Unchecked</w:t>
            </w:r>
            <w:r>
              <w:t>YloadDoc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Transferbl.get</w:t>
            </w:r>
            <w:r>
              <w:rPr>
                <w:rFonts w:hint="eastAsia"/>
              </w:rPr>
              <w:t>Unchecked</w:t>
            </w:r>
            <w:r>
              <w:t>ZloadDoc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Public int 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编号正确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输入装车单编号分别得到运费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ransferbl.confirmSave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 confirmSave()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已生成单据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确认保存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Transferbl.getDocPO(string id)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po getDocPO(string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存在单据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Transferbl.getUnpaidDocPO(string id)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arraylist getUnpaidDocPO()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存在单据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获取未付款单据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</w:tcPr>
          <w:p>
            <w:pPr/>
          </w:p>
        </w:tc>
        <w:tc>
          <w:tcPr>
            <w:tcW w:w="1740" w:type="dxa"/>
            <w:gridSpan w:val="2"/>
          </w:tcPr>
          <w:p>
            <w:pPr/>
          </w:p>
        </w:tc>
        <w:tc>
          <w:tcPr>
            <w:tcW w:w="350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TransferDataService.saveTransferDocPO(TransferDocPO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TransferDataService.getTransferSequence()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获取中转单序列号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TransferDataService.changeTransferSequence(int TransferSequence)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改变中转单最后序列号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TransferDataService.saveZloadDocPO(ZloadDocPO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TransferDataService.getZloadSequence()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获取装车单序列号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TransferDataService.changeZloadSequence(int ZloadSequence)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改变装车单最后序列号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获取中转中心到达单序列号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改变中转中心到达单最后序列号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TransferDataService.saveYArrivalDocPO(YArrivalDocPO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TransferDataService.getYArrivalSequence()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获取营业厅到达单序列号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TransferDataService.changeYArrivalSequence(int YArrivalSequence)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改变营业厅到达单最后序列号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TransferDataService.saveYDeliverDocPO(YDeliverDocPO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TransferDataService.getYDeliverSequence()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获取派件单序列号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TransferDataService.changeYDeliverSequence(int YDeliverSequence)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改变派件单最后序列号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TransferDataService.saveOverDocPO(OverDocPO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TransferDataService.getOverSequence()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获取收件单序列号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TransferDataService.changeOverSequence(int OverSequence)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改变收件单最后序列号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TransferDataService.getTransferDocPO(int TransferDocID)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TransferDataService.getZloadDocPO(int ZloadDocID)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TransferDataService.getYArrivalDocPO(int YArrivalDocID)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TransferDataService.getYDeliverDocPO(int DeliverDocID)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TransferDataService.getOverDocPO(int OverDocID)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  <w:lang w:val="en-US" w:eastAsia="zh-CN"/>
              </w:rPr>
              <w:t>TransferDataService</w:t>
            </w:r>
            <w:r>
              <w:rPr>
                <w:rFonts w:hint="eastAsia"/>
              </w:rPr>
              <w:t>.saveHistory(HistoryPO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保存历史数据单一持久化对象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</w:p>
        </w:tc>
        <w:tc>
          <w:tcPr>
            <w:tcW w:w="3868" w:type="dxa"/>
            <w:gridSpan w:val="2"/>
          </w:tcPr>
          <w:p>
            <w:pPr/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表11</w:t>
      </w:r>
      <w:r>
        <w:rPr>
          <w:b/>
        </w:rPr>
        <w:t xml:space="preserve"> Storagebl</w:t>
      </w:r>
      <w:r>
        <w:rPr>
          <w:rFonts w:hint="eastAsia"/>
          <w:b/>
        </w:rPr>
        <w:t>模块的接口规范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0"/>
        <w:gridCol w:w="1641"/>
        <w:gridCol w:w="2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restart"/>
          </w:tcPr>
          <w:p>
            <w:pPr/>
            <w:r>
              <w:rPr>
                <w:rFonts w:hint="eastAsia"/>
              </w:rPr>
              <w:t>storagebl.</w:t>
            </w:r>
            <w:r>
              <w:rPr>
                <w:rFonts w:ascii="Consolas" w:hAnsi="Consolas"/>
              </w:rPr>
              <w:t xml:space="preserve"> getOutWareHouseDocList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ArrayList&lt;OutWareHouseDocPO&gt; getOutWareHouseDocList()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得到未审批出库单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restart"/>
          </w:tcPr>
          <w:p>
            <w:pPr/>
            <w:r>
              <w:t>S</w:t>
            </w:r>
            <w:r>
              <w:rPr>
                <w:rFonts w:hint="eastAsia"/>
              </w:rPr>
              <w:t>toragebl.</w:t>
            </w:r>
            <w:r>
              <w:rPr>
                <w:rFonts w:ascii="Consolas" w:hAnsi="Consolas"/>
              </w:rPr>
              <w:t xml:space="preserve"> getInWareHouseDocList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>
            <w:pPr/>
            <w:r>
              <w:rPr>
                <w:rFonts w:ascii="Consolas" w:hAnsi="Consolas"/>
              </w:rPr>
              <w:t>ArrayList&lt;InWareHouseDocPO&gt; getInWareHouseDocList()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得到未审批入库单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restart"/>
          </w:tcPr>
          <w:p>
            <w:pPr/>
            <w:r>
              <w:t>S</w:t>
            </w:r>
            <w:r>
              <w:rPr>
                <w:rFonts w:hint="eastAsia"/>
              </w:rPr>
              <w:t>toragebl.</w:t>
            </w:r>
            <w:r>
              <w:t xml:space="preserve"> </w:t>
            </w:r>
            <w:r>
              <w:rPr>
                <w:rFonts w:ascii="Consolas" w:hAnsi="Consolas"/>
              </w:rPr>
              <w:t>saveInWareHouseDocPO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>
            <w:pPr/>
            <w:r>
              <w:rPr>
                <w:rFonts w:ascii="Consolas" w:hAnsi="Consolas"/>
              </w:rPr>
              <w:t>void saveInWareHouseDocPO(InWareHouseDocPO 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根据已审批入库单更新库存状态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restart"/>
          </w:tcPr>
          <w:p>
            <w:pPr/>
            <w:r>
              <w:t>S</w:t>
            </w:r>
            <w:r>
              <w:rPr>
                <w:rFonts w:hint="eastAsia"/>
              </w:rPr>
              <w:t>toragebl.</w:t>
            </w:r>
            <w:r>
              <w:t xml:space="preserve"> </w:t>
            </w:r>
            <w:r>
              <w:rPr>
                <w:rFonts w:ascii="Consolas" w:hAnsi="Consolas"/>
              </w:rPr>
              <w:t>saveOutWareHouseDocPO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>
            <w:pPr/>
            <w:r>
              <w:rPr>
                <w:rFonts w:ascii="Consolas" w:hAnsi="Consolas"/>
              </w:rPr>
              <w:t>void saveOutWareHouseDocPO(OutWareHouseDocPO out)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根据已审批出库单更新库存状态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</w:t>
            </w:r>
            <w:r>
              <w:rPr>
                <w:rFonts w:ascii="Consolas" w:hAnsi="Consolas"/>
              </w:rPr>
              <w:t xml:space="preserve"> getValidLocation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获取仓库一个有效位置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  <w:color w:val="000000"/>
              </w:rPr>
              <w:t>StorageDataService.</w:t>
            </w:r>
            <w:r>
              <w:rPr>
                <w:rFonts w:ascii="Consolas" w:hAnsi="Consolas"/>
              </w:rPr>
              <w:t>storageModify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将指定数量的机动区位置划归其他区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</w:t>
            </w:r>
            <w:r>
              <w:rPr>
                <w:rFonts w:ascii="Consolas" w:hAnsi="Consolas"/>
              </w:rPr>
              <w:t xml:space="preserve"> markPositionOccupied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标记位置被占用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 xml:space="preserve">. </w:t>
            </w:r>
            <w:r>
              <w:rPr>
                <w:rFonts w:ascii="Consolas" w:hAnsi="Consolas"/>
              </w:rPr>
              <w:t>storageRealease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释放机动区库存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</w:t>
            </w:r>
            <w:r>
              <w:rPr>
                <w:rFonts w:ascii="Consolas" w:hAnsi="Consolas"/>
              </w:rPr>
              <w:t xml:space="preserve"> getCurrInWare_ID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得到当前入库单编号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tabs>
                <w:tab w:val="left" w:pos="706"/>
              </w:tabs>
            </w:pPr>
            <w:r>
              <w:t>StorageDataService.</w:t>
            </w:r>
            <w:r>
              <w:rPr>
                <w:rFonts w:ascii="Consolas" w:hAnsi="Consolas"/>
              </w:rPr>
              <w:t xml:space="preserve"> saveInWareHouseDoc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根据审批后的入库单更新库存状态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StorageDataService.</w:t>
            </w:r>
            <w:r>
              <w:rPr>
                <w:rFonts w:ascii="Consolas" w:hAnsi="Consolas"/>
              </w:rPr>
              <w:t xml:space="preserve"> saveOutWareHouseDoc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根据审批后的出库单更新库存状态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color w:val="000000"/>
              </w:rPr>
              <w:t>StorageDataService.</w:t>
            </w:r>
            <w:r>
              <w:rPr>
                <w:rFonts w:ascii="Consolas" w:hAnsi="Consolas"/>
              </w:rPr>
              <w:t xml:space="preserve"> getInWareHouseDocPO_Fly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得到航运区库存信息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color w:val="000000"/>
              </w:rPr>
              <w:t>StorageDataService.</w:t>
            </w:r>
            <w:r>
              <w:rPr>
                <w:rFonts w:ascii="Consolas" w:hAnsi="Consolas"/>
              </w:rPr>
              <w:t xml:space="preserve"> getInWareHouseDocPO_Train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得到货运区库存信息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color w:val="000000"/>
              </w:rPr>
              <w:t>StorageDataService.</w:t>
            </w:r>
            <w:r>
              <w:rPr>
                <w:rFonts w:ascii="Consolas" w:hAnsi="Consolas"/>
              </w:rPr>
              <w:t xml:space="preserve"> getInWareHouseDocPO_Car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得到汽运区库存信息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color w:val="000000"/>
              </w:rPr>
              <w:t>StorageDataService.</w:t>
            </w:r>
            <w:r>
              <w:rPr>
                <w:rFonts w:ascii="Consolas" w:hAnsi="Consolas"/>
              </w:rPr>
              <w:t xml:space="preserve"> updateOutWareHouseDoc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保存出库单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color w:val="000000"/>
              </w:rPr>
              <w:t>StorageDataService.</w:t>
            </w:r>
            <w:r>
              <w:rPr>
                <w:rFonts w:ascii="Consolas" w:hAnsi="Consolas"/>
              </w:rPr>
              <w:t xml:space="preserve"> updateInWareHouseDoc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保存入库单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color w:val="000000"/>
              </w:rPr>
              <w:t>StorageDataService.</w:t>
            </w:r>
            <w:r>
              <w:rPr>
                <w:rFonts w:ascii="Consolas" w:hAnsi="Consolas"/>
              </w:rPr>
              <w:t>clear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清空仓库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color w:val="000000"/>
              </w:rPr>
              <w:t>StorageDataService.</w:t>
            </w:r>
            <w:r>
              <w:rPr>
                <w:rFonts w:ascii="Consolas" w:hAnsi="Consolas"/>
              </w:rPr>
              <w:t xml:space="preserve"> addNewStorageItem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向仓库添加新的东西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color w:val="000000"/>
              </w:rPr>
              <w:t>StorageDataService.</w:t>
            </w:r>
            <w:r>
              <w:rPr>
                <w:rFonts w:ascii="Consolas" w:hAnsi="Consolas"/>
              </w:rPr>
              <w:t xml:space="preserve"> getInWarehouseDoc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得到未审批的所有入库单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color w:val="000000"/>
              </w:rPr>
              <w:t>StorageDataService.</w:t>
            </w:r>
            <w:r>
              <w:rPr>
                <w:rFonts w:ascii="Consolas" w:hAnsi="Consolas"/>
              </w:rPr>
              <w:t xml:space="preserve"> getOutWareHouseDoc_unchecked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得到未审批的所有出库单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color w:val="000000"/>
              </w:rPr>
              <w:t>StorageDataService.</w:t>
            </w:r>
            <w:r>
              <w:rPr>
                <w:rFonts w:ascii="Consolas" w:hAnsi="Consolas"/>
              </w:rPr>
              <w:t xml:space="preserve"> getCurrOutWare_ID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得到当前出库单编号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表12</w:t>
      </w:r>
      <w:r>
        <w:rPr>
          <w:b/>
        </w:rPr>
        <w:t xml:space="preserve"> Logisticsquerybl</w:t>
      </w:r>
      <w:r>
        <w:rPr>
          <w:rFonts w:hint="eastAsia"/>
          <w:b/>
        </w:rPr>
        <w:t>模块的接口规范</w:t>
      </w:r>
    </w:p>
    <w:p>
      <w:pPr>
        <w:jc w:val="center"/>
        <w:rPr>
          <w:b/>
        </w:rPr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6"/>
        <w:gridCol w:w="2371"/>
        <w:gridCol w:w="2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restart"/>
          </w:tcPr>
          <w:p>
            <w:pPr>
              <w:jc w:val="center"/>
            </w:pPr>
            <w:r>
              <w:rPr>
                <w:rFonts w:ascii="Consolas" w:hAnsi="Consolas"/>
              </w:rPr>
              <w:t>Logisticsquerybl. historyQuery</w:t>
            </w:r>
          </w:p>
        </w:tc>
        <w:tc>
          <w:tcPr>
            <w:tcW w:w="237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  <w:lang w:val="en-US" w:eastAsia="zh-CN"/>
              </w:rPr>
              <w:t>p</w:t>
            </w:r>
            <w:r>
              <w:rPr>
                <w:rFonts w:ascii="Consolas" w:hAnsi="Consolas"/>
              </w:rPr>
              <w:t>ositionVO historyQuery(String SendDocID)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continue"/>
          </w:tcPr>
          <w:p>
            <w:pPr/>
          </w:p>
        </w:tc>
        <w:tc>
          <w:tcPr>
            <w:tcW w:w="237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continue"/>
          </w:tcPr>
          <w:p>
            <w:pPr/>
          </w:p>
        </w:tc>
        <w:tc>
          <w:tcPr>
            <w:tcW w:w="237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>
            <w:pPr/>
            <w:r>
              <w:rPr>
                <w:rFonts w:hint="eastAsia"/>
              </w:rPr>
              <w:t>返回对应快递的物流信息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restart"/>
          </w:tcPr>
          <w:p>
            <w:pPr/>
            <w:r>
              <w:rPr>
                <w:rFonts w:ascii="Consolas" w:hAnsi="Consolas"/>
              </w:rPr>
              <w:t>Logisticsquerybl. changePosition</w:t>
            </w:r>
          </w:p>
        </w:tc>
        <w:tc>
          <w:tcPr>
            <w:tcW w:w="237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>
            <w:pPr/>
            <w:r>
              <w:rPr>
                <w:rFonts w:ascii="Consolas" w:hAnsi="Consolas"/>
              </w:rPr>
              <w:t>void changePosition(String ItemID, String pos)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continue"/>
          </w:tcPr>
          <w:p>
            <w:pPr/>
          </w:p>
        </w:tc>
        <w:tc>
          <w:tcPr>
            <w:tcW w:w="237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continue"/>
          </w:tcPr>
          <w:p>
            <w:pPr/>
          </w:p>
        </w:tc>
        <w:tc>
          <w:tcPr>
            <w:tcW w:w="237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>
            <w:pPr/>
            <w:r>
              <w:rPr>
                <w:rFonts w:hint="eastAsia"/>
              </w:rPr>
              <w:t>根据物流中转情况更新物流信息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restart"/>
          </w:tcPr>
          <w:p>
            <w:pPr/>
            <w:r>
              <w:rPr>
                <w:rFonts w:ascii="Consolas" w:hAnsi="Consolas"/>
              </w:rPr>
              <w:t>Logisticsquerybl. createPosition</w:t>
            </w:r>
          </w:p>
        </w:tc>
        <w:tc>
          <w:tcPr>
            <w:tcW w:w="237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>
            <w:pPr/>
            <w:r>
              <w:rPr>
                <w:rFonts w:ascii="Consolas" w:hAnsi="Consolas"/>
              </w:rPr>
              <w:t>void createPosition(String string, String pos,String  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continue"/>
          </w:tcPr>
          <w:p>
            <w:pPr/>
          </w:p>
        </w:tc>
        <w:tc>
          <w:tcPr>
            <w:tcW w:w="237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continue"/>
          </w:tcPr>
          <w:p>
            <w:pPr/>
          </w:p>
        </w:tc>
        <w:tc>
          <w:tcPr>
            <w:tcW w:w="237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>
            <w:pPr/>
            <w:r>
              <w:rPr>
                <w:rFonts w:hint="eastAsia"/>
              </w:rPr>
              <w:t>根据揽件情况创建物流信息记录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630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</w:tcPr>
          <w:p>
            <w:pPr/>
            <w:r>
              <w:rPr>
                <w:rFonts w:ascii="Consolas" w:hAnsi="Consolas"/>
              </w:rPr>
              <w:t>LogisticsqueryD</w:t>
            </w:r>
            <w:r>
              <w:rPr>
                <w:rFonts w:hint="eastAsia" w:ascii="Consolas" w:hAnsi="Consolas"/>
              </w:rPr>
              <w:t>at</w:t>
            </w:r>
            <w:r>
              <w:rPr>
                <w:rFonts w:ascii="Consolas" w:hAnsi="Consolas"/>
              </w:rPr>
              <w:t>aService. historyQuery</w:t>
            </w:r>
          </w:p>
        </w:tc>
        <w:tc>
          <w:tcPr>
            <w:tcW w:w="4630" w:type="dxa"/>
            <w:gridSpan w:val="2"/>
          </w:tcPr>
          <w:p>
            <w:pPr/>
            <w:r>
              <w:rPr>
                <w:rFonts w:hint="eastAsia"/>
              </w:rPr>
              <w:t>返回对应快递的物流信息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LogisticsqueryD</w:t>
            </w:r>
            <w:r>
              <w:rPr>
                <w:rFonts w:hint="eastAsia" w:ascii="Consolas" w:hAnsi="Consolas"/>
              </w:rPr>
              <w:t>at</w:t>
            </w:r>
            <w:r>
              <w:rPr>
                <w:rFonts w:ascii="Consolas" w:hAnsi="Consolas"/>
              </w:rPr>
              <w:t>aService.  changePosition</w:t>
            </w:r>
          </w:p>
        </w:tc>
        <w:tc>
          <w:tcPr>
            <w:tcW w:w="4630" w:type="dxa"/>
            <w:gridSpan w:val="2"/>
          </w:tcPr>
          <w:p>
            <w:pPr/>
            <w:r>
              <w:rPr>
                <w:rFonts w:hint="eastAsia"/>
              </w:rPr>
              <w:t>根据物流中转情况更新物流信息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LogisticsqueryD</w:t>
            </w:r>
            <w:r>
              <w:rPr>
                <w:rFonts w:hint="eastAsia" w:ascii="Consolas" w:hAnsi="Consolas"/>
              </w:rPr>
              <w:t>at</w:t>
            </w:r>
            <w:r>
              <w:rPr>
                <w:rFonts w:ascii="Consolas" w:hAnsi="Consolas"/>
              </w:rPr>
              <w:t>aService.  createPosition</w:t>
            </w:r>
          </w:p>
        </w:tc>
        <w:tc>
          <w:tcPr>
            <w:tcW w:w="4630" w:type="dxa"/>
            <w:gridSpan w:val="2"/>
          </w:tcPr>
          <w:p>
            <w:pPr/>
            <w:r>
              <w:rPr>
                <w:rFonts w:hint="eastAsia"/>
              </w:rPr>
              <w:t>根据揽件情况创建物流信息记录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表13</w:t>
      </w:r>
      <w:r>
        <w:rPr>
          <w:b/>
        </w:rPr>
        <w:t xml:space="preserve">  I</w:t>
      </w:r>
      <w:r>
        <w:rPr>
          <w:rFonts w:hint="eastAsia"/>
          <w:b/>
        </w:rPr>
        <w:t>nfo</w:t>
      </w:r>
      <w:r>
        <w:rPr>
          <w:b/>
        </w:rPr>
        <w:t>bl</w:t>
      </w:r>
      <w:r>
        <w:rPr>
          <w:rFonts w:hint="eastAsia"/>
          <w:b/>
        </w:rPr>
        <w:t>模块的</w:t>
      </w:r>
      <w:r>
        <w:rPr>
          <w:b/>
        </w:rPr>
        <w:t>接口规范</w:t>
      </w:r>
    </w:p>
    <w:tbl>
      <w:tblPr>
        <w:tblStyle w:val="26"/>
        <w:tblW w:w="7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7"/>
        <w:gridCol w:w="1523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50" w:type="dxa"/>
            <w:gridSpan w:val="3"/>
            <w:vAlign w:val="top"/>
          </w:tcPr>
          <w:p>
            <w:pPr>
              <w:ind w:left="2520" w:firstLine="420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提供的</w:t>
            </w:r>
            <w:r>
              <w:rPr>
                <w:rFonts w:ascii="Calibri" w:hAnsi="Calibri"/>
                <w:szCs w:val="22"/>
              </w:rPr>
              <w:t>服务</w:t>
            </w:r>
            <w:r>
              <w:rPr>
                <w:rFonts w:hint="eastAsia" w:ascii="Calibri" w:hAnsi="Calibri"/>
                <w:szCs w:val="22"/>
              </w:rPr>
              <w:t>（供接口</w:t>
            </w:r>
            <w:r>
              <w:rPr>
                <w:rFonts w:ascii="Calibri" w:hAnsi="Calibri"/>
                <w:szCs w:val="22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</w:t>
            </w:r>
            <w:r>
              <w:rPr>
                <w:rFonts w:ascii="Calibri" w:hAnsi="Calibri"/>
                <w:szCs w:val="22"/>
              </w:rPr>
              <w:t>Car.saveCar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saveCar(CarPO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保存新增</w:t>
            </w:r>
            <w:r>
              <w:rPr>
                <w:rFonts w:ascii="Calibri" w:hAnsi="Calibri"/>
                <w:szCs w:val="22"/>
              </w:rPr>
              <w:t>或修改的车辆信息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</w:t>
            </w:r>
            <w:r>
              <w:rPr>
                <w:rFonts w:ascii="Calibri" w:hAnsi="Calibri"/>
                <w:szCs w:val="22"/>
              </w:rPr>
              <w:t>Car.getCarList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ArrayList&lt;CarVO&gt; getCarList(String institutionName)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机构</w:t>
            </w:r>
            <w:r>
              <w:rPr>
                <w:rFonts w:hint="eastAsia" w:ascii="Calibri" w:hAnsi="Calibri"/>
                <w:szCs w:val="22"/>
              </w:rPr>
              <w:t>名称正确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得到车辆</w:t>
            </w:r>
            <w:r>
              <w:rPr>
                <w:rFonts w:ascii="Calibri" w:hAnsi="Calibri"/>
                <w:szCs w:val="22"/>
              </w:rPr>
              <w:t>信息</w:t>
            </w:r>
            <w:r>
              <w:rPr>
                <w:rFonts w:hint="eastAsia" w:ascii="Calibri" w:hAnsi="Calibri"/>
                <w:szCs w:val="22"/>
              </w:rPr>
              <w:t>的VO</w:t>
            </w:r>
            <w:r>
              <w:rPr>
                <w:rFonts w:ascii="Calibri" w:hAnsi="Calibri"/>
                <w:szCs w:val="22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</w:t>
            </w:r>
            <w:r>
              <w:rPr>
                <w:rFonts w:ascii="Calibri" w:hAnsi="Calibri"/>
                <w:szCs w:val="22"/>
              </w:rPr>
              <w:t>Car.deleteCar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deleteCar(CarPO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删除指定的</w:t>
            </w:r>
            <w:r>
              <w:rPr>
                <w:rFonts w:ascii="Calibri" w:hAnsi="Calibri"/>
                <w:szCs w:val="22"/>
              </w:rPr>
              <w:t>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</w:t>
            </w:r>
            <w:r>
              <w:rPr>
                <w:rFonts w:ascii="Calibri" w:hAnsi="Calibri"/>
                <w:szCs w:val="22"/>
              </w:rPr>
              <w:t>Driver.saveDriver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saveDriver(DriverPO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保存</w:t>
            </w:r>
            <w:r>
              <w:rPr>
                <w:rFonts w:ascii="Calibri" w:hAnsi="Calibri"/>
                <w:szCs w:val="22"/>
              </w:rPr>
              <w:t>新增或修改的司机信息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</w:t>
            </w:r>
            <w:r>
              <w:rPr>
                <w:rFonts w:ascii="Calibri" w:hAnsi="Calibri"/>
                <w:szCs w:val="22"/>
              </w:rPr>
              <w:t>Driver.getDriveVOList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ArrayList&lt;DriverVO&gt; getDriveVOList(String institutionName)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机构名称正确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得到</w:t>
            </w:r>
            <w:r>
              <w:rPr>
                <w:rFonts w:ascii="Calibri" w:hAnsi="Calibri"/>
                <w:szCs w:val="22"/>
              </w:rPr>
              <w:t>司机的VO列表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</w:t>
            </w:r>
            <w:r>
              <w:rPr>
                <w:rFonts w:ascii="Calibri" w:hAnsi="Calibri"/>
                <w:szCs w:val="22"/>
              </w:rPr>
              <w:t>Driver.deleteDriver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deleteDriver(DriverPO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删除指定的司机</w:t>
            </w:r>
            <w:r>
              <w:rPr>
                <w:rFonts w:ascii="Calibri" w:hAnsi="Calibri"/>
                <w:szCs w:val="22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</w:t>
            </w:r>
            <w:r>
              <w:rPr>
                <w:rFonts w:ascii="Calibri" w:hAnsi="Calibri"/>
                <w:szCs w:val="22"/>
              </w:rPr>
              <w:t>Driver.saveDriverSalary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saveDriverSalary(String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</w:t>
            </w:r>
            <w:r>
              <w:rPr>
                <w:rFonts w:ascii="Calibri" w:hAnsi="Calibri"/>
                <w:szCs w:val="22"/>
              </w:rPr>
              <w:t>的id信息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保存司机薪水</w:t>
            </w:r>
            <w:r>
              <w:rPr>
                <w:rFonts w:ascii="Calibri" w:hAnsi="Calibri"/>
                <w:szCs w:val="22"/>
              </w:rPr>
              <w:t>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</w:t>
            </w:r>
            <w:r>
              <w:rPr>
                <w:rFonts w:ascii="Calibri" w:hAnsi="Calibri"/>
                <w:szCs w:val="22"/>
              </w:rPr>
              <w:t>Driver.getDriverCommision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double getDriverCommision(String driverID)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正确的司机</w:t>
            </w:r>
            <w:r>
              <w:rPr>
                <w:rFonts w:ascii="Calibri" w:hAnsi="Calibri"/>
                <w:szCs w:val="22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得到</w:t>
            </w:r>
            <w:r>
              <w:rPr>
                <w:rFonts w:ascii="Calibri" w:hAnsi="Calibri"/>
                <w:szCs w:val="22"/>
              </w:rPr>
              <w:t>司机的</w:t>
            </w:r>
            <w:r>
              <w:rPr>
                <w:rFonts w:hint="eastAsia" w:ascii="Calibri" w:hAnsi="Calibri"/>
                <w:szCs w:val="22"/>
              </w:rPr>
              <w:t>薪水</w:t>
            </w:r>
            <w:r>
              <w:rPr>
                <w:rFonts w:ascii="Calibri" w:hAnsi="Calibri"/>
                <w:szCs w:val="22"/>
              </w:rPr>
              <w:t>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</w:t>
            </w:r>
            <w:r>
              <w:rPr>
                <w:rFonts w:ascii="Calibri" w:hAnsi="Calibri"/>
                <w:szCs w:val="22"/>
              </w:rPr>
              <w:t>Driver.getDirverID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ArrayList&lt;String&gt; getDirverID(String institutionName)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得到</w:t>
            </w:r>
            <w:r>
              <w:rPr>
                <w:rFonts w:ascii="Calibri" w:hAnsi="Calibri"/>
                <w:szCs w:val="22"/>
              </w:rPr>
              <w:t>该机构所有司机id的</w:t>
            </w:r>
            <w:r>
              <w:rPr>
                <w:rFonts w:hint="eastAsia" w:ascii="Calibri" w:hAnsi="Calibri"/>
                <w:szCs w:val="22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</w:t>
            </w:r>
            <w:r>
              <w:rPr>
                <w:rFonts w:ascii="Calibri" w:hAnsi="Calibri"/>
                <w:szCs w:val="22"/>
              </w:rPr>
              <w:t>Driver.getDirverName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ind w:firstLine="420" w:firstLineChars="20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String getDirverName(String driverID, String institutionName)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正确的司机</w:t>
            </w:r>
            <w:r>
              <w:rPr>
                <w:rFonts w:ascii="Calibri" w:hAnsi="Calibri"/>
                <w:szCs w:val="22"/>
              </w:rPr>
              <w:t>id和机构名称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得到</w:t>
            </w:r>
            <w:r>
              <w:rPr>
                <w:rFonts w:ascii="Calibri" w:hAnsi="Calibri"/>
                <w:szCs w:val="22"/>
              </w:rPr>
              <w:t>该机构</w:t>
            </w:r>
            <w:r>
              <w:rPr>
                <w:rFonts w:hint="eastAsia" w:ascii="Calibri" w:hAnsi="Calibri"/>
                <w:szCs w:val="22"/>
              </w:rPr>
              <w:t>里</w:t>
            </w:r>
            <w:r>
              <w:rPr>
                <w:rFonts w:ascii="Calibri" w:hAnsi="Calibri"/>
                <w:szCs w:val="22"/>
              </w:rPr>
              <w:t>该id</w:t>
            </w:r>
            <w:r>
              <w:rPr>
                <w:rFonts w:hint="eastAsia" w:ascii="Calibri" w:hAnsi="Calibri"/>
                <w:szCs w:val="22"/>
              </w:rPr>
              <w:t>对应的</w:t>
            </w:r>
            <w:r>
              <w:rPr>
                <w:rFonts w:ascii="Calibri" w:hAnsi="Calibri"/>
                <w:szCs w:val="22"/>
              </w:rPr>
              <w:t>司机</w:t>
            </w:r>
            <w:r>
              <w:rPr>
                <w:rFonts w:hint="eastAsia" w:ascii="Calibri" w:hAnsi="Calibri"/>
                <w:szCs w:val="22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</w:t>
            </w:r>
            <w:r>
              <w:rPr>
                <w:rFonts w:ascii="Calibri" w:hAnsi="Calibri"/>
                <w:szCs w:val="22"/>
              </w:rPr>
              <w:t>Driver.getDriver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ind w:firstLine="420" w:firstLineChars="20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DriverPO getDriver(String driverID)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</w:t>
            </w:r>
            <w:r>
              <w:rPr>
                <w:rFonts w:ascii="Calibri" w:hAnsi="Calibri"/>
                <w:szCs w:val="22"/>
              </w:rPr>
              <w:t>司机id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得到</w:t>
            </w:r>
            <w:r>
              <w:rPr>
                <w:rFonts w:ascii="Calibri" w:hAnsi="Calibri"/>
                <w:szCs w:val="22"/>
              </w:rPr>
              <w:t>该id对应的司机</w:t>
            </w:r>
            <w:r>
              <w:rPr>
                <w:rFonts w:hint="eastAsia" w:ascii="Calibri" w:hAnsi="Calibri"/>
                <w:szCs w:val="22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</w:t>
            </w:r>
            <w:r>
              <w:rPr>
                <w:rFonts w:ascii="Calibri" w:hAnsi="Calibri"/>
                <w:szCs w:val="22"/>
              </w:rPr>
              <w:t>Driver.saveMoney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saveMoney(Double money,String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司机</w:t>
            </w:r>
            <w:r>
              <w:rPr>
                <w:rFonts w:ascii="Calibri" w:hAnsi="Calibri"/>
                <w:szCs w:val="22"/>
              </w:rPr>
              <w:t>id正确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保存</w:t>
            </w:r>
            <w:r>
              <w:rPr>
                <w:rFonts w:ascii="Calibri" w:hAnsi="Calibri"/>
                <w:szCs w:val="22"/>
              </w:rPr>
              <w:t>司机的薪水策略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Infobl.Distance</w:t>
            </w:r>
            <w:r>
              <w:rPr>
                <w:rFonts w:ascii="Calibri" w:hAnsi="Calibri"/>
                <w:szCs w:val="22"/>
              </w:rPr>
              <w:t>.getDistance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double  getDistance(String city1,String city2)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城市</w:t>
            </w:r>
            <w:r>
              <w:rPr>
                <w:rFonts w:ascii="Calibri" w:hAnsi="Calibri"/>
                <w:szCs w:val="22"/>
              </w:rPr>
              <w:t>存</w:t>
            </w:r>
            <w:r>
              <w:rPr>
                <w:rFonts w:hint="eastAsia" w:ascii="Calibri" w:hAnsi="Calibri"/>
                <w:szCs w:val="22"/>
              </w:rPr>
              <w:t>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得到</w:t>
            </w:r>
            <w:r>
              <w:rPr>
                <w:rFonts w:ascii="Calibri" w:hAnsi="Calibri"/>
                <w:szCs w:val="22"/>
              </w:rPr>
              <w:t>这两个城市</w:t>
            </w:r>
            <w:r>
              <w:rPr>
                <w:rFonts w:hint="eastAsia" w:ascii="Calibri" w:hAnsi="Calibri"/>
                <w:szCs w:val="22"/>
              </w:rPr>
              <w:t>间</w:t>
            </w:r>
            <w:r>
              <w:rPr>
                <w:rFonts w:ascii="Calibri" w:hAnsi="Calibri"/>
                <w:szCs w:val="22"/>
              </w:rPr>
              <w:t>的距离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Infobl.Distance</w:t>
            </w:r>
            <w:r>
              <w:rPr>
                <w:rFonts w:ascii="Calibri" w:hAnsi="Calibri"/>
                <w:szCs w:val="22"/>
              </w:rPr>
              <w:t>.changeDistance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changeDistance(DistancePO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保存</w:t>
            </w:r>
            <w:r>
              <w:rPr>
                <w:rFonts w:ascii="Calibri" w:hAnsi="Calibri"/>
                <w:szCs w:val="22"/>
              </w:rPr>
              <w:t>修改的城市PO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Infobl.Distance</w:t>
            </w:r>
            <w:r>
              <w:rPr>
                <w:rFonts w:ascii="Calibri" w:hAnsi="Calibri"/>
                <w:szCs w:val="22"/>
              </w:rPr>
              <w:t>.addDistance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addDistance(DistancePO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新增</w:t>
            </w:r>
            <w:r>
              <w:rPr>
                <w:rFonts w:ascii="Calibri" w:hAnsi="Calibri"/>
                <w:szCs w:val="22"/>
              </w:rPr>
              <w:t>一个城市时保存PO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Infobl.Distance</w:t>
            </w:r>
            <w:r>
              <w:rPr>
                <w:rFonts w:ascii="Calibri" w:hAnsi="Calibri"/>
                <w:szCs w:val="22"/>
              </w:rPr>
              <w:t>.getCityList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ArrayList&lt;String&gt; getCityList()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得到所有</w:t>
            </w:r>
            <w:r>
              <w:rPr>
                <w:rFonts w:ascii="Calibri" w:hAnsi="Calibri"/>
                <w:szCs w:val="22"/>
              </w:rPr>
              <w:t>城市的列表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Infobl.Institution</w:t>
            </w:r>
            <w:r>
              <w:rPr>
                <w:rFonts w:ascii="Calibri" w:hAnsi="Calibri"/>
                <w:szCs w:val="22"/>
              </w:rPr>
              <w:t>.getStaffVOList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ArrayList&lt;StaffVO&gt; getStaffVOList(String institutionName)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机构名称</w:t>
            </w:r>
            <w:r>
              <w:rPr>
                <w:rFonts w:ascii="Calibri" w:hAnsi="Calibri"/>
                <w:szCs w:val="22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得到</w:t>
            </w:r>
            <w:r>
              <w:rPr>
                <w:rFonts w:ascii="Calibri" w:hAnsi="Calibri"/>
                <w:szCs w:val="22"/>
              </w:rPr>
              <w:t>该机构的所有人员</w:t>
            </w:r>
            <w:r>
              <w:rPr>
                <w:rFonts w:hint="eastAsia" w:ascii="Calibri" w:hAnsi="Calibri"/>
                <w:szCs w:val="22"/>
              </w:rPr>
              <w:t>的</w:t>
            </w:r>
            <w:r>
              <w:rPr>
                <w:rFonts w:ascii="Calibri" w:hAnsi="Calibri"/>
                <w:szCs w:val="22"/>
              </w:rPr>
              <w:t>VO列表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Infobl.Institution</w:t>
            </w:r>
            <w:r>
              <w:rPr>
                <w:rFonts w:ascii="Calibri" w:hAnsi="Calibri"/>
                <w:szCs w:val="22"/>
              </w:rPr>
              <w:t>.getInstitutionVOList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ArrayList&lt;InstitutionVO&gt; getInstitutionVOList()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得到所有</w:t>
            </w:r>
            <w:r>
              <w:rPr>
                <w:rFonts w:ascii="Calibri" w:hAnsi="Calibri"/>
                <w:szCs w:val="22"/>
              </w:rPr>
              <w:t>机构的</w:t>
            </w:r>
            <w:r>
              <w:rPr>
                <w:rFonts w:hint="eastAsia" w:ascii="Calibri" w:hAnsi="Calibri"/>
                <w:szCs w:val="22"/>
              </w:rPr>
              <w:t>VO</w:t>
            </w:r>
            <w:r>
              <w:rPr>
                <w:rFonts w:ascii="Calibri" w:hAnsi="Calibri"/>
                <w:szCs w:val="22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Infobl.Institution</w:t>
            </w:r>
            <w:r>
              <w:rPr>
                <w:rFonts w:ascii="Calibri" w:hAnsi="Calibri"/>
                <w:szCs w:val="22"/>
              </w:rPr>
              <w:t>.saveSalary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saveSalary (SalaryPO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保存员工</w:t>
            </w:r>
            <w:r>
              <w:rPr>
                <w:rFonts w:ascii="Calibri" w:hAnsi="Calibri"/>
                <w:szCs w:val="22"/>
              </w:rPr>
              <w:t>薪水</w:t>
            </w:r>
            <w:r>
              <w:rPr>
                <w:rFonts w:hint="eastAsia" w:ascii="Calibri" w:hAnsi="Calibri"/>
                <w:szCs w:val="22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Infobl.Institution</w:t>
            </w:r>
            <w:r>
              <w:rPr>
                <w:rFonts w:ascii="Calibri" w:hAnsi="Calibri"/>
                <w:szCs w:val="22"/>
              </w:rPr>
              <w:t>.getSalary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ind w:firstLine="420" w:firstLineChars="20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SalaryPO getSalary(String staffID)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</w:t>
            </w:r>
            <w:r>
              <w:rPr>
                <w:rFonts w:ascii="Calibri" w:hAnsi="Calibri"/>
                <w:szCs w:val="22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得到</w:t>
            </w:r>
            <w:r>
              <w:rPr>
                <w:rFonts w:ascii="Calibri" w:hAnsi="Calibri"/>
                <w:szCs w:val="22"/>
              </w:rPr>
              <w:t>该员工的薪水策略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Infobl.Institution</w:t>
            </w:r>
            <w:r>
              <w:rPr>
                <w:rFonts w:ascii="Calibri" w:hAnsi="Calibri"/>
                <w:szCs w:val="22"/>
              </w:rPr>
              <w:t>.saveStaff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saveStaff(StaffPO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保存</w:t>
            </w:r>
            <w:r>
              <w:rPr>
                <w:rFonts w:ascii="Calibri" w:hAnsi="Calibri"/>
                <w:szCs w:val="22"/>
              </w:rPr>
              <w:t>新增或修改的员工</w:t>
            </w:r>
            <w:r>
              <w:rPr>
                <w:rFonts w:hint="eastAsia" w:ascii="Calibri" w:hAnsi="Calibri"/>
                <w:szCs w:val="22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Infobl.Institution</w:t>
            </w:r>
            <w:r>
              <w:rPr>
                <w:rFonts w:ascii="Calibri" w:hAnsi="Calibri"/>
                <w:szCs w:val="22"/>
              </w:rPr>
              <w:t>.saveInstitution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saveInstitution (InstitutionPO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保存</w:t>
            </w:r>
            <w:r>
              <w:rPr>
                <w:rFonts w:ascii="Calibri" w:hAnsi="Calibri"/>
                <w:szCs w:val="22"/>
              </w:rPr>
              <w:t>新增或修改的机构信息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Infobl.Institution</w:t>
            </w:r>
            <w:r>
              <w:rPr>
                <w:rFonts w:ascii="Calibri" w:hAnsi="Calibri"/>
                <w:szCs w:val="22"/>
              </w:rPr>
              <w:t>.deleteInstitution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deleteInstitution(String Institution)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</w:t>
            </w:r>
            <w:r>
              <w:rPr>
                <w:rFonts w:ascii="Calibri" w:hAnsi="Calibri"/>
                <w:szCs w:val="22"/>
              </w:rPr>
              <w:t>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删除</w:t>
            </w:r>
            <w:r>
              <w:rPr>
                <w:rFonts w:ascii="Calibri" w:hAnsi="Calibri"/>
                <w:szCs w:val="22"/>
              </w:rPr>
              <w:t>该id对</w:t>
            </w:r>
            <w:r>
              <w:rPr>
                <w:rFonts w:hint="eastAsia" w:ascii="Calibri" w:hAnsi="Calibri"/>
                <w:szCs w:val="22"/>
              </w:rPr>
              <w:t>应</w:t>
            </w:r>
            <w:r>
              <w:rPr>
                <w:rFonts w:ascii="Calibri" w:hAnsi="Calibri"/>
                <w:szCs w:val="22"/>
              </w:rPr>
              <w:t>的机构信息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Infobl.Institution</w:t>
            </w:r>
            <w:r>
              <w:rPr>
                <w:rFonts w:ascii="Calibri" w:hAnsi="Calibri"/>
                <w:szCs w:val="22"/>
              </w:rPr>
              <w:t>.deleteStaff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deleteStaff(StaffPO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删除一个</w:t>
            </w:r>
            <w:r>
              <w:rPr>
                <w:rFonts w:ascii="Calibri" w:hAnsi="Calibri"/>
                <w:szCs w:val="22"/>
              </w:rPr>
              <w:t>员工PO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Infobl.Institution</w:t>
            </w:r>
            <w:r>
              <w:rPr>
                <w:rFonts w:ascii="Calibri" w:hAnsi="Calibri"/>
                <w:szCs w:val="22"/>
              </w:rPr>
              <w:t>.getCourierID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ind w:firstLine="420" w:firstLineChars="20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ArrayList&lt;String&gt; getCourierID(String institutionID)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</w:t>
            </w:r>
            <w:r>
              <w:rPr>
                <w:rFonts w:ascii="Calibri" w:hAnsi="Calibri"/>
                <w:szCs w:val="22"/>
              </w:rPr>
              <w:t>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得到该</w:t>
            </w:r>
            <w:r>
              <w:rPr>
                <w:rFonts w:ascii="Calibri" w:hAnsi="Calibri"/>
                <w:szCs w:val="22"/>
              </w:rPr>
              <w:t>机构快递员的id列表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Infobl.Institution</w:t>
            </w:r>
            <w:r>
              <w:rPr>
                <w:rFonts w:ascii="Calibri" w:hAnsi="Calibri"/>
                <w:szCs w:val="22"/>
              </w:rPr>
              <w:t>.getTransferCenterID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String getTransferCenterID(String institutionID)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</w:t>
            </w:r>
            <w:r>
              <w:rPr>
                <w:rFonts w:ascii="Calibri" w:hAnsi="Calibri"/>
                <w:szCs w:val="22"/>
              </w:rPr>
              <w:t>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根据</w:t>
            </w:r>
            <w:r>
              <w:rPr>
                <w:rFonts w:ascii="Calibri" w:hAnsi="Calibri"/>
                <w:szCs w:val="22"/>
              </w:rPr>
              <w:t>营业</w:t>
            </w:r>
            <w:r>
              <w:rPr>
                <w:rFonts w:hint="eastAsia" w:ascii="Calibri" w:hAnsi="Calibri"/>
                <w:szCs w:val="22"/>
              </w:rPr>
              <w:t>厅</w:t>
            </w:r>
            <w:r>
              <w:rPr>
                <w:rFonts w:ascii="Calibri" w:hAnsi="Calibri"/>
                <w:szCs w:val="22"/>
              </w:rPr>
              <w:t>的id得到上</w:t>
            </w:r>
            <w:r>
              <w:rPr>
                <w:rFonts w:hint="eastAsia" w:ascii="Calibri" w:hAnsi="Calibri"/>
                <w:szCs w:val="22"/>
              </w:rPr>
              <w:t>级</w:t>
            </w:r>
            <w:r>
              <w:rPr>
                <w:rFonts w:ascii="Calibri" w:hAnsi="Calibri"/>
                <w:szCs w:val="22"/>
              </w:rPr>
              <w:t>中转中心的id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Infobl.Institution</w:t>
            </w:r>
            <w:r>
              <w:rPr>
                <w:rFonts w:ascii="Calibri" w:hAnsi="Calibri"/>
                <w:szCs w:val="22"/>
              </w:rPr>
              <w:t>.getSubInstitutionID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ArrayList&lt;String&gt; getSubInstitutionID(String institutionID)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</w:t>
            </w:r>
            <w:r>
              <w:rPr>
                <w:rFonts w:ascii="Calibri" w:hAnsi="Calibri"/>
                <w:szCs w:val="22"/>
              </w:rPr>
              <w:t>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根据中转中心id得到</w:t>
            </w:r>
            <w:r>
              <w:rPr>
                <w:rFonts w:ascii="Calibri" w:hAnsi="Calibri"/>
                <w:szCs w:val="22"/>
              </w:rPr>
              <w:t>营业厅的id列表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Infobl.Institution</w:t>
            </w:r>
            <w:r>
              <w:rPr>
                <w:rFonts w:ascii="Calibri" w:hAnsi="Calibri"/>
                <w:szCs w:val="22"/>
              </w:rPr>
              <w:t>.getID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String getID(String institutionName)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</w:t>
            </w:r>
            <w:r>
              <w:rPr>
                <w:rFonts w:ascii="Calibri" w:hAnsi="Calibri"/>
                <w:szCs w:val="22"/>
              </w:rPr>
              <w:t>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得到机构id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Infobl.Institution</w:t>
            </w:r>
            <w:r>
              <w:rPr>
                <w:rFonts w:ascii="Calibri" w:hAnsi="Calibri"/>
                <w:szCs w:val="22"/>
              </w:rPr>
              <w:t>.getName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String getName(String institutionId)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</w:t>
            </w:r>
            <w:r>
              <w:rPr>
                <w:rFonts w:ascii="Calibri" w:hAnsi="Calibri"/>
                <w:szCs w:val="22"/>
              </w:rPr>
              <w:t>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根据</w:t>
            </w:r>
            <w:r>
              <w:rPr>
                <w:rFonts w:ascii="Calibri" w:hAnsi="Calibri"/>
                <w:szCs w:val="22"/>
              </w:rPr>
              <w:t>机构id得到机构名称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Infobl.Institution</w:t>
            </w:r>
            <w:r>
              <w:rPr>
                <w:rFonts w:ascii="Calibri" w:hAnsi="Calibri"/>
                <w:szCs w:val="22"/>
              </w:rPr>
              <w:t>.getStaffName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String getStaffName(String staffid)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</w:t>
            </w:r>
            <w:r>
              <w:rPr>
                <w:rFonts w:ascii="Calibri" w:hAnsi="Calibri"/>
                <w:szCs w:val="22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得到员工</w:t>
            </w:r>
            <w:r>
              <w:rPr>
                <w:rFonts w:hint="eastAsia" w:ascii="Calibri" w:hAnsi="Calibri"/>
                <w:szCs w:val="22"/>
              </w:rPr>
              <w:t>的</w:t>
            </w:r>
            <w:r>
              <w:rPr>
                <w:rFonts w:ascii="Calibri" w:hAnsi="Calibri"/>
                <w:szCs w:val="22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Infobl.Institution</w:t>
            </w:r>
            <w:r>
              <w:rPr>
                <w:rFonts w:ascii="Calibri" w:hAnsi="Calibri"/>
                <w:szCs w:val="22"/>
              </w:rPr>
              <w:t>.getInstitutionName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String getInstitutionName(String staffid)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正确的员工</w:t>
            </w:r>
            <w:r>
              <w:rPr>
                <w:rFonts w:ascii="Calibri" w:hAnsi="Calibri"/>
                <w:szCs w:val="22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得到</w:t>
            </w:r>
            <w:r>
              <w:rPr>
                <w:rFonts w:ascii="Calibri" w:hAnsi="Calibri"/>
                <w:szCs w:val="22"/>
              </w:rPr>
              <w:t>所在机构的名称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Infobl.Institution</w:t>
            </w:r>
            <w:r>
              <w:rPr>
                <w:rFonts w:ascii="Calibri" w:hAnsi="Calibri"/>
                <w:szCs w:val="22"/>
              </w:rPr>
              <w:t>.getInstitutionID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String getInstitutionID(String Staffid)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正确的员工</w:t>
            </w:r>
            <w:r>
              <w:rPr>
                <w:rFonts w:ascii="Calibri" w:hAnsi="Calibri"/>
                <w:szCs w:val="22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得到</w:t>
            </w:r>
            <w:r>
              <w:rPr>
                <w:rFonts w:ascii="Calibri" w:hAnsi="Calibri"/>
                <w:szCs w:val="22"/>
              </w:rPr>
              <w:t>所在机构的</w:t>
            </w:r>
            <w:r>
              <w:rPr>
                <w:rFonts w:hint="eastAsia" w:ascii="Calibri" w:hAnsi="Calibri"/>
                <w:szCs w:val="22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Infobl.Institution</w:t>
            </w:r>
            <w:r>
              <w:rPr>
                <w:rFonts w:ascii="Calibri" w:hAnsi="Calibri"/>
                <w:szCs w:val="22"/>
              </w:rPr>
              <w:t>.getCity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String getCity(String institutionid)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</w:t>
            </w:r>
            <w:r>
              <w:rPr>
                <w:rFonts w:ascii="Calibri" w:hAnsi="Calibri"/>
                <w:szCs w:val="22"/>
              </w:rPr>
              <w:t>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得到</w:t>
            </w:r>
            <w:r>
              <w:rPr>
                <w:rFonts w:ascii="Calibri" w:hAnsi="Calibri"/>
                <w:szCs w:val="22"/>
              </w:rPr>
              <w:t>该机构所在城市信息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Infobl.Institution</w:t>
            </w:r>
            <w:r>
              <w:rPr>
                <w:rFonts w:ascii="Calibri" w:hAnsi="Calibri"/>
                <w:szCs w:val="22"/>
              </w:rPr>
              <w:t>.getUnpaidInstitutionList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ArrayList&lt;InstitutionPO&gt; getUnpaidInstitutionList()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得到没有付租金</w:t>
            </w:r>
            <w:r>
              <w:rPr>
                <w:rFonts w:ascii="Calibri" w:hAnsi="Calibri"/>
                <w:szCs w:val="22"/>
              </w:rPr>
              <w:t>的机构列表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Infobl.Institution</w:t>
            </w:r>
            <w:r>
              <w:rPr>
                <w:rFonts w:ascii="Calibri" w:hAnsi="Calibri"/>
                <w:szCs w:val="22"/>
              </w:rPr>
              <w:t>.getUnpaidStaffList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ind w:firstLine="420" w:firstLineChars="20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ArrayList&lt;StaffPO&gt; getUnpaidStaffList()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得到</w:t>
            </w:r>
            <w:r>
              <w:rPr>
                <w:rFonts w:ascii="Calibri" w:hAnsi="Calibri"/>
                <w:szCs w:val="22"/>
              </w:rPr>
              <w:t>没有</w:t>
            </w:r>
            <w:r>
              <w:rPr>
                <w:rFonts w:hint="eastAsia" w:ascii="Calibri" w:hAnsi="Calibri"/>
                <w:szCs w:val="22"/>
              </w:rPr>
              <w:t>付薪水</w:t>
            </w:r>
            <w:r>
              <w:rPr>
                <w:rFonts w:ascii="Calibri" w:hAnsi="Calibri"/>
                <w:szCs w:val="22"/>
              </w:rPr>
              <w:t>的员工列表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Infobl.Institution</w:t>
            </w:r>
            <w:r>
              <w:rPr>
                <w:rFonts w:ascii="Calibri" w:hAnsi="Calibri"/>
                <w:szCs w:val="22"/>
              </w:rPr>
              <w:t>.resetSalary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resetSalary()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所有员工的属性改为未付款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Infobl.Institution</w:t>
            </w:r>
            <w:r>
              <w:rPr>
                <w:rFonts w:ascii="Calibri" w:hAnsi="Calibri"/>
                <w:szCs w:val="22"/>
              </w:rPr>
              <w:t>.saveSalary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ind w:firstLine="420" w:firstLineChars="20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saveSalary(String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正确的员工</w:t>
            </w:r>
            <w:r>
              <w:rPr>
                <w:rFonts w:ascii="Calibri" w:hAnsi="Calibri"/>
                <w:szCs w:val="22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该员工设为已付款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Infobl.Institution</w:t>
            </w:r>
            <w:r>
              <w:rPr>
                <w:rFonts w:ascii="Calibri" w:hAnsi="Calibri"/>
                <w:szCs w:val="22"/>
              </w:rPr>
              <w:t>.saveRent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saveRent(String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</w:t>
            </w:r>
            <w:r>
              <w:rPr>
                <w:rFonts w:ascii="Calibri" w:hAnsi="Calibri"/>
                <w:szCs w:val="22"/>
              </w:rPr>
              <w:t>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该机构</w:t>
            </w:r>
            <w:r>
              <w:rPr>
                <w:rFonts w:ascii="Calibri" w:hAnsi="Calibri"/>
                <w:szCs w:val="22"/>
              </w:rPr>
              <w:t>设置为已付租金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Infobl.Institution</w:t>
            </w:r>
            <w:r>
              <w:rPr>
                <w:rFonts w:ascii="Calibri" w:hAnsi="Calibri"/>
                <w:szCs w:val="22"/>
              </w:rPr>
              <w:t>.resetRent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resetRent()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所有机构设置为</w:t>
            </w:r>
            <w:r>
              <w:rPr>
                <w:rFonts w:ascii="Calibri" w:hAnsi="Calibri"/>
                <w:szCs w:val="22"/>
              </w:rPr>
              <w:t>未付款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Infobl.Institution</w:t>
            </w:r>
            <w:r>
              <w:rPr>
                <w:rFonts w:ascii="Calibri" w:hAnsi="Calibri"/>
                <w:szCs w:val="22"/>
              </w:rPr>
              <w:t>.getPosition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Post getPosition(String staffID)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</w:t>
            </w:r>
            <w:r>
              <w:rPr>
                <w:rFonts w:ascii="Calibri" w:hAnsi="Calibri"/>
                <w:szCs w:val="22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获得</w:t>
            </w:r>
            <w:r>
              <w:rPr>
                <w:rFonts w:ascii="Calibri" w:hAnsi="Calibri"/>
                <w:szCs w:val="22"/>
              </w:rPr>
              <w:t>该员工的职位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Infobl.Institution</w:t>
            </w:r>
            <w:r>
              <w:rPr>
                <w:rFonts w:ascii="Calibri" w:hAnsi="Calibri"/>
                <w:szCs w:val="22"/>
              </w:rPr>
              <w:t>.getBase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double getBase(String staffID)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</w:t>
            </w:r>
            <w:r>
              <w:rPr>
                <w:rFonts w:ascii="Calibri" w:hAnsi="Calibri"/>
                <w:szCs w:val="22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得到</w:t>
            </w:r>
            <w:r>
              <w:rPr>
                <w:rFonts w:ascii="Calibri" w:hAnsi="Calibri"/>
                <w:szCs w:val="22"/>
              </w:rPr>
              <w:t>该员工的基础工资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Infobl.Institution</w:t>
            </w:r>
            <w:r>
              <w:rPr>
                <w:rFonts w:ascii="Calibri" w:hAnsi="Calibri"/>
                <w:szCs w:val="22"/>
              </w:rPr>
              <w:t>.getBonus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ind w:firstLine="420" w:firstLineChars="20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double getBonus(String staffID)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</w:t>
            </w:r>
            <w:r>
              <w:rPr>
                <w:rFonts w:ascii="Calibri" w:hAnsi="Calibri"/>
                <w:szCs w:val="22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得到</w:t>
            </w:r>
            <w:r>
              <w:rPr>
                <w:rFonts w:ascii="Calibri" w:hAnsi="Calibri"/>
                <w:szCs w:val="22"/>
              </w:rPr>
              <w:t>该员工的</w:t>
            </w:r>
            <w:r>
              <w:rPr>
                <w:rFonts w:hint="eastAsia" w:ascii="Calibri" w:hAnsi="Calibri"/>
                <w:szCs w:val="22"/>
              </w:rPr>
              <w:t>奖金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Infobl.Institution</w:t>
            </w:r>
            <w:r>
              <w:rPr>
                <w:rFonts w:ascii="Calibri" w:hAnsi="Calibri"/>
                <w:szCs w:val="22"/>
              </w:rPr>
              <w:t>.getPercentage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double getPercentage(String staffID)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</w:t>
            </w:r>
            <w:r>
              <w:rPr>
                <w:rFonts w:ascii="Calibri" w:hAnsi="Calibri"/>
                <w:szCs w:val="22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得到</w:t>
            </w:r>
            <w:r>
              <w:rPr>
                <w:rFonts w:ascii="Calibri" w:hAnsi="Calibri"/>
                <w:szCs w:val="22"/>
              </w:rPr>
              <w:t>该员工的提成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50" w:type="dxa"/>
            <w:gridSpan w:val="3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                      </w:t>
            </w:r>
            <w:r>
              <w:rPr>
                <w:rFonts w:hint="eastAsia" w:ascii="Calibri" w:hAnsi="Calibri"/>
                <w:szCs w:val="22"/>
              </w:rPr>
              <w:t>需要的</w:t>
            </w:r>
            <w:r>
              <w:rPr>
                <w:rFonts w:ascii="Calibri" w:hAnsi="Calibri"/>
                <w:szCs w:val="22"/>
              </w:rPr>
              <w:t>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服务名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InfoDataService.Car.</w:t>
            </w:r>
            <w:r>
              <w:rPr>
                <w:rFonts w:ascii="Calibri" w:hAnsi="Calibri"/>
                <w:szCs w:val="22"/>
              </w:rPr>
              <w:t>findCar(String institutionName)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获得</w:t>
            </w:r>
            <w:r>
              <w:rPr>
                <w:rFonts w:ascii="Calibri" w:hAnsi="Calibri"/>
                <w:szCs w:val="22"/>
              </w:rPr>
              <w:t>车辆信息</w:t>
            </w:r>
            <w:r>
              <w:rPr>
                <w:rFonts w:hint="eastAsia" w:ascii="Calibri" w:hAnsi="Calibri"/>
                <w:szCs w:val="22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InfoDataService.Car.</w:t>
            </w:r>
            <w:r>
              <w:rPr>
                <w:rFonts w:ascii="Calibri" w:hAnsi="Calibri"/>
                <w:szCs w:val="22"/>
              </w:rPr>
              <w:t>addCar(CarPO po)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新增一个</w:t>
            </w:r>
            <w:r>
              <w:rPr>
                <w:rFonts w:ascii="Calibri" w:hAnsi="Calibri"/>
                <w:szCs w:val="22"/>
              </w:rPr>
              <w:t xml:space="preserve">车辆PO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InfoDataService.Car.</w:t>
            </w:r>
            <w:r>
              <w:rPr>
                <w:rFonts w:ascii="Calibri" w:hAnsi="Calibri"/>
                <w:szCs w:val="22"/>
              </w:rPr>
              <w:t>changeCar(CarPO po)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修改一个车辆</w:t>
            </w:r>
            <w:r>
              <w:rPr>
                <w:rFonts w:ascii="Calibri" w:hAnsi="Calibri"/>
                <w:szCs w:val="22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InfoDataService.Car.</w:t>
            </w:r>
            <w:r>
              <w:rPr>
                <w:rFonts w:ascii="Calibri" w:hAnsi="Calibri"/>
                <w:szCs w:val="22"/>
              </w:rPr>
              <w:t>deleteCar(CarPO po)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删除一个</w:t>
            </w:r>
            <w:r>
              <w:rPr>
                <w:rFonts w:ascii="Calibri" w:hAnsi="Calibri"/>
                <w:szCs w:val="22"/>
              </w:rPr>
              <w:t>车辆PO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InfoDataService.Car.</w:t>
            </w:r>
            <w:r>
              <w:rPr>
                <w:rFonts w:ascii="Calibri" w:hAnsi="Calibri"/>
                <w:szCs w:val="22"/>
              </w:rPr>
              <w:t>isVaild(String id,String institutionName)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判断</w:t>
            </w:r>
            <w:r>
              <w:rPr>
                <w:rFonts w:ascii="Calibri" w:hAnsi="Calibri"/>
                <w:szCs w:val="22"/>
              </w:rPr>
              <w:t>该车辆是否存在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InfoDataService.Driver.</w:t>
            </w:r>
            <w:r>
              <w:rPr>
                <w:rFonts w:ascii="Calibri" w:hAnsi="Calibri"/>
                <w:szCs w:val="22"/>
              </w:rPr>
              <w:t>findDriver(String InstitutionName)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获得司机</w:t>
            </w:r>
            <w:r>
              <w:rPr>
                <w:rFonts w:ascii="Calibri" w:hAnsi="Calibri"/>
                <w:szCs w:val="22"/>
              </w:rPr>
              <w:t>信息</w:t>
            </w:r>
            <w:r>
              <w:rPr>
                <w:rFonts w:hint="eastAsia" w:ascii="Calibri" w:hAnsi="Calibri"/>
                <w:szCs w:val="22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InfoDataService.Driver.</w:t>
            </w:r>
            <w:r>
              <w:rPr>
                <w:rFonts w:ascii="Calibri" w:hAnsi="Calibri"/>
                <w:szCs w:val="22"/>
              </w:rPr>
              <w:t>addDriver(DriverPO po)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新增一个司机</w:t>
            </w:r>
            <w:r>
              <w:rPr>
                <w:rFonts w:ascii="Calibri" w:hAnsi="Calibri"/>
                <w:szCs w:val="22"/>
              </w:rPr>
              <w:t xml:space="preserve">PO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InfoDataService.Driver.</w:t>
            </w:r>
            <w:r>
              <w:rPr>
                <w:rFonts w:ascii="Calibri" w:hAnsi="Calibri"/>
                <w:szCs w:val="22"/>
              </w:rPr>
              <w:t>changeDriver(DriverPO po)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修改一个司机</w:t>
            </w:r>
            <w:r>
              <w:rPr>
                <w:rFonts w:ascii="Calibri" w:hAnsi="Calibri"/>
                <w:szCs w:val="22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InfoDataService.Driver.</w:t>
            </w:r>
            <w:r>
              <w:rPr>
                <w:rFonts w:ascii="Calibri" w:hAnsi="Calibri"/>
                <w:szCs w:val="22"/>
              </w:rPr>
              <w:t>deleteDriver(DriverPO po)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删除一个司机</w:t>
            </w:r>
            <w:r>
              <w:rPr>
                <w:rFonts w:ascii="Calibri" w:hAnsi="Calibri"/>
                <w:szCs w:val="22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InfoDataService.Driver.</w:t>
            </w:r>
            <w:r>
              <w:rPr>
                <w:rFonts w:ascii="Calibri" w:hAnsi="Calibri"/>
                <w:szCs w:val="22"/>
              </w:rPr>
              <w:t>isVaild(String id,String institutionName)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判断</w:t>
            </w:r>
            <w:r>
              <w:rPr>
                <w:rFonts w:ascii="Calibri" w:hAnsi="Calibri"/>
                <w:szCs w:val="22"/>
              </w:rPr>
              <w:t>该</w:t>
            </w:r>
            <w:r>
              <w:rPr>
                <w:rFonts w:hint="eastAsia" w:ascii="Calibri" w:hAnsi="Calibri"/>
                <w:szCs w:val="22"/>
              </w:rPr>
              <w:t>司机</w:t>
            </w:r>
            <w:r>
              <w:rPr>
                <w:rFonts w:ascii="Calibri" w:hAnsi="Calibri"/>
                <w:szCs w:val="22"/>
              </w:rPr>
              <w:t>是否存在</w:t>
            </w:r>
            <w:r>
              <w:rPr>
                <w:rFonts w:hint="eastAsia" w:ascii="Calibri" w:hAnsi="Calibri"/>
                <w:szCs w:val="22"/>
              </w:rPr>
              <w:t>这个</w:t>
            </w:r>
            <w:r>
              <w:rPr>
                <w:rFonts w:ascii="Calibri" w:hAnsi="Calibri"/>
                <w:szCs w:val="22"/>
              </w:rPr>
              <w:t>机构中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InfoDataService.Driver.</w:t>
            </w:r>
            <w:r>
              <w:rPr>
                <w:rFonts w:ascii="Calibri" w:hAnsi="Calibri"/>
                <w:szCs w:val="22"/>
              </w:rPr>
              <w:t>getDriver(String id)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根据</w:t>
            </w:r>
            <w:r>
              <w:rPr>
                <w:rFonts w:ascii="Calibri" w:hAnsi="Calibri"/>
                <w:szCs w:val="22"/>
              </w:rPr>
              <w:t>司机id</w:t>
            </w:r>
            <w:r>
              <w:rPr>
                <w:rFonts w:hint="eastAsia" w:ascii="Calibri" w:hAnsi="Calibri"/>
                <w:szCs w:val="22"/>
              </w:rPr>
              <w:t>获得</w:t>
            </w:r>
            <w:r>
              <w:rPr>
                <w:rFonts w:ascii="Calibri" w:hAnsi="Calibri"/>
                <w:szCs w:val="22"/>
              </w:rPr>
              <w:t>一个司机信息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InfoDataService.Driver.</w:t>
            </w:r>
            <w:r>
              <w:rPr>
                <w:rFonts w:ascii="Calibri" w:hAnsi="Calibri"/>
                <w:szCs w:val="22"/>
              </w:rPr>
              <w:t>saveMoney(Double money,String id)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保存</w:t>
            </w:r>
            <w:r>
              <w:rPr>
                <w:rFonts w:ascii="Calibri" w:hAnsi="Calibri"/>
                <w:szCs w:val="22"/>
              </w:rPr>
              <w:t>司机的薪水信息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Distance.getDistance(String city1,String city2)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获得</w:t>
            </w:r>
            <w:r>
              <w:rPr>
                <w:rFonts w:ascii="Calibri" w:hAnsi="Calibri"/>
                <w:szCs w:val="22"/>
              </w:rPr>
              <w:t>两个城市间的距离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Distance.changeDistance(DistancePO po)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修改一个</w:t>
            </w:r>
            <w:r>
              <w:rPr>
                <w:rFonts w:ascii="Calibri" w:hAnsi="Calibri"/>
                <w:szCs w:val="22"/>
              </w:rPr>
              <w:t>距离PO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Distance.addDistance(DistancePO po)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新增</w:t>
            </w:r>
            <w:r>
              <w:rPr>
                <w:rFonts w:ascii="Calibri" w:hAnsi="Calibri"/>
                <w:szCs w:val="22"/>
              </w:rPr>
              <w:t>一个城市PO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Distance.getCityList()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获得</w:t>
            </w:r>
            <w:r>
              <w:rPr>
                <w:rFonts w:ascii="Calibri" w:hAnsi="Calibri"/>
                <w:szCs w:val="22"/>
              </w:rPr>
              <w:t>所有城市的列表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Institution.getStaffList(String institutionId)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根据</w:t>
            </w:r>
            <w:r>
              <w:rPr>
                <w:rFonts w:ascii="Calibri" w:hAnsi="Calibri"/>
                <w:szCs w:val="22"/>
              </w:rPr>
              <w:t>机构id</w:t>
            </w:r>
            <w:r>
              <w:rPr>
                <w:rFonts w:hint="eastAsia" w:ascii="Calibri" w:hAnsi="Calibri"/>
                <w:szCs w:val="22"/>
              </w:rPr>
              <w:t>获得机构</w:t>
            </w:r>
            <w:r>
              <w:rPr>
                <w:rFonts w:ascii="Calibri" w:hAnsi="Calibri"/>
                <w:szCs w:val="22"/>
              </w:rPr>
              <w:t>中所有员工列表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Institution.addStaff(StaffPO po)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新增</w:t>
            </w:r>
            <w:r>
              <w:rPr>
                <w:rFonts w:ascii="Calibri" w:hAnsi="Calibri"/>
                <w:szCs w:val="22"/>
              </w:rPr>
              <w:t>一个员工PO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Institution.changeStaff(StaffPO po)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修改一个</w:t>
            </w:r>
            <w:r>
              <w:rPr>
                <w:rFonts w:ascii="Calibri" w:hAnsi="Calibri"/>
                <w:szCs w:val="22"/>
              </w:rPr>
              <w:t>员工PO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Institution.deleteStaff(StaffPO po)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删除一个</w:t>
            </w:r>
            <w:r>
              <w:rPr>
                <w:rFonts w:ascii="Calibri" w:hAnsi="Calibri"/>
                <w:szCs w:val="22"/>
              </w:rPr>
              <w:t>员工PO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Institution.findInstitution()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获得</w:t>
            </w:r>
            <w:r>
              <w:rPr>
                <w:rFonts w:ascii="Calibri" w:hAnsi="Calibri"/>
                <w:szCs w:val="22"/>
              </w:rPr>
              <w:t>所有的机构信息列表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Institution.addInstitution (InstitutionPO po)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新增一个</w:t>
            </w:r>
            <w:r>
              <w:rPr>
                <w:rFonts w:ascii="Calibri" w:hAnsi="Calibri"/>
                <w:szCs w:val="22"/>
              </w:rPr>
              <w:t>机构PO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Institution.changeInstitution(InstitutionPO po)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修改一个</w:t>
            </w:r>
            <w:r>
              <w:rPr>
                <w:rFonts w:ascii="Calibri" w:hAnsi="Calibri"/>
                <w:szCs w:val="22"/>
              </w:rPr>
              <w:t>机构PO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Institution.deleteInstitution(InstitutionPO po)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删除</w:t>
            </w:r>
            <w:r>
              <w:rPr>
                <w:rFonts w:ascii="Calibri" w:hAnsi="Calibri"/>
                <w:szCs w:val="22"/>
              </w:rPr>
              <w:t>一个机构PO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Institution.getInstitution(String id)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根据</w:t>
            </w:r>
            <w:r>
              <w:rPr>
                <w:rFonts w:ascii="Calibri" w:hAnsi="Calibri"/>
                <w:szCs w:val="22"/>
              </w:rPr>
              <w:t>机构id</w:t>
            </w:r>
            <w:r>
              <w:rPr>
                <w:rFonts w:hint="eastAsia" w:ascii="Calibri" w:hAnsi="Calibri"/>
                <w:szCs w:val="22"/>
              </w:rPr>
              <w:t>获得</w:t>
            </w:r>
            <w:r>
              <w:rPr>
                <w:rFonts w:ascii="Calibri" w:hAnsi="Calibri"/>
                <w:szCs w:val="22"/>
              </w:rPr>
              <w:t>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Institution.getStaff(String id)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根据员工</w:t>
            </w:r>
            <w:r>
              <w:rPr>
                <w:rFonts w:ascii="Calibri" w:hAnsi="Calibri"/>
                <w:szCs w:val="22"/>
              </w:rPr>
              <w:t>id获得</w:t>
            </w:r>
            <w:r>
              <w:rPr>
                <w:rFonts w:hint="eastAsia" w:ascii="Calibri" w:hAnsi="Calibri"/>
                <w:szCs w:val="22"/>
              </w:rPr>
              <w:t>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Institution.getSalaryPOs()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获得所有</w:t>
            </w:r>
            <w:r>
              <w:rPr>
                <w:rFonts w:ascii="Calibri" w:hAnsi="Calibri"/>
                <w:szCs w:val="22"/>
              </w:rPr>
              <w:t>员工的薪水策略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Institution.getSalaryPO(String staffID)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根据员工</w:t>
            </w:r>
            <w:r>
              <w:rPr>
                <w:rFonts w:ascii="Calibri" w:hAnsi="Calibri"/>
                <w:szCs w:val="22"/>
              </w:rPr>
              <w:t>id获得对应的薪水PO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Institution.changeSalary(SalaryPO po)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修改一个</w:t>
            </w:r>
            <w:r>
              <w:rPr>
                <w:rFonts w:ascii="Calibri" w:hAnsi="Calibri"/>
                <w:szCs w:val="22"/>
              </w:rPr>
              <w:t>薪水PO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Institution.isStaffVaild(StaffPO po)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判断</w:t>
            </w:r>
            <w:r>
              <w:rPr>
                <w:rFonts w:ascii="Calibri" w:hAnsi="Calibri"/>
                <w:szCs w:val="22"/>
              </w:rPr>
              <w:t>一个</w:t>
            </w:r>
            <w:r>
              <w:rPr>
                <w:rFonts w:hint="eastAsia" w:ascii="Calibri" w:hAnsi="Calibri"/>
                <w:szCs w:val="22"/>
              </w:rPr>
              <w:t>员工</w:t>
            </w:r>
            <w:r>
              <w:rPr>
                <w:rFonts w:ascii="Calibri" w:hAnsi="Calibri"/>
                <w:szCs w:val="22"/>
              </w:rPr>
              <w:t>PO是否存在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Institution.isInstitutionVaild(InstitutionPO po)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判断</w:t>
            </w:r>
            <w:r>
              <w:rPr>
                <w:rFonts w:ascii="Calibri" w:hAnsi="Calibri"/>
                <w:szCs w:val="22"/>
              </w:rPr>
              <w:t>一个机构PO是否存在</w:t>
            </w:r>
          </w:p>
        </w:tc>
      </w:tr>
    </w:tbl>
    <w:p>
      <w:pPr>
        <w:jc w:val="both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表14 Systembl</w:t>
      </w:r>
      <w:r>
        <w:rPr>
          <w:b/>
        </w:rPr>
        <w:t>的接口规范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tbl>
      <w:tblPr>
        <w:tblStyle w:val="2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7"/>
        <w:gridCol w:w="152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96" w:type="dxa"/>
            <w:gridSpan w:val="3"/>
            <w:vAlign w:val="top"/>
          </w:tcPr>
          <w:p>
            <w:pPr>
              <w:ind w:left="2520" w:firstLine="420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提供的</w:t>
            </w:r>
            <w:r>
              <w:rPr>
                <w:rFonts w:ascii="Calibri" w:hAnsi="Calibri"/>
                <w:szCs w:val="22"/>
              </w:rPr>
              <w:t>服务</w:t>
            </w:r>
            <w:r>
              <w:rPr>
                <w:rFonts w:hint="eastAsia" w:ascii="Calibri" w:hAnsi="Calibri"/>
                <w:szCs w:val="22"/>
              </w:rPr>
              <w:t>（供接口</w:t>
            </w:r>
            <w:r>
              <w:rPr>
                <w:rFonts w:ascii="Calibri" w:hAnsi="Calibri"/>
                <w:szCs w:val="22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System</w:t>
            </w:r>
            <w:r>
              <w:rPr>
                <w:rFonts w:ascii="Calibri" w:hAnsi="Calibri"/>
                <w:szCs w:val="22"/>
              </w:rPr>
              <w:t>bl.getOperationVOList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ArrayList&lt;OperationVO&gt; getOperationVOList(Date beginTime,Date endTime)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得到</w:t>
            </w:r>
            <w:r>
              <w:rPr>
                <w:rFonts w:ascii="Calibri" w:hAnsi="Calibri"/>
                <w:szCs w:val="22"/>
              </w:rPr>
              <w:t>该时间段内</w:t>
            </w:r>
            <w:r>
              <w:rPr>
                <w:rFonts w:hint="eastAsia" w:ascii="Calibri" w:hAnsi="Calibri"/>
                <w:szCs w:val="22"/>
              </w:rPr>
              <w:t>的</w:t>
            </w:r>
            <w:r>
              <w:rPr>
                <w:rFonts w:ascii="Calibri" w:hAnsi="Calibri"/>
                <w:szCs w:val="22"/>
              </w:rPr>
              <w:t>操作日志VO列表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System</w:t>
            </w:r>
            <w:r>
              <w:rPr>
                <w:rFonts w:ascii="Calibri" w:hAnsi="Calibri"/>
                <w:szCs w:val="22"/>
              </w:rPr>
              <w:t>bl.saveOperation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saveOperation(OperationPO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保存</w:t>
            </w:r>
            <w:r>
              <w:rPr>
                <w:rFonts w:ascii="Calibri" w:hAnsi="Calibri"/>
                <w:szCs w:val="22"/>
              </w:rPr>
              <w:t>一个操作日志PO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System</w:t>
            </w:r>
            <w:r>
              <w:rPr>
                <w:rFonts w:ascii="Calibri" w:hAnsi="Calibri"/>
                <w:szCs w:val="22"/>
              </w:rPr>
              <w:t>bl.getPasswordAndPower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String[] getPasswordAndPower(String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</w:t>
            </w:r>
            <w:r>
              <w:rPr>
                <w:rFonts w:ascii="Calibri" w:hAnsi="Calibri"/>
                <w:szCs w:val="22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得到</w:t>
            </w:r>
            <w:r>
              <w:rPr>
                <w:rFonts w:ascii="Calibri" w:hAnsi="Calibri"/>
                <w:szCs w:val="22"/>
              </w:rPr>
              <w:t>该员工的密码，权限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restart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System</w:t>
            </w:r>
            <w:r>
              <w:rPr>
                <w:rFonts w:ascii="Calibri" w:hAnsi="Calibri"/>
                <w:szCs w:val="22"/>
              </w:rPr>
              <w:t>bl.changePasswordAndPower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changePasswordAndPower(String[] str)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7" w:type="dxa"/>
            <w:vMerge w:val="continue"/>
            <w:vAlign w:val="top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</w:t>
            </w:r>
            <w:r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修改一个</w:t>
            </w:r>
            <w:r>
              <w:rPr>
                <w:rFonts w:ascii="Calibri" w:hAnsi="Calibri"/>
                <w:szCs w:val="22"/>
              </w:rPr>
              <w:t>员工的密码权限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96" w:type="dxa"/>
            <w:gridSpan w:val="3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                      </w:t>
            </w:r>
            <w:r>
              <w:rPr>
                <w:rFonts w:hint="eastAsia" w:ascii="Calibri" w:hAnsi="Calibri"/>
                <w:szCs w:val="22"/>
              </w:rPr>
              <w:t>需要的</w:t>
            </w:r>
            <w:r>
              <w:rPr>
                <w:rFonts w:ascii="Calibri" w:hAnsi="Calibri"/>
                <w:szCs w:val="22"/>
              </w:rPr>
              <w:t>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服务名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SystemDataService.</w:t>
            </w:r>
            <w:r>
              <w:rPr>
                <w:rFonts w:ascii="Calibri" w:hAnsi="Calibri"/>
                <w:szCs w:val="22"/>
              </w:rPr>
              <w:t>findOperationLog(Date beginTime,Date endTime)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获得</w:t>
            </w:r>
            <w:r>
              <w:rPr>
                <w:rFonts w:ascii="Calibri" w:hAnsi="Calibri"/>
                <w:szCs w:val="22"/>
              </w:rPr>
              <w:t>一段时间内的操作日志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SystemDataService.</w:t>
            </w:r>
            <w:r>
              <w:rPr>
                <w:rFonts w:ascii="Calibri" w:hAnsi="Calibri"/>
                <w:szCs w:val="22"/>
              </w:rPr>
              <w:t>saveOperationLog(OperationPO po)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保存</w:t>
            </w:r>
            <w:r>
              <w:rPr>
                <w:rFonts w:ascii="Calibri" w:hAnsi="Calibri"/>
                <w:szCs w:val="22"/>
              </w:rPr>
              <w:t>一个</w:t>
            </w:r>
            <w:r>
              <w:rPr>
                <w:rFonts w:hint="eastAsia" w:ascii="Calibri" w:hAnsi="Calibri"/>
                <w:szCs w:val="22"/>
              </w:rPr>
              <w:t>操作</w:t>
            </w:r>
            <w:r>
              <w:rPr>
                <w:rFonts w:ascii="Calibri" w:hAnsi="Calibri"/>
                <w:szCs w:val="22"/>
              </w:rPr>
              <w:t>日志PO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SystemDataService.</w:t>
            </w:r>
            <w:r>
              <w:rPr>
                <w:rFonts w:ascii="Calibri" w:hAnsi="Calibri"/>
                <w:szCs w:val="22"/>
              </w:rPr>
              <w:t>getPasswordAndPower(String id)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得到</w:t>
            </w:r>
            <w:r>
              <w:rPr>
                <w:rFonts w:ascii="Calibri" w:hAnsi="Calibri"/>
                <w:szCs w:val="22"/>
              </w:rPr>
              <w:t>一个员工的密码权限</w:t>
            </w:r>
            <w:r>
              <w:rPr>
                <w:rFonts w:hint="eastAsia" w:ascii="Calibri" w:hAnsi="Calibri"/>
                <w:szCs w:val="22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90" w:type="dxa"/>
            <w:gridSpan w:val="2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SystemDataService.</w:t>
            </w:r>
            <w:r>
              <w:rPr>
                <w:rFonts w:ascii="Calibri" w:hAnsi="Calibri"/>
                <w:szCs w:val="22"/>
              </w:rPr>
              <w:t>changePasswordAndPower(String[] str)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修改</w:t>
            </w:r>
            <w:r>
              <w:rPr>
                <w:rFonts w:ascii="Calibri" w:hAnsi="Calibri"/>
                <w:szCs w:val="22"/>
              </w:rPr>
              <w:t>一个员工的密码权限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  <w:r>
        <w:br w:type="page"/>
      </w:r>
      <w:r>
        <w:rPr>
          <w:rFonts w:hint="eastAsia"/>
          <w:b/>
        </w:rPr>
        <w:t xml:space="preserve">表15 </w:t>
      </w:r>
      <w:r>
        <w:rPr>
          <w:b/>
        </w:rPr>
        <w:t>Approvebl的接口规范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96" w:type="dxa"/>
            <w:gridSpan w:val="2"/>
            <w:vAlign w:val="top"/>
          </w:tcPr>
          <w:p>
            <w:pPr>
              <w:ind w:firstLine="3150" w:firstLineChars="1500"/>
            </w:pPr>
            <w:r>
              <w:rPr>
                <w:rFonts w:hint="eastAsia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48" w:type="dxa"/>
            <w:vAlign w:val="top"/>
          </w:tcPr>
          <w:p>
            <w:pPr/>
            <w:r>
              <w:t>S</w:t>
            </w:r>
            <w:r>
              <w:rPr>
                <w:rFonts w:hint="eastAsia"/>
              </w:rPr>
              <w:t>torageTools.</w:t>
            </w:r>
            <w:r>
              <w:t>getOutWarehouseDocList</w:t>
            </w:r>
          </w:p>
        </w:tc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得到出库单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48" w:type="dxa"/>
            <w:vAlign w:val="top"/>
          </w:tcPr>
          <w:p>
            <w:pPr/>
            <w:r>
              <w:t>S</w:t>
            </w:r>
            <w:r>
              <w:rPr>
                <w:rFonts w:hint="eastAsia"/>
              </w:rPr>
              <w:t>torageTools.</w:t>
            </w:r>
            <w:r>
              <w:t>getInWarehouseDocList</w:t>
            </w:r>
          </w:p>
        </w:tc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得到入库单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48" w:type="dxa"/>
            <w:vAlign w:val="top"/>
          </w:tcPr>
          <w:p>
            <w:pPr/>
            <w:r>
              <w:t>YDeliverDoc.getuncheckedDeliverDocPOs</w:t>
            </w:r>
          </w:p>
          <w:p>
            <w:pPr/>
          </w:p>
        </w:tc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得到派件单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YA</w:t>
            </w:r>
            <w:r>
              <w:t>rrivalDoc</w:t>
            </w:r>
            <w:r>
              <w:rPr>
                <w:rFonts w:hint="eastAsia"/>
              </w:rPr>
              <w:t>.get</w:t>
            </w:r>
            <w:r>
              <w:t>uncheckedYArrivalDocPOs</w:t>
            </w:r>
          </w:p>
        </w:tc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得到营业厅到达单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48" w:type="dxa"/>
            <w:vAlign w:val="top"/>
          </w:tcPr>
          <w:p>
            <w:pPr/>
            <w:r>
              <w:t>ZArrivalDoc.getuncheckedZArrivalDocPOs</w:t>
            </w:r>
          </w:p>
        </w:tc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得到中转中心到达单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TransferDoc.get</w:t>
            </w:r>
            <w:r>
              <w:t>unchecked</w:t>
            </w:r>
            <w:r>
              <w:rPr>
                <w:rFonts w:hint="eastAsia"/>
              </w:rPr>
              <w:t>Transfer</w:t>
            </w:r>
            <w:r>
              <w:t>DocPOs</w:t>
            </w:r>
          </w:p>
        </w:tc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得到中转单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48" w:type="dxa"/>
            <w:vAlign w:val="top"/>
          </w:tcPr>
          <w:p>
            <w:pPr/>
            <w:r>
              <w:t>OverDoc.getUncheckedOverDocPOs</w:t>
            </w:r>
          </w:p>
        </w:tc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得到收件单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48" w:type="dxa"/>
            <w:vAlign w:val="top"/>
          </w:tcPr>
          <w:p>
            <w:pPr/>
            <w:r>
              <w:t>YLoadDoc.getuncheckedYloadDocPOs</w:t>
            </w:r>
          </w:p>
        </w:tc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得到营业厅装车单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48" w:type="dxa"/>
            <w:vAlign w:val="top"/>
          </w:tcPr>
          <w:p>
            <w:pPr/>
            <w:r>
              <w:t>Z</w:t>
            </w:r>
            <w:r>
              <w:rPr>
                <w:rFonts w:hint="eastAsia"/>
              </w:rPr>
              <w:t>Load</w:t>
            </w:r>
            <w:r>
              <w:t>Doc.getuncheckedZloadPOs</w:t>
            </w:r>
          </w:p>
        </w:tc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得到中转中心装车单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48" w:type="dxa"/>
            <w:vAlign w:val="top"/>
          </w:tcPr>
          <w:p>
            <w:pPr/>
            <w:r>
              <w:t>C</w:t>
            </w:r>
            <w:r>
              <w:rPr>
                <w:rFonts w:hint="eastAsia"/>
              </w:rPr>
              <w:t>ollectionbl.getAll</w:t>
            </w:r>
            <w:r>
              <w:t>SendDoc()</w:t>
            </w:r>
          </w:p>
        </w:tc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得到寄件单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48" w:type="dxa"/>
            <w:vAlign w:val="top"/>
          </w:tcPr>
          <w:p>
            <w:pPr/>
            <w:r>
              <w:t>F</w:t>
            </w:r>
            <w:r>
              <w:rPr>
                <w:rFonts w:hint="eastAsia"/>
              </w:rPr>
              <w:t>inancebl.get</w:t>
            </w:r>
            <w:r>
              <w:t>unchecked</w:t>
            </w:r>
            <w:r>
              <w:rPr>
                <w:rFonts w:hint="eastAsia"/>
              </w:rPr>
              <w:t>PayDoc</w:t>
            </w:r>
            <w:r>
              <w:t>List</w:t>
            </w:r>
          </w:p>
        </w:tc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得到付款单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48" w:type="dxa"/>
            <w:vAlign w:val="top"/>
          </w:tcPr>
          <w:p>
            <w:pPr/>
            <w:r>
              <w:t>F</w:t>
            </w:r>
            <w:r>
              <w:rPr>
                <w:rFonts w:hint="eastAsia"/>
              </w:rPr>
              <w:t>inancebl.</w:t>
            </w:r>
            <w:r>
              <w:t>getuncheckedGatheringDocList</w:t>
            </w:r>
          </w:p>
        </w:tc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得到收款单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Collect</w:t>
            </w:r>
            <w:r>
              <w:t>ionbl.saveSendDocPO(SendDocPO)</w:t>
            </w:r>
          </w:p>
        </w:tc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修改寄件单的审批状态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Finan</w:t>
            </w:r>
            <w:r>
              <w:t>cebl.saveGatheringDocPO(GatheringDocPO po)</w:t>
            </w:r>
          </w:p>
        </w:tc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修改收款单的审批状态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StorageTools.saveInWareHouseDocPO(</w:t>
            </w:r>
            <w:r>
              <w:t>InWareHouseDocPO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修改入库单的审批状态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StorageTools.saveOutWareHouse</w:t>
            </w:r>
            <w:r>
              <w:t>DocPO(OutWareHouseDocPO)</w:t>
            </w:r>
          </w:p>
        </w:tc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修改出库单的审批状态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TransferDoc.saveTransferDocPO(</w:t>
            </w:r>
            <w:r>
              <w:t>TransferDocPO po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修改中转单的审批状态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OverDoc.saveOverDocPO(</w:t>
            </w:r>
            <w:r>
              <w:t>OverDocPO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修改收件单的审批状态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Financebl.savePay</w:t>
            </w:r>
            <w:r>
              <w:t>DocPO(PayDocPO)</w:t>
            </w:r>
          </w:p>
        </w:tc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修改付款单的审批状态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YArrivalDoc.</w:t>
            </w:r>
            <w:r>
              <w:t>sa</w:t>
            </w:r>
            <w:r>
              <w:rPr>
                <w:rFonts w:hint="eastAsia"/>
              </w:rPr>
              <w:t>ve</w:t>
            </w:r>
            <w:r>
              <w:t>YArrivalDocPO(YArrivalDocPO)</w:t>
            </w:r>
          </w:p>
        </w:tc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修改营业厅到达单的审批状态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YDeliverDoc.</w:t>
            </w:r>
            <w:r>
              <w:t>saveYDeliverDocPO(YDeliverDocPO )</w:t>
            </w:r>
          </w:p>
        </w:tc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修改派件单的审批状态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ZArrivalDoc.</w:t>
            </w:r>
            <w:r>
              <w:t>saveZArrivalDocPO(ZArrivalDocPO)</w:t>
            </w:r>
          </w:p>
        </w:tc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修改中转中心到达单的审批状态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YLoadDoc.</w:t>
            </w:r>
            <w:r>
              <w:t>saveYLoadDocPO(YLoadDocPO)</w:t>
            </w:r>
          </w:p>
        </w:tc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修改营业厅装车单的审批状态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ZLoadDoc.</w:t>
            </w:r>
            <w:r>
              <w:t>saveZLoadDocPO(ZLoadDocPO)</w:t>
            </w:r>
          </w:p>
        </w:tc>
        <w:tc>
          <w:tcPr>
            <w:tcW w:w="4148" w:type="dxa"/>
            <w:vAlign w:val="top"/>
          </w:tcPr>
          <w:p>
            <w:pPr/>
            <w:r>
              <w:rPr>
                <w:rFonts w:hint="eastAsia"/>
              </w:rPr>
              <w:t>修改中转中心装车单的审批状态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  <w:rPr>
          <w:b/>
        </w:rPr>
      </w:pPr>
      <w:r>
        <w:rPr>
          <w:rFonts w:hint="eastAsia"/>
          <w:b/>
        </w:rPr>
        <w:t xml:space="preserve">表16 </w:t>
      </w:r>
      <w:r>
        <w:rPr>
          <w:b/>
        </w:rPr>
        <w:t>F</w:t>
      </w:r>
      <w:r>
        <w:rPr>
          <w:rFonts w:hint="eastAsia"/>
          <w:b/>
        </w:rPr>
        <w:t>ina</w:t>
      </w:r>
      <w:r>
        <w:rPr>
          <w:b/>
        </w:rPr>
        <w:t>ncebl的接口规范</w:t>
      </w:r>
    </w:p>
    <w:tbl>
      <w:tblPr>
        <w:tblStyle w:val="20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0"/>
        <w:gridCol w:w="1641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7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F</w:t>
            </w:r>
            <w:r>
              <w:rPr>
                <w:rFonts w:hint="eastAsia"/>
              </w:rPr>
              <w:t>inancebl.get</w:t>
            </w:r>
            <w:r>
              <w:t>unchecked</w:t>
            </w:r>
            <w:r>
              <w:rPr>
                <w:rFonts w:hint="eastAsia"/>
              </w:rPr>
              <w:t>PayDoc</w:t>
            </w:r>
            <w:r>
              <w:t>List()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>
            <w:pPr/>
            <w:r>
              <w:t>public ArrayList&lt;PayDocPO&gt; getuncheckedPayDocList();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总经理得到未审批的付款单列表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F</w:t>
            </w:r>
            <w:r>
              <w:rPr>
                <w:rFonts w:hint="eastAsia"/>
              </w:rPr>
              <w:t>inancebl.get</w:t>
            </w:r>
            <w:r>
              <w:t>unchecked</w:t>
            </w:r>
            <w:r>
              <w:rPr>
                <w:rFonts w:hint="eastAsia"/>
              </w:rPr>
              <w:t>PayDoc</w:t>
            </w:r>
            <w:r>
              <w:t>List()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ArrayList&lt;GatheringDocPO&gt;getuncheckedGatheringDocList()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总经理得到未审批的收款单列表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Financebl.</w:t>
            </w:r>
            <w:r>
              <w:t>savePayDocPO(PayDocPO )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savePayDocPO(PayDocPO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修改单据的审批状态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Financebl.saveG</w:t>
            </w:r>
            <w:r>
              <w:t>atheringDocPO(GatheringDocPO)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saveGatheringDocPO(GatheringDocPO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修改单据的审批状态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7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DataFactory.getFinanceD</w:t>
            </w:r>
            <w:r>
              <w:rPr>
                <w:rFonts w:hint="eastAsia"/>
              </w:rPr>
              <w:t>a</w:t>
            </w:r>
            <w:r>
              <w:t>taS</w:t>
            </w:r>
            <w:r>
              <w:rPr>
                <w:rFonts w:hint="eastAsia"/>
              </w:rPr>
              <w:t>ervice</w:t>
            </w:r>
            <w:r>
              <w:t>()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通过rmi得到数据层的服务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</w:t>
            </w:r>
            <w:r>
              <w:t>DataServiec.getTotalIncome()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得到公司截至当前的总收入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inancedataservice.get</w:t>
            </w:r>
            <w:r>
              <w:t>TotalPayment()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得到公司截至当前的总支出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Time</w:t>
            </w:r>
            <w:r>
              <w:t>.stringToDate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将string转换为Date类型变量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</w:t>
            </w:r>
            <w:r>
              <w:t>DataServiece.getPayDoc(Date ,Date)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得到期间的所有付款单对象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</w:t>
            </w:r>
            <w:r>
              <w:t>ncedataservice.</w:t>
            </w:r>
            <w:r>
              <w:rPr>
                <w:rFonts w:hint="eastAsia"/>
              </w:rPr>
              <w:t>get</w:t>
            </w:r>
            <w:r>
              <w:t>GatheringDoc(Date ,Date)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得到期间所有的收款单对象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244061"/>
              </w:rPr>
            </w:pPr>
            <w:r>
              <w:rPr>
                <w:rFonts w:hint="eastAsia"/>
              </w:rPr>
              <w:t>Ins</w:t>
            </w:r>
            <w:r>
              <w:t>titutin.getUnpaidInstitutionList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得到所有尚未付款的机构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YL</w:t>
            </w:r>
            <w:r>
              <w:t>oadDoc.getUnpaidYLoadDocPOs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得到所有未付款的营业厅装车单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ZL</w:t>
            </w:r>
            <w:r>
              <w:t>oadDoc.getUnpaidZLoadDocPOs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得到所有未付款的中转中心装车单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244061"/>
              </w:rPr>
            </w:pPr>
            <w:r>
              <w:rPr>
                <w:rFonts w:hint="eastAsia"/>
              </w:rPr>
              <w:t>I</w:t>
            </w:r>
            <w:r>
              <w:t>nstitution.getUnpaidStaffList()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得到所有未支付工资的员工列表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Financedataservice.add</w:t>
            </w:r>
            <w:r>
              <w:t>AccountPO(</w:t>
            </w:r>
            <w:r>
              <w:rPr>
                <w:rFonts w:hint="eastAsia"/>
              </w:rPr>
              <w:t>S</w:t>
            </w:r>
            <w:r>
              <w:t>tring 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增加一个新的账户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Financedataservice.de</w:t>
            </w:r>
            <w:r>
              <w:t>leteAccountPO(String)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删除一个账户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Financedataservice.modify</w:t>
            </w:r>
            <w:r>
              <w:t>AccountPO(String,string)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用新的账户名替换原账户名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</w:t>
            </w:r>
            <w:r>
              <w:t>.</w:t>
            </w:r>
            <w:r>
              <w:rPr>
                <w:rFonts w:hint="eastAsia"/>
              </w:rPr>
              <w:t>check</w:t>
            </w:r>
            <w:r>
              <w:t>AccountPO(String,string)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查询一个账户信息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Financedataservice.getunchekedPay</w:t>
            </w:r>
            <w:r>
              <w:t>DocList()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得到未审批的付款单列表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Financedataservice.getunchekedGatheringDo</w:t>
            </w:r>
            <w:r>
              <w:t>cList()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得到未审批的收款单列表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TransferDoc.getUnpaidTransferDocPOs()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得到所有未付款的中转单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Financedataservice.savePayDocPO(</w:t>
            </w:r>
            <w:r>
              <w:t>Pa</w:t>
            </w:r>
            <w:r>
              <w:rPr>
                <w:rFonts w:hint="eastAsia"/>
              </w:rPr>
              <w:t>y</w:t>
            </w:r>
            <w:r>
              <w:t xml:space="preserve">DocPO 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保存付款单的审批状态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Financedataservice.saveGatheringDocPO(</w:t>
            </w:r>
            <w:r>
              <w:t>GatheringDocPO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保存收款单的审批状态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Instit</w:t>
            </w:r>
            <w:r>
              <w:t>ution.saveRent(</w:t>
            </w:r>
            <w:r>
              <w:rPr>
                <w:rFonts w:hint="eastAsia"/>
              </w:rPr>
              <w:t>String</w:t>
            </w:r>
            <w:r>
              <w:t>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将特定机构设为已付款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Ins</w:t>
            </w:r>
            <w:r>
              <w:t>titution.saveStaff(StaffPO po)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将员工设为已付款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C</w:t>
            </w:r>
            <w:r>
              <w:rPr>
                <w:rFonts w:hint="eastAsia"/>
              </w:rPr>
              <w:t>oll</w:t>
            </w:r>
            <w:r>
              <w:t>ectionbl.getSendDocsByID()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根据ID得到寄件单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</w:t>
            </w:r>
            <w:r>
              <w:t>anceDataService.getNewGatheringDocID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自动生成编号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</w:t>
            </w:r>
            <w:r>
              <w:t>ceDataService.createGatheringDoc(Date,double,string,ArrayLst&lt;String&gt;,String)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生成收款单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Colle</w:t>
            </w:r>
            <w:r>
              <w:t>ctionbl.saveSendDocCreateGatheringDoc(String)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保存寄件单对象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</w:t>
            </w:r>
            <w:r>
              <w:t>DataService.createPayDoc(Date,double,String,String,PayType,double)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创建付款单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</w:t>
            </w:r>
            <w:r>
              <w:t>DataService.getPayDocPO(String)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获得付款单对象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Institution.getStaffName(String)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获取当前工作人员的名字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Ins</w:t>
            </w:r>
            <w:r>
              <w:t>titution.getPosition(String)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获取员工的工作岗位（与计算工资的策略相关）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Insti</w:t>
            </w:r>
            <w:r>
              <w:t>tution.getBase(String)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获得基础工资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Ins</w:t>
            </w:r>
            <w:r>
              <w:t>titution.getBonus(String)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获得奖金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InstItution.getPercentage</w:t>
            </w:r>
            <w:r>
              <w:t>(String)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获得提成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</w:t>
            </w:r>
            <w:r>
              <w:t>DataService.getCourierMoney(String,Date)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获取快递员的收款额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Dri</w:t>
            </w:r>
            <w:r>
              <w:t>ver,getDriverCommision(String)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获得司机运送一次的工钱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YLoadDoc.</w:t>
            </w:r>
            <w:r>
              <w:t>getDriverTime(String)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获得司机的运送次数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Inst</w:t>
            </w:r>
            <w:r>
              <w:t>itution.resetRent()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重置租金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In</w:t>
            </w:r>
            <w:r>
              <w:t>stitution.resetSalary()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重置工资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</w:t>
            </w:r>
            <w:r>
              <w:t>DataServiece.getAccount</w:t>
            </w:r>
            <w:r>
              <w:rPr>
                <w:rFonts w:hint="eastAsia"/>
              </w:rPr>
              <w:t>List</w:t>
            </w:r>
            <w:r>
              <w:t>()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获取所有的账户列表供财务人员选择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</w:t>
            </w:r>
            <w:r>
              <w:t>DataService.addMoney(String,double)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根据收款情况修改账户的余额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</w:t>
            </w:r>
            <w:r>
              <w:t>DataService.minusMoney(String,double)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根据付款情况修改账户的余额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In</w:t>
            </w:r>
            <w:r>
              <w:t>stitution.saveSalary(SalaryPO po)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保存员工工资</w:t>
            </w:r>
          </w:p>
        </w:tc>
      </w:tr>
    </w:tbl>
    <w:p>
      <w:pPr/>
    </w:p>
    <w:p>
      <w:pPr/>
    </w:p>
    <w:p>
      <w:pPr/>
    </w:p>
    <w:p>
      <w:pPr>
        <w:jc w:val="center"/>
        <w:rPr>
          <w:b/>
        </w:rPr>
      </w:pPr>
      <w:r>
        <w:rPr>
          <w:rFonts w:hint="eastAsia"/>
          <w:b/>
        </w:rPr>
        <w:t xml:space="preserve">表21 </w:t>
      </w:r>
      <w:r>
        <w:rPr>
          <w:b/>
        </w:rPr>
        <w:t>F</w:t>
      </w:r>
      <w:r>
        <w:rPr>
          <w:rFonts w:hint="eastAsia"/>
          <w:b/>
        </w:rPr>
        <w:t>inancedataservice的接口规范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1320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inancedataservice.get</w:t>
            </w:r>
            <w:r>
              <w:t>unchekedPayDocList()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public ArrayList&lt;PayDocPO&gt; getunchekedPayDocList()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有未审批的付款单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得到所有尚未审批的付款单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</w:t>
            </w:r>
            <w:r>
              <w:t>ncedataservice. getunchekedGatheringDocList()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public ArrayList&lt;GatheringDocPO&gt; getunchekedGatheringDocList()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有未审批的收款单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得到所有未审批的收款单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 xml:space="preserve"> savePayDocPO(PayDocPO po)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Public void savePayDocPO(PayDocPO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修改付款单的审批状态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 xml:space="preserve"> saveGatheringDocPO(GatheringDocPO po)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public void saveGatheringDocPO(GatheringDocPO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修改收款单的审批状态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>addAccountPO(String accountName)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public void addAccountPO(String accountName)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增加一个账户，其金额设为0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</w:t>
            </w:r>
            <w:r>
              <w:t>deleteAccountPO(String accountName)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public void deleteAccountPO(String accountName)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删除公司的一个银行账户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</w:t>
            </w:r>
            <w:r>
              <w:t>.modifyAccountPO(String oldAccountName,String newAccountName)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public void modifyAccountPO(String oldAccountName,String newAccountName)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修改账户名称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public AccountPO checkAccountPO(String accountName)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得到期间收款单列表（PO）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 xml:space="preserve"> getPayDoc(Date startDate, Date endDate)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/>
            <w:r>
              <w:t>public ArrayList&lt;PayDocPO&gt; getPayDoc(Date startDate, Date endDate)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得到期间的付款单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>getGatheringDoc(Date startDate,Date endDate)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/>
            <w:r>
              <w:t>public ArrayList&lt;GatheringDocPO&gt; getGatheringDoc(Date startDate,Date endDate)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得到期间的收款单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 xml:space="preserve"> getTotalPayment()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/>
            <w:r>
              <w:t>public double getTotalPayment()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得到总支出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 xml:space="preserve"> getTotalIncome()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>
              <w:ind w:firstLine="420" w:firstLineChars="200"/>
            </w:pPr>
            <w:r>
              <w:t>public double getTotalIncome()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得到总收入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 xml:space="preserve"> createPayDoc(Date date, double money,String payMen,</w:t>
            </w:r>
            <w:r>
              <w:tab/>
            </w:r>
            <w:r>
              <w:t>String account, PayType type,String back)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/>
            <w:r>
              <w:t>public void createPayDoc(Date date, double money,String payMen,</w:t>
            </w:r>
            <w:r>
              <w:tab/>
            </w:r>
            <w:r>
              <w:t>String account, PayType type,String 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生成付款单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>getPayDocPO(String PayDocID)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/>
            <w:r>
              <w:t>public PayDocPO getPayDocPO(String PayDocID)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得到期间的付款单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>createGatheringDoc(Date date,Double money, String courier_ID,ArrayList&lt;String&gt; itemIDs,String account)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/>
            <w:r>
              <w:t>public void createGatheringDoc(Date date,Double money, String courier_ID,ArrayList&lt;String&gt; itemIDs,String account)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生成收款单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 xml:space="preserve"> getGatheringDocPO(String GatheringDocID)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/>
            <w:r>
              <w:t>public GatheringDocPO getGatheringDocPO(String GatheringDocID)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得到期间收款单列表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 xml:space="preserve"> getAccountList()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/>
            <w:r>
              <w:t>public ArrayList&lt;AccountPO&gt; getAccountList()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得到公司账户列表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>addMoney(String accountName, double money)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>
              <w:ind w:firstLine="420" w:firstLineChars="200"/>
            </w:pPr>
            <w:r>
              <w:t>public void addMoney(String accountName, double money)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进行收款工作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公司相应账户的余额增加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Financedataservice.minus</w:t>
            </w:r>
            <w:r>
              <w:t>Money(String accountName,double money)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/>
            <w:r>
              <w:t>public void minusMoney(String accountName, double money)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进行付款工作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公司相应账户的余额减少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 xml:space="preserve"> getCourierMoney(String staffID, Date date)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/>
            <w:r>
              <w:t>public double getCourierMoney(String staffID, Date date)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得到快递员的总收款额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 xml:space="preserve"> getNewPayDocID()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/>
            <w:r>
              <w:t>public int getNewPayDocID()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自动生成新的付款单编号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 xml:space="preserve"> getNewGatheringDocID()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/>
            <w:r>
              <w:t>public int getNewGatheringDocID()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自动生成新的收款单编号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</w:rPr>
      </w:pPr>
      <w:r>
        <w:br w:type="page"/>
      </w:r>
    </w:p>
    <w:p>
      <w:pPr>
        <w:pStyle w:val="3"/>
        <w:ind w:left="210"/>
      </w:pPr>
      <w:bookmarkStart w:id="19" w:name="_Toc24565"/>
      <w:r>
        <w:rPr>
          <w:rFonts w:hint="eastAsia"/>
        </w:rPr>
        <w:t>5.4 数据层的分解</w:t>
      </w:r>
      <w:bookmarkEnd w:id="19"/>
    </w:p>
    <w:p>
      <w:pPr>
        <w:ind w:firstLine="420" w:firstLineChars="200"/>
      </w:pPr>
      <w:r>
        <w:rPr>
          <w:rFonts w:hint="eastAsia"/>
        </w:rPr>
        <w:t>数据层主要给业务逻辑层提供数据访问服务，包括对于持久化数据的增删改查。Collection业务逻辑层需要的服务有CollectionDataService接口提供。由于持久化数据的保存主要为序列化文件，所示抽象了数据服务。数据层模块的描述具体如图所示。</w:t>
      </w:r>
    </w:p>
    <w:p>
      <w:pPr>
        <w:jc w:val="center"/>
      </w:pPr>
      <w:r>
        <w:pict>
          <v:shape id="_x0000_i1032" o:spt="75" type="#_x0000_t75" style="height:293pt;width:182.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图13</w:t>
      </w:r>
      <w:r>
        <w:t xml:space="preserve">  </w:t>
      </w:r>
      <w:r>
        <w:rPr>
          <w:rFonts w:hint="eastAsia"/>
        </w:rPr>
        <w:t>数据层模块的描述</w:t>
      </w:r>
    </w:p>
    <w:p>
      <w:pPr>
        <w:jc w:val="center"/>
      </w:pPr>
    </w:p>
    <w:p>
      <w:pPr/>
    </w:p>
    <w:p>
      <w:pPr>
        <w:pStyle w:val="4"/>
        <w:ind w:left="420"/>
      </w:pPr>
      <w:bookmarkStart w:id="20" w:name="_Toc11289"/>
      <w:r>
        <w:rPr>
          <w:rFonts w:hint="eastAsia"/>
        </w:rPr>
        <w:t>5.4.1 数据层模块的职责</w:t>
      </w:r>
      <w:bookmarkEnd w:id="20"/>
    </w:p>
    <w:p>
      <w:pPr/>
    </w:p>
    <w:p>
      <w:pPr>
        <w:jc w:val="center"/>
      </w:pPr>
      <w:r>
        <w:rPr>
          <w:rFonts w:hint="eastAsia"/>
          <w:b/>
        </w:rPr>
        <w:t>表17 数据层模块的职责</w:t>
      </w:r>
    </w:p>
    <w:tbl>
      <w:tblPr>
        <w:tblStyle w:val="20"/>
        <w:tblpPr w:leftFromText="180" w:rightFromText="180" w:vertAnchor="text" w:horzAnchor="margin" w:tblpY="7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CollectionDataService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</w:rPr>
              <w:t>持久化数据库的接口，提供增、删、改、查、集体导出服务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CollectionDataServiceSerializableImpl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</w:rPr>
              <w:t>基于序列化文件的持久化数据库的接口，提供增、删、改、查、集体导出服务</w:t>
            </w:r>
          </w:p>
        </w:tc>
      </w:tr>
    </w:tbl>
    <w:p>
      <w:pPr>
        <w:pStyle w:val="4"/>
        <w:ind w:left="420"/>
      </w:pPr>
      <w:bookmarkStart w:id="21" w:name="_Toc22468"/>
      <w:r>
        <w:rPr>
          <w:rFonts w:hint="eastAsia"/>
        </w:rPr>
        <w:t>5.4.2 数据层模块的接口规范</w:t>
      </w:r>
      <w:bookmarkEnd w:id="21"/>
    </w:p>
    <w:p>
      <w:pPr>
        <w:jc w:val="center"/>
        <w:rPr>
          <w:b/>
        </w:rPr>
      </w:pPr>
      <w:r>
        <w:rPr>
          <w:rFonts w:hint="eastAsia"/>
          <w:b/>
        </w:rPr>
        <w:t xml:space="preserve">表18 </w:t>
      </w:r>
      <w:r>
        <w:rPr>
          <w:b/>
        </w:rPr>
        <w:t>Storage</w:t>
      </w:r>
      <w:r>
        <w:rPr>
          <w:rFonts w:hint="eastAsia"/>
          <w:b/>
        </w:rPr>
        <w:t>Date</w:t>
      </w:r>
      <w:r>
        <w:rPr>
          <w:b/>
        </w:rPr>
        <w:t>Service</w:t>
      </w:r>
      <w:r>
        <w:rPr>
          <w:rFonts w:hint="eastAsia"/>
          <w:b/>
        </w:rPr>
        <w:t>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  <w:gridCol w:w="1258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/>
            <w:r>
              <w:rPr>
                <w:rFonts w:hint="eastAsia"/>
              </w:rPr>
              <w:t>提供的服务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</w:t>
            </w:r>
            <w:r>
              <w:rPr>
                <w:rFonts w:ascii="Consolas" w:hAnsi="Consolas"/>
              </w:rPr>
              <w:t xml:space="preserve"> getValidLocation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StorageLocation getValidLocation(String sID, String distriction)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获取一个仓库的有效位置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StorageDataService.</w:t>
            </w:r>
            <w:r>
              <w:rPr>
                <w:rFonts w:ascii="Consolas" w:hAnsi="Consolas"/>
              </w:rPr>
              <w:t>storageModify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v</w:t>
            </w:r>
            <w:r>
              <w:rPr>
                <w:rFonts w:ascii="Consolas" w:hAnsi="Consolas"/>
              </w:rPr>
              <w:t>oid storageModify(String to,String storageID,int quantity)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将</w:t>
            </w:r>
            <w:r>
              <w:rPr>
                <w:rFonts w:hint="eastAsia" w:ascii="Consolas" w:hAnsi="Consolas"/>
              </w:rPr>
              <w:t>quantity</w:t>
            </w:r>
            <w:r>
              <w:rPr>
                <w:rFonts w:hint="eastAsia"/>
                <w:color w:val="000000"/>
              </w:rPr>
              <w:t>个位置从机动区暂时调整到其他区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</w:t>
            </w:r>
            <w:r>
              <w:rPr>
                <w:rFonts w:ascii="Consolas" w:hAnsi="Consolas"/>
              </w:rPr>
              <w:t xml:space="preserve"> markPositionOccupied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rPr>
                <w:rFonts w:ascii="Consolas" w:hAnsi="Consolas"/>
              </w:rPr>
              <w:t>void markPositionOccupied(ArrayList&lt;StorageLocation&gt; list)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标记被占用的位置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 xml:space="preserve">. </w:t>
            </w:r>
            <w:r>
              <w:rPr>
                <w:rFonts w:ascii="Consolas" w:hAnsi="Consolas"/>
              </w:rPr>
              <w:t>storageRealease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rPr>
                <w:rFonts w:ascii="Consolas" w:hAnsi="Consolas"/>
              </w:rPr>
              <w:t>void storageRealease(String storageID)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释放机动区的库存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</w:t>
            </w:r>
            <w:r>
              <w:rPr>
                <w:rFonts w:ascii="Consolas" w:hAnsi="Consolas"/>
              </w:rPr>
              <w:t xml:space="preserve"> getCurrInWare_ID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rPr>
                <w:rFonts w:ascii="Consolas" w:hAnsi="Consolas"/>
              </w:rPr>
              <w:t>String getCurrInWare_ID()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获取当前入库单的编号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>
              <w:tabs>
                <w:tab w:val="left" w:pos="706"/>
              </w:tabs>
            </w:pPr>
            <w:r>
              <w:t>StorageDataService.</w:t>
            </w:r>
            <w:r>
              <w:rPr>
                <w:rFonts w:ascii="Consolas" w:hAnsi="Consolas"/>
              </w:rPr>
              <w:t xml:space="preserve"> saveInWareHouseDoc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rPr>
                <w:rFonts w:ascii="Consolas" w:hAnsi="Consolas"/>
              </w:rPr>
              <w:t>void saveInWareHouseDoc(InWareHouseDocPO 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保存入库单文件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t>StorageDataService.</w:t>
            </w:r>
            <w:r>
              <w:rPr>
                <w:rFonts w:ascii="Consolas" w:hAnsi="Consolas"/>
              </w:rPr>
              <w:t xml:space="preserve"> saveOutWareHouseDoc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rPr>
                <w:rFonts w:ascii="Consolas" w:hAnsi="Consolas"/>
              </w:rPr>
              <w:t>void saveOutWareHouseDoc(OutWareHouseDocPO out)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保存出库单文件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color w:val="000000"/>
              </w:rPr>
              <w:t>StorageDataService.</w:t>
            </w:r>
            <w:r>
              <w:rPr>
                <w:rFonts w:ascii="Consolas" w:hAnsi="Consolas"/>
              </w:rPr>
              <w:t xml:space="preserve"> getInWareHouseDocPO_Fly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rPr>
                <w:rFonts w:ascii="Consolas" w:hAnsi="Consolas"/>
              </w:rPr>
              <w:t>ArrayList&lt;RecordPO&gt; getInWareHouseDocPO_Fly(String storageID)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获取某仓库航运区库存信息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color w:val="000000"/>
              </w:rPr>
              <w:t>StorageDataService.</w:t>
            </w:r>
            <w:r>
              <w:rPr>
                <w:rFonts w:ascii="Consolas" w:hAnsi="Consolas"/>
              </w:rPr>
              <w:t xml:space="preserve"> getInWareHouseDocPO_Train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rPr>
                <w:rFonts w:ascii="Consolas" w:hAnsi="Consolas"/>
              </w:rPr>
              <w:t>ArrayList&lt;RecordPO&gt; getInWareHouseDocPO_Train(String storageID)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获取某仓库货运区库存信息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color w:val="000000"/>
              </w:rPr>
              <w:t>StorageDataService.</w:t>
            </w:r>
            <w:r>
              <w:rPr>
                <w:rFonts w:ascii="Consolas" w:hAnsi="Consolas"/>
              </w:rPr>
              <w:t xml:space="preserve"> getInWareHouseDocPO_Car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rPr>
                <w:rFonts w:ascii="Consolas" w:hAnsi="Consolas"/>
              </w:rPr>
              <w:t>ArrayList&lt;RecordPO&gt; getInWareHouseDocPO_Car(String storageID)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获取某仓库汽运区库存信息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color w:val="000000"/>
              </w:rPr>
              <w:t>StorageDataService.</w:t>
            </w:r>
            <w:r>
              <w:rPr>
                <w:rFonts w:ascii="Consolas" w:hAnsi="Consolas"/>
              </w:rPr>
              <w:t xml:space="preserve"> updateOutWareHouseDoc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rPr>
                <w:rFonts w:ascii="Consolas" w:hAnsi="Consolas"/>
              </w:rPr>
              <w:t>V</w:t>
            </w:r>
            <w:r>
              <w:rPr>
                <w:rFonts w:hint="eastAsia" w:ascii="Consolas" w:hAnsi="Consolas"/>
              </w:rPr>
              <w:t>oid</w:t>
            </w:r>
            <w:r>
              <w:rPr>
                <w:rFonts w:ascii="Consolas" w:hAnsi="Consolas"/>
              </w:rPr>
              <w:t xml:space="preserve"> updateOutWareHouseDoc(OutWareHouseDocPO out)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根据审批后的出库单更新库存状态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color w:val="000000"/>
              </w:rPr>
              <w:t>StorageDataService.</w:t>
            </w:r>
            <w:r>
              <w:rPr>
                <w:rFonts w:ascii="Consolas" w:hAnsi="Consolas"/>
              </w:rPr>
              <w:t xml:space="preserve"> updateInWareHouseDoc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rPr>
                <w:rFonts w:ascii="Consolas" w:hAnsi="Consolas"/>
              </w:rPr>
              <w:t>void updateInWareHouseDoc(InWareHouseDocPO 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根据审批后的入库单更新库存状态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color w:val="000000"/>
              </w:rPr>
              <w:t>StorageDataService.</w:t>
            </w:r>
            <w:r>
              <w:rPr>
                <w:rFonts w:ascii="Consolas" w:hAnsi="Consolas"/>
              </w:rPr>
              <w:t>clear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rPr>
                <w:rFonts w:ascii="Consolas" w:hAnsi="Consolas"/>
              </w:rPr>
              <w:t>void clear()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清空库存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color w:val="000000"/>
              </w:rPr>
              <w:t>StorageDataService.</w:t>
            </w:r>
            <w:r>
              <w:rPr>
                <w:rFonts w:ascii="Consolas" w:hAnsi="Consolas"/>
              </w:rPr>
              <w:t xml:space="preserve"> addNewStorageItem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rPr>
                <w:rFonts w:ascii="Consolas" w:hAnsi="Consolas"/>
              </w:rPr>
              <w:t>void addNewStorageItem(RecordPO recordPO)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向仓库增加一个商品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color w:val="000000"/>
              </w:rPr>
              <w:t>StorageDataService.</w:t>
            </w:r>
            <w:r>
              <w:rPr>
                <w:rFonts w:ascii="Consolas" w:hAnsi="Consolas"/>
              </w:rPr>
              <w:t xml:space="preserve"> getInWarehouseDoc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rPr>
                <w:rFonts w:ascii="Consolas" w:hAnsi="Consolas"/>
              </w:rPr>
              <w:t>ArrayList&lt;InWareHouseDocPO&gt; getInWarehouseDoc()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得到未审批入库单列表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color w:val="000000"/>
              </w:rPr>
              <w:t>StorageDataService.</w:t>
            </w:r>
            <w:r>
              <w:rPr>
                <w:rFonts w:ascii="Consolas" w:hAnsi="Consolas"/>
              </w:rPr>
              <w:t xml:space="preserve"> getOutWareHouseDoc_unchecked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rPr>
                <w:rFonts w:ascii="Consolas" w:hAnsi="Consolas"/>
              </w:rPr>
              <w:t>ArrayList&lt;OutWareHouseDocPO&gt; getOutWareHouseDoc_unchecked()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得到未审批出库单列表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color w:val="000000"/>
              </w:rPr>
              <w:t>StorageDataService.</w:t>
            </w:r>
            <w:r>
              <w:rPr>
                <w:rFonts w:ascii="Consolas" w:hAnsi="Consolas"/>
              </w:rPr>
              <w:t xml:space="preserve"> getCurrOutWare_ID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rPr>
                <w:rFonts w:ascii="Consolas" w:hAnsi="Consolas"/>
              </w:rPr>
              <w:t>String getCurrOutWare_ID()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得到当前出库单编号</w:t>
            </w:r>
          </w:p>
        </w:tc>
      </w:tr>
    </w:tbl>
    <w:p>
      <w:pPr/>
    </w:p>
    <w:p>
      <w:pPr>
        <w:jc w:val="center"/>
      </w:pPr>
      <w:r>
        <w:rPr>
          <w:rFonts w:hint="eastAsia"/>
          <w:b/>
        </w:rPr>
        <w:t>表19 Info</w:t>
      </w:r>
      <w:r>
        <w:rPr>
          <w:b/>
        </w:rPr>
        <w:t>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  <w:r>
        <w:rPr>
          <w:rFonts w:hint="eastAsia"/>
        </w:rPr>
        <w:t xml:space="preserve">                 </w:t>
      </w:r>
    </w:p>
    <w:tbl>
      <w:tblPr>
        <w:tblStyle w:val="2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1134"/>
        <w:gridCol w:w="4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ind w:firstLine="3045" w:firstLineChars="1450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提供的</w:t>
            </w:r>
            <w:r>
              <w:rPr>
                <w:rFonts w:ascii="Calibri" w:hAnsi="Calibri"/>
                <w:szCs w:val="22"/>
              </w:rPr>
              <w:t>服务（</w:t>
            </w:r>
            <w:r>
              <w:rPr>
                <w:rFonts w:hint="eastAsia" w:ascii="Calibri" w:hAnsi="Calibri"/>
                <w:szCs w:val="22"/>
              </w:rPr>
              <w:t>供接口</w:t>
            </w:r>
            <w:r>
              <w:rPr>
                <w:rFonts w:ascii="Calibri" w:hAnsi="Calibri"/>
                <w:szCs w:val="22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InfoDataService.Car.</w:t>
            </w:r>
            <w:r>
              <w:rPr>
                <w:rFonts w:ascii="Calibri" w:hAnsi="Calibri"/>
                <w:szCs w:val="22"/>
              </w:rPr>
              <w:t>findCar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ArrayList&lt;CarPO&gt; findCar(String institutionName)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</w:t>
            </w:r>
            <w:r>
              <w:rPr>
                <w:rFonts w:ascii="Calibri" w:hAnsi="Calibri"/>
                <w:szCs w:val="22"/>
              </w:rPr>
              <w:t>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获得</w:t>
            </w:r>
            <w:r>
              <w:rPr>
                <w:rFonts w:ascii="Calibri" w:hAnsi="Calibri"/>
                <w:szCs w:val="22"/>
              </w:rPr>
              <w:t>该机构的车辆POList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InfoDataService.Car.</w:t>
            </w:r>
            <w:r>
              <w:rPr>
                <w:rFonts w:ascii="Calibri" w:hAnsi="Calibri"/>
                <w:szCs w:val="22"/>
              </w:rPr>
              <w:t>addCar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addCar(CarPO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增加一个</w:t>
            </w:r>
            <w:r>
              <w:rPr>
                <w:rFonts w:ascii="Calibri" w:hAnsi="Calibri"/>
                <w:szCs w:val="22"/>
              </w:rPr>
              <w:t>车辆PO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InfoDataService.Car.</w:t>
            </w:r>
            <w:r>
              <w:rPr>
                <w:rFonts w:ascii="Calibri" w:hAnsi="Calibri"/>
                <w:szCs w:val="22"/>
              </w:rPr>
              <w:t>changeCar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changeCar(CarPO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修改一个</w:t>
            </w:r>
            <w:r>
              <w:rPr>
                <w:rFonts w:ascii="Calibri" w:hAnsi="Calibri"/>
                <w:szCs w:val="22"/>
              </w:rPr>
              <w:t>车辆PO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InfoDataService.Car.</w:t>
            </w:r>
            <w:r>
              <w:rPr>
                <w:rFonts w:ascii="Calibri" w:hAnsi="Calibri"/>
                <w:szCs w:val="22"/>
              </w:rPr>
              <w:t>deleteCar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deleteCar(CarPO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删除一个</w:t>
            </w:r>
            <w:r>
              <w:rPr>
                <w:rFonts w:ascii="Calibri" w:hAnsi="Calibri"/>
                <w:szCs w:val="22"/>
              </w:rPr>
              <w:t>车辆PO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InfoDataService.Car.</w:t>
            </w:r>
            <w:r>
              <w:rPr>
                <w:rFonts w:ascii="Calibri" w:hAnsi="Calibri"/>
                <w:szCs w:val="22"/>
              </w:rPr>
              <w:t>isVaild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Boolean isVaild(String id,String institutionName)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</w:t>
            </w:r>
            <w:r>
              <w:rPr>
                <w:rFonts w:ascii="Calibri" w:hAnsi="Calibri"/>
                <w:szCs w:val="22"/>
              </w:rPr>
              <w:t>id与机构名称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返回是否</w:t>
            </w:r>
            <w:r>
              <w:rPr>
                <w:rFonts w:ascii="Calibri" w:hAnsi="Calibri"/>
                <w:szCs w:val="22"/>
              </w:rPr>
              <w:t>存在这辆车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InfoDataService.Driver.</w:t>
            </w:r>
            <w:r>
              <w:rPr>
                <w:rFonts w:ascii="Calibri" w:hAnsi="Calibri"/>
                <w:szCs w:val="22"/>
              </w:rPr>
              <w:t>findDriver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ArrayList&lt;DriverPO&gt; findDriver(String InstitutionName)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</w:t>
            </w:r>
            <w:r>
              <w:rPr>
                <w:rFonts w:ascii="Calibri" w:hAnsi="Calibri"/>
                <w:szCs w:val="22"/>
              </w:rPr>
              <w:t>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获得</w:t>
            </w:r>
            <w:r>
              <w:rPr>
                <w:rFonts w:ascii="Calibri" w:hAnsi="Calibri"/>
                <w:szCs w:val="22"/>
              </w:rPr>
              <w:t>该机构的</w:t>
            </w:r>
            <w:r>
              <w:rPr>
                <w:rFonts w:hint="eastAsia" w:ascii="Calibri" w:hAnsi="Calibri"/>
                <w:szCs w:val="22"/>
              </w:rPr>
              <w:t>司机</w:t>
            </w:r>
            <w:r>
              <w:rPr>
                <w:rFonts w:ascii="Calibri" w:hAnsi="Calibri"/>
                <w:szCs w:val="22"/>
              </w:rPr>
              <w:t>POList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InfoDataService.Driver.</w:t>
            </w:r>
            <w:r>
              <w:rPr>
                <w:rFonts w:ascii="Calibri" w:hAnsi="Calibri"/>
                <w:szCs w:val="22"/>
              </w:rPr>
              <w:t>addDriver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addDriver(DriverPO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增加一个司机</w:t>
            </w:r>
            <w:r>
              <w:rPr>
                <w:rFonts w:ascii="Calibri" w:hAnsi="Calibri"/>
                <w:szCs w:val="22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InfoDataService.Driver.</w:t>
            </w:r>
            <w:r>
              <w:rPr>
                <w:rFonts w:ascii="Calibri" w:hAnsi="Calibri"/>
                <w:szCs w:val="22"/>
              </w:rPr>
              <w:t>changeDriver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ind w:firstLine="420" w:firstLineChars="20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changeDriver(DriverPO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修改一个司机</w:t>
            </w:r>
            <w:r>
              <w:rPr>
                <w:rFonts w:ascii="Calibri" w:hAnsi="Calibri"/>
                <w:szCs w:val="22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InfoDataService.Driver.</w:t>
            </w:r>
            <w:r>
              <w:rPr>
                <w:rFonts w:ascii="Calibri" w:hAnsi="Calibri"/>
                <w:szCs w:val="22"/>
              </w:rPr>
              <w:t>deleteDriver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deleteDriver(DriverPO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删除一个司机</w:t>
            </w:r>
            <w:r>
              <w:rPr>
                <w:rFonts w:ascii="Calibri" w:hAnsi="Calibri"/>
                <w:szCs w:val="22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InfoDataService.Driver.</w:t>
            </w:r>
            <w:r>
              <w:rPr>
                <w:rFonts w:ascii="Calibri" w:hAnsi="Calibri"/>
                <w:szCs w:val="22"/>
              </w:rPr>
              <w:t>isVaild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boolean isVaild(String id,String institutionName)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</w:t>
            </w:r>
            <w:r>
              <w:rPr>
                <w:rFonts w:ascii="Calibri" w:hAnsi="Calibri"/>
                <w:szCs w:val="22"/>
              </w:rPr>
              <w:t>id与机构名称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返回是否</w:t>
            </w:r>
            <w:r>
              <w:rPr>
                <w:rFonts w:ascii="Calibri" w:hAnsi="Calibri"/>
                <w:szCs w:val="22"/>
              </w:rPr>
              <w:t>存在这</w:t>
            </w:r>
            <w:r>
              <w:rPr>
                <w:rFonts w:hint="eastAsia" w:ascii="Calibri" w:hAnsi="Calibri"/>
                <w:szCs w:val="22"/>
              </w:rPr>
              <w:t>个</w:t>
            </w:r>
            <w:r>
              <w:rPr>
                <w:rFonts w:ascii="Calibri" w:hAnsi="Calibri"/>
                <w:szCs w:val="22"/>
              </w:rPr>
              <w:t>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InfoDataService.Driver.</w:t>
            </w:r>
            <w:r>
              <w:rPr>
                <w:rFonts w:ascii="Calibri" w:hAnsi="Calibri"/>
                <w:szCs w:val="22"/>
              </w:rPr>
              <w:t>getDriver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DriverPO getDriver(String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</w:t>
            </w:r>
            <w:r>
              <w:rPr>
                <w:rFonts w:ascii="Calibri" w:hAnsi="Calibri"/>
                <w:szCs w:val="22"/>
              </w:rPr>
              <w:t>司机id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返回</w:t>
            </w:r>
            <w:r>
              <w:rPr>
                <w:rFonts w:ascii="Calibri" w:hAnsi="Calibri"/>
                <w:szCs w:val="22"/>
              </w:rPr>
              <w:t>该id对应的司机PO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InfoDataService.Driver.</w:t>
            </w:r>
            <w:r>
              <w:rPr>
                <w:rFonts w:ascii="Calibri" w:hAnsi="Calibri"/>
                <w:szCs w:val="22"/>
              </w:rPr>
              <w:t>saveMoney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saveMoney(Double money,String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保存</w:t>
            </w:r>
            <w:r>
              <w:rPr>
                <w:rFonts w:ascii="Calibri" w:hAnsi="Calibri"/>
                <w:szCs w:val="22"/>
              </w:rPr>
              <w:t>司机的薪水</w:t>
            </w:r>
            <w:r>
              <w:rPr>
                <w:rFonts w:hint="eastAsia" w:ascii="Calibri" w:hAnsi="Calibri"/>
                <w:szCs w:val="22"/>
              </w:rPr>
              <w:t>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Distance.getDistance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double  getDistance(String city1,String city2)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获得</w:t>
            </w:r>
            <w:r>
              <w:rPr>
                <w:rFonts w:ascii="Calibri" w:hAnsi="Calibri"/>
                <w:szCs w:val="22"/>
              </w:rPr>
              <w:t>两个城市间的距离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Distance.changeDistance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changeDistance(DistancePO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修改一个</w:t>
            </w:r>
            <w:r>
              <w:rPr>
                <w:rFonts w:ascii="Calibri" w:hAnsi="Calibri"/>
                <w:szCs w:val="22"/>
              </w:rPr>
              <w:t>距离PO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Distance.addDistance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addDistance(DistancePO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新增</w:t>
            </w:r>
            <w:r>
              <w:rPr>
                <w:rFonts w:ascii="Calibri" w:hAnsi="Calibri"/>
                <w:szCs w:val="22"/>
              </w:rPr>
              <w:t>一个城市PO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Distance.getCityList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ArrayList&lt;String&gt; getCityList()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获得</w:t>
            </w:r>
            <w:r>
              <w:rPr>
                <w:rFonts w:ascii="Calibri" w:hAnsi="Calibri"/>
                <w:szCs w:val="22"/>
              </w:rPr>
              <w:t>所有城市的列表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Institution.getStaffList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ArrayList&lt;StaffPO&gt; getStaffList(String institutionId)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</w:t>
            </w:r>
            <w:r>
              <w:rPr>
                <w:rFonts w:ascii="Calibri" w:hAnsi="Calibri"/>
                <w:szCs w:val="22"/>
              </w:rPr>
              <w:t>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根据</w:t>
            </w:r>
            <w:r>
              <w:rPr>
                <w:rFonts w:ascii="Calibri" w:hAnsi="Calibri"/>
                <w:szCs w:val="22"/>
              </w:rPr>
              <w:t>机构id</w:t>
            </w:r>
            <w:r>
              <w:rPr>
                <w:rFonts w:hint="eastAsia" w:ascii="Calibri" w:hAnsi="Calibri"/>
                <w:szCs w:val="22"/>
              </w:rPr>
              <w:t>获得机构</w:t>
            </w:r>
            <w:r>
              <w:rPr>
                <w:rFonts w:ascii="Calibri" w:hAnsi="Calibri"/>
                <w:szCs w:val="22"/>
              </w:rPr>
              <w:t>中所有员工列表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Institution.addStaff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addStaff(StaffPO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新增</w:t>
            </w:r>
            <w:r>
              <w:rPr>
                <w:rFonts w:ascii="Calibri" w:hAnsi="Calibri"/>
                <w:szCs w:val="22"/>
              </w:rPr>
              <w:t>一个员工PO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Institution.changeStaff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changeStaff(StaffPO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修改一个</w:t>
            </w:r>
            <w:r>
              <w:rPr>
                <w:rFonts w:ascii="Calibri" w:hAnsi="Calibri"/>
                <w:szCs w:val="22"/>
              </w:rPr>
              <w:t>员工PO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Institution.deleteStaff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deleteStaff(StaffPO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删除一个</w:t>
            </w:r>
            <w:r>
              <w:rPr>
                <w:rFonts w:ascii="Calibri" w:hAnsi="Calibri"/>
                <w:szCs w:val="22"/>
              </w:rPr>
              <w:t>员工PO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Institution.findInstitution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ArrayList&lt;InstitutionPO&gt; findInstitution()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获得</w:t>
            </w:r>
            <w:r>
              <w:rPr>
                <w:rFonts w:ascii="Calibri" w:hAnsi="Calibri"/>
                <w:szCs w:val="22"/>
              </w:rPr>
              <w:t>所有的机构信息列表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Institution.addInstitution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addInstitution (InstitutionPO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新增一个</w:t>
            </w:r>
            <w:r>
              <w:rPr>
                <w:rFonts w:ascii="Calibri" w:hAnsi="Calibri"/>
                <w:szCs w:val="22"/>
              </w:rPr>
              <w:t>机构PO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Institution.changeInstitution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changeInstitution(InstitutionPO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修改一个</w:t>
            </w:r>
            <w:r>
              <w:rPr>
                <w:rFonts w:ascii="Calibri" w:hAnsi="Calibri"/>
                <w:szCs w:val="22"/>
              </w:rPr>
              <w:t>机构PO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Institution.deleteInstitution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deleteInstitution(InstitutionPO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删除</w:t>
            </w:r>
            <w:r>
              <w:rPr>
                <w:rFonts w:ascii="Calibri" w:hAnsi="Calibri"/>
                <w:szCs w:val="22"/>
              </w:rPr>
              <w:t>一个机构PO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Institution.getInstitution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InstitutionPO getInstitution(String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正确的机构</w:t>
            </w:r>
            <w:r>
              <w:rPr>
                <w:rFonts w:ascii="Calibri" w:hAnsi="Calibri"/>
                <w:szCs w:val="22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根据</w:t>
            </w:r>
            <w:r>
              <w:rPr>
                <w:rFonts w:ascii="Calibri" w:hAnsi="Calibri"/>
                <w:szCs w:val="22"/>
              </w:rPr>
              <w:t>机构id</w:t>
            </w:r>
            <w:r>
              <w:rPr>
                <w:rFonts w:hint="eastAsia" w:ascii="Calibri" w:hAnsi="Calibri"/>
                <w:szCs w:val="22"/>
              </w:rPr>
              <w:t>获得</w:t>
            </w:r>
            <w:r>
              <w:rPr>
                <w:rFonts w:ascii="Calibri" w:hAnsi="Calibri"/>
                <w:szCs w:val="22"/>
              </w:rPr>
              <w:t>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Institution.getStaff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StaffPO getStaff(String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</w:t>
            </w:r>
            <w:r>
              <w:rPr>
                <w:rFonts w:ascii="Calibri" w:hAnsi="Calibri"/>
                <w:szCs w:val="22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根据员工</w:t>
            </w:r>
            <w:r>
              <w:rPr>
                <w:rFonts w:ascii="Calibri" w:hAnsi="Calibri"/>
                <w:szCs w:val="22"/>
              </w:rPr>
              <w:t>id获得</w:t>
            </w:r>
            <w:r>
              <w:rPr>
                <w:rFonts w:hint="eastAsia" w:ascii="Calibri" w:hAnsi="Calibri"/>
                <w:szCs w:val="22"/>
              </w:rPr>
              <w:t>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Institution.getSalaryPOs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ArrayList&lt;SalaryPO&gt; getSalaryPOs()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获得所有</w:t>
            </w:r>
            <w:r>
              <w:rPr>
                <w:rFonts w:ascii="Calibri" w:hAnsi="Calibri"/>
                <w:szCs w:val="22"/>
              </w:rPr>
              <w:t>员工的薪水策略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Institution.getSalaryPO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SalaryPO getSalaryPO(String staffID)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</w:t>
            </w:r>
            <w:r>
              <w:rPr>
                <w:rFonts w:ascii="Calibri" w:hAnsi="Calibri"/>
                <w:szCs w:val="22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根据员工</w:t>
            </w:r>
            <w:r>
              <w:rPr>
                <w:rFonts w:ascii="Calibri" w:hAnsi="Calibri"/>
                <w:szCs w:val="22"/>
              </w:rPr>
              <w:t>id获得对应的薪水PO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Institution.changeSalary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changeSalary(SalaryPO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修改一个</w:t>
            </w:r>
            <w:r>
              <w:rPr>
                <w:rFonts w:ascii="Calibri" w:hAnsi="Calibri"/>
                <w:szCs w:val="22"/>
              </w:rPr>
              <w:t>薪水PO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Institution.isStaffVaild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boolean isStaffVaild(StaffPO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判断</w:t>
            </w:r>
            <w:r>
              <w:rPr>
                <w:rFonts w:ascii="Calibri" w:hAnsi="Calibri"/>
                <w:szCs w:val="22"/>
              </w:rPr>
              <w:t>一个</w:t>
            </w:r>
            <w:r>
              <w:rPr>
                <w:rFonts w:hint="eastAsia" w:ascii="Calibri" w:hAnsi="Calibri"/>
                <w:szCs w:val="22"/>
              </w:rPr>
              <w:t>员工</w:t>
            </w:r>
            <w:r>
              <w:rPr>
                <w:rFonts w:ascii="Calibri" w:hAnsi="Calibri"/>
                <w:szCs w:val="22"/>
              </w:rPr>
              <w:t>PO是否存在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InfoDataService.</w:t>
            </w:r>
            <w:r>
              <w:rPr>
                <w:rFonts w:ascii="Calibri" w:hAnsi="Calibri"/>
                <w:szCs w:val="22"/>
              </w:rPr>
              <w:t>Institution.isInstitutionVaild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boolean isInstitutionVaild(InstitutionPO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689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473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判断</w:t>
            </w:r>
            <w:r>
              <w:rPr>
                <w:rFonts w:ascii="Calibri" w:hAnsi="Calibri"/>
                <w:szCs w:val="22"/>
              </w:rPr>
              <w:t>一个机构PO是否存在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表20 Systemdataservice的</w:t>
      </w:r>
      <w:r>
        <w:rPr>
          <w:b/>
        </w:rPr>
        <w:t>接口规范</w:t>
      </w:r>
    </w:p>
    <w:tbl>
      <w:tblPr>
        <w:tblStyle w:val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13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ind w:firstLine="3045" w:firstLineChars="1450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提供的</w:t>
            </w:r>
            <w:r>
              <w:rPr>
                <w:rFonts w:ascii="Calibri" w:hAnsi="Calibri"/>
                <w:szCs w:val="22"/>
              </w:rPr>
              <w:t>服务（</w:t>
            </w:r>
            <w:r>
              <w:rPr>
                <w:rFonts w:hint="eastAsia" w:ascii="Calibri" w:hAnsi="Calibri"/>
                <w:szCs w:val="22"/>
              </w:rPr>
              <w:t>供接口</w:t>
            </w:r>
            <w:r>
              <w:rPr>
                <w:rFonts w:ascii="Calibri" w:hAnsi="Calibri"/>
                <w:szCs w:val="22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SystemDataService</w:t>
            </w:r>
            <w:r>
              <w:rPr>
                <w:rFonts w:ascii="Calibri" w:hAnsi="Calibri"/>
                <w:szCs w:val="22"/>
              </w:rPr>
              <w:t>.findOperationLog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757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ArrayList&lt;OperationPO&gt;  findOperationLog(Date beginTime,Date endTime)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757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757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返回Operation</w:t>
            </w:r>
            <w:r>
              <w:rPr>
                <w:rFonts w:ascii="Calibri" w:hAnsi="Calibri"/>
                <w:szCs w:val="22"/>
              </w:rPr>
              <w:t>PO列表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SystemDataService</w:t>
            </w:r>
            <w:r>
              <w:rPr>
                <w:rFonts w:ascii="Calibri" w:hAnsi="Calibri"/>
                <w:szCs w:val="22"/>
              </w:rPr>
              <w:t>.saveOperationLog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757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saveOperationLog(OperationPO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757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登录账户</w:t>
            </w:r>
            <w:r>
              <w:rPr>
                <w:rFonts w:ascii="Calibri" w:hAnsi="Calibri"/>
                <w:szCs w:val="22"/>
              </w:rPr>
              <w:t>已被授权验证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757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新增</w:t>
            </w:r>
            <w:r>
              <w:rPr>
                <w:rFonts w:ascii="Calibri" w:hAnsi="Calibri"/>
                <w:szCs w:val="22"/>
              </w:rPr>
              <w:t>一个操作日志PO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SystemDataService</w:t>
            </w:r>
            <w:r>
              <w:rPr>
                <w:rFonts w:ascii="Calibri" w:hAnsi="Calibri"/>
                <w:szCs w:val="22"/>
              </w:rPr>
              <w:t>.getPasswordAndPower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757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String[] getPasswordAndPower(String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757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正确的</w:t>
            </w:r>
            <w:r>
              <w:rPr>
                <w:rFonts w:ascii="Calibri" w:hAnsi="Calibri"/>
                <w:szCs w:val="22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757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得到一个</w:t>
            </w:r>
            <w:r>
              <w:rPr>
                <w:rFonts w:ascii="Calibri" w:hAnsi="Calibri"/>
                <w:szCs w:val="22"/>
              </w:rPr>
              <w:t>密码与权限的</w:t>
            </w:r>
            <w:r>
              <w:rPr>
                <w:rFonts w:hint="eastAsia" w:ascii="Calibri" w:hAnsi="Calibri"/>
                <w:szCs w:val="22"/>
              </w:rPr>
              <w:t>String</w:t>
            </w:r>
            <w:r>
              <w:rPr>
                <w:rFonts w:ascii="Calibri" w:hAnsi="Calibri"/>
                <w:szCs w:val="22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SystemDataService</w:t>
            </w:r>
            <w:r>
              <w:rPr>
                <w:rFonts w:ascii="Calibri" w:hAnsi="Calibri"/>
                <w:szCs w:val="22"/>
              </w:rPr>
              <w:t>.changePasswordAndPower</w:t>
            </w: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语法</w:t>
            </w:r>
          </w:p>
        </w:tc>
        <w:tc>
          <w:tcPr>
            <w:tcW w:w="4757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void changePasswordAndPower(String[] str)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前置条件</w:t>
            </w:r>
          </w:p>
        </w:tc>
        <w:tc>
          <w:tcPr>
            <w:tcW w:w="4757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后置条件</w:t>
            </w:r>
          </w:p>
        </w:tc>
        <w:tc>
          <w:tcPr>
            <w:tcW w:w="4757" w:type="dxa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更新</w:t>
            </w:r>
            <w:r>
              <w:rPr>
                <w:rFonts w:ascii="Calibri" w:hAnsi="Calibri"/>
                <w:szCs w:val="22"/>
              </w:rPr>
              <w:t>一个账户的密码与权限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 xml:space="preserve">表21 </w:t>
      </w:r>
      <w:r>
        <w:rPr>
          <w:b/>
        </w:rPr>
        <w:t>F</w:t>
      </w:r>
      <w:r>
        <w:rPr>
          <w:rFonts w:hint="eastAsia"/>
          <w:b/>
        </w:rPr>
        <w:t>inancedataservice的接口规范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1320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inancedataservice.get</w:t>
            </w:r>
            <w:r>
              <w:t>unchekedPayDocList()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public ArrayList&lt;PayDocPO&gt; getunchekedPayDocList()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有未审批的付款单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得到所有尚未审批的付款单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</w:t>
            </w:r>
            <w:r>
              <w:t>ncedataservice. getunchekedGatheringDocList()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public ArrayList&lt;GatheringDocPO&gt; getunchekedGatheringDocList()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有未审批的收款单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得到所有未审批的收款单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 xml:space="preserve"> savePayDocPO(PayDocPO po)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Public void savePayDocPO(PayDocPO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修改付款单的审批状态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 xml:space="preserve"> saveGatheringDocPO(GatheringDocPO po)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public void saveGatheringDocPO(GatheringDocPO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修改收款单的审批状态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>addAccountPO(String accountName)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public void addAccountPO(String accountName)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增加一个账户，其金额设为0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</w:t>
            </w:r>
            <w:r>
              <w:t>deleteAccountPO(String accountName)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public void deleteAccountPO(String accountName)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删除公司的一个银行账户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</w:t>
            </w:r>
            <w:r>
              <w:t>.modifyAccountPO(String oldAccountName,String newAccountName)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public void modifyAccountPO(String oldAccountName,String newAccountName)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修改账户名称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public AccountPO checkAccountPO(String accountName)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得到期间收款单列表（PO）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 xml:space="preserve"> getPayDoc(Date startDate, Date endDate)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/>
            <w:r>
              <w:t>public ArrayList&lt;PayDocPO&gt; getPayDoc(Date startDate, Date endDate)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得到期间的付款单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>getGatheringDoc(Date startDate,Date endDate)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/>
            <w:r>
              <w:t>public ArrayList&lt;GatheringDocPO&gt; getGatheringDoc(Date startDate,Date endDate)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得到期间的收款单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 xml:space="preserve"> getTotalPayment()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/>
            <w:r>
              <w:t>public double getTotalPayment()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得到总支出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 xml:space="preserve"> getTotalIncome()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>
              <w:ind w:firstLine="420" w:firstLineChars="200"/>
            </w:pPr>
            <w:r>
              <w:t>public double getTotalIncome()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得到总收入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 xml:space="preserve"> createPayDoc(Date date, double money,String payMen,</w:t>
            </w:r>
            <w:r>
              <w:tab/>
            </w:r>
            <w:r>
              <w:t>String account, PayType type,String back)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/>
            <w:r>
              <w:t>public void createPayDoc(Date date, double money,String payMen,</w:t>
            </w:r>
            <w:r>
              <w:tab/>
            </w:r>
            <w:r>
              <w:t>String account, PayType type,String 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生成付款单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>getPayDocPO(String PayDocID)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/>
            <w:r>
              <w:t>public PayDocPO getPayDocPO(String PayDocID)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得到期间的付款单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>createGatheringDoc(Date date,Double money, String courier_ID,ArrayList&lt;String&gt; itemIDs,String account)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/>
            <w:r>
              <w:t>public void createGatheringDoc(Date date,Double money, String courier_ID,ArrayList&lt;String&gt; itemIDs,String account)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生成收款单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 xml:space="preserve"> getGatheringDocPO(String GatheringDocID)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/>
            <w:r>
              <w:t>public GatheringDocPO getGatheringDocPO(String GatheringDocID)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得到期间收款单列表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 xml:space="preserve"> getAccountList()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/>
            <w:r>
              <w:t>public ArrayList&lt;AccountPO&gt; getAccountList()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得到公司账户列表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>addMoney(String accountName, double money)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>
              <w:ind w:firstLine="420" w:firstLineChars="200"/>
            </w:pPr>
            <w:r>
              <w:t>public void addMoney(String accountName, double money)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进行收款工作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公司相应账户的余额增加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Financedataservice.minus</w:t>
            </w:r>
            <w:r>
              <w:t>Money(String accountName,double money)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/>
            <w:r>
              <w:t>public void minusMoney(String accountName, double money)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进行付款工作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公司相应账户的余额减少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 xml:space="preserve"> getCourierMoney(String staffID, Date date)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/>
            <w:r>
              <w:t>public double getCourierMoney(String staffID, Date date)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得到快递员的总收款额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 xml:space="preserve"> getNewPayDocID()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/>
            <w:r>
              <w:t>public int getNewPayDocID()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自动生成新的付款单编号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</w:t>
            </w:r>
            <w:r>
              <w:t xml:space="preserve"> getNewGatheringDocID()</w:t>
            </w:r>
          </w:p>
        </w:tc>
        <w:tc>
          <w:tcPr>
            <w:tcW w:w="1320" w:type="dxa"/>
          </w:tcPr>
          <w:p>
            <w:pPr/>
          </w:p>
        </w:tc>
        <w:tc>
          <w:tcPr>
            <w:tcW w:w="2849" w:type="dxa"/>
          </w:tcPr>
          <w:p>
            <w:pPr/>
            <w:r>
              <w:t>public int getNewGatheringDocID()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自动生成新的收款单编号</w:t>
            </w:r>
          </w:p>
        </w:tc>
      </w:tr>
    </w:tbl>
    <w:p>
      <w:pPr/>
    </w:p>
    <w:p>
      <w:pPr>
        <w:jc w:val="center"/>
        <w:rPr>
          <w:rFonts w:hint="eastAsia"/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表22 CollectionDataServicede</w:t>
      </w:r>
      <w:r>
        <w:rPr>
          <w:b/>
        </w:rPr>
        <w:t xml:space="preserve"> </w:t>
      </w:r>
      <w:r>
        <w:rPr>
          <w:rFonts w:hint="eastAsia"/>
          <w:b/>
        </w:rPr>
        <w:t>接口规范</w:t>
      </w:r>
    </w:p>
    <w:tbl>
      <w:tblPr>
        <w:tblStyle w:val="20"/>
        <w:tblW w:w="8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740"/>
        <w:gridCol w:w="3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CollectionDataService.saveSendDocPO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void saveSendDocPO(SendDocPO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保存寄件单单一持久化对象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CollectionDataService.getDistance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int getDistance(String 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获取距离数据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CollectionDataService.getSequence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int getSequence()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获取序列号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CollectionDataService.changeSequence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Public void changeSequence(int 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改变最后序列号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CollectionDataService.saveCourierMoneyPO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public void saveCourierMoneyPO(CourierMoneyPO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保存快递员业绩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CollectionDataService.getCourierMoneyPO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CourierMoneyPO getCourierMoneyPO(String courierID)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获取快递员业绩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ollectionDataService.getAllSendDoc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Public list&lt;SendDocPO&gt; getAllSendDoc()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得到待审批寄件单</w:t>
            </w:r>
          </w:p>
        </w:tc>
      </w:tr>
    </w:tbl>
    <w:p>
      <w:pPr/>
    </w:p>
    <w:p>
      <w:pPr/>
    </w:p>
    <w:p>
      <w:pPr>
        <w:jc w:val="center"/>
        <w:rPr>
          <w:b/>
        </w:rPr>
      </w:pPr>
      <w:r>
        <w:rPr>
          <w:rFonts w:hint="eastAsia"/>
          <w:b/>
        </w:rPr>
        <w:t>表23 TransferDataService的接口规范</w:t>
      </w:r>
    </w:p>
    <w:tbl>
      <w:tblPr>
        <w:tblStyle w:val="20"/>
        <w:tblW w:w="8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740"/>
        <w:gridCol w:w="3501"/>
        <w:gridCol w:w="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TransferDataService.saveTransferDocPO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saveTransferDocPO(TransferDocPO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TransferDataService.getTransferSequence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getTransferSequence()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获取中转单序列号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TransferDataService.changeTransferSequence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changeTransferSequence(int TransferSequence)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改变中转单最后序列号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TransferDataService.saveZloadDocPO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saveZloadDocPO(ZloadDocPO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TransferDataService.getZloadSequence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getZloadSequence()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获取装车单序列号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TransferDataService.changeZloadSequence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changeZloadSequence(int ZloadSequence)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改变装车单最后序列号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获取中转中心到达单序列号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改变中转中心到达单最后序列号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TransferDataService.saveYArrivalDocPO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saveYArrivalDocPO(YArrivalDocPO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TransferDataService.getYArrivalSequence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getYArrivalSequence()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获取营业厅到达单序列号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TransferDataService.changeYArrivalSequence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changeYArrivalSequence(int YArrivalSequence)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改变营业厅到达单最后序列号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TransferDataService.saveYDeliverDocPO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saveYDeliverDocPO(YDeliverDocPO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TransferDataService.getYDeliverSequence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getYDeliverSequence()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获取派件单序列号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TransferDataService.changeYDeliverSequence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changeYDeliverSequence(int YDeliverSequence)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改变派件单最后序列号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TransferDataService.saveOverDocPO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Void saveOverDocPO(OverDocPO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TransferDataService.getOverSequence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getOverSequence()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获取收件单序列号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TransferDataService.changeOverSequence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changeOverSequence(int OverSequence)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改变收件单最后序列号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TransferDataService.getTransferDocPO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TransferDocPO getTransferDocPO(int TransferDocID)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TransferDataService.getZloadDocPO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ZloadDocPO getZloadDocPO(int ZloadDocID)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ZArriv</w:t>
            </w:r>
            <w:r>
              <w:t>alDoc</w:t>
            </w:r>
            <w:r>
              <w:rPr>
                <w:rFonts w:hint="eastAsia"/>
              </w:rPr>
              <w:t>PO 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TransferDataService.getYArrivalDocPO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YArrivalDocPO getYArrivalDocPO(int YArrivalDocID)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TransferDataService.getYDeliverDocPO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DeliverDocPO getYDeliverDocPO(int DeliverDocID)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TransferDataService.getOverDocPO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OverDocPO getOverDocPO(int OverDocID)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ransferDataService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TransferDataService.getAll</w:t>
            </w:r>
            <w:r>
              <w:t>YArrivalDoc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</w:t>
            </w:r>
            <w:r>
              <w:t>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TransferDataService.getAllTransfer</w:t>
            </w:r>
            <w:r>
              <w:t>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</w:t>
            </w:r>
            <w:r>
              <w:t>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Transfer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Transferbl.getDocPO(string id)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po getDocPO(string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存在单据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Transferbl.getUnpaidDocPO(string id)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arraylist getUnpaidDocPO()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存在单据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获取未付款单据</w:t>
            </w:r>
          </w:p>
        </w:tc>
      </w:tr>
    </w:tbl>
    <w:p>
      <w:pPr/>
    </w:p>
    <w:p>
      <w:pPr>
        <w:jc w:val="center"/>
      </w:pPr>
      <w:r>
        <w:rPr>
          <w:rFonts w:hint="eastAsia"/>
        </w:rPr>
        <w:t xml:space="preserve">表24   </w:t>
      </w:r>
      <w:r>
        <w:rPr>
          <w:rFonts w:ascii="Consolas" w:hAnsi="Consolas"/>
        </w:rPr>
        <w:t>LogisticsDataService</w:t>
      </w:r>
      <w:r>
        <w:rPr>
          <w:rFonts w:hint="eastAsia"/>
        </w:rPr>
        <w:t>物流查询接口规范</w:t>
      </w:r>
    </w:p>
    <w:tbl>
      <w:tblPr>
        <w:tblStyle w:val="20"/>
        <w:tblW w:w="8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740"/>
        <w:gridCol w:w="3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ascii="Consolas" w:hAnsi="Consolas"/>
              </w:rPr>
              <w:t>LogisticsDataService. changePosition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void changePosition(String ItemID,String pos)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根据物流中转的情况更新物流信息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ascii="Consolas" w:hAnsi="Consolas"/>
              </w:rPr>
              <w:t>LogisticsDataService. createPosition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ascii="Consolas" w:hAnsi="Consolas"/>
              </w:rPr>
              <w:t>void createPosition(String Item,String pos,String 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根据揽件情况创建物流信息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ascii="Consolas" w:hAnsi="Consolas"/>
              </w:rPr>
              <w:t>LogisticsDataService. positionQuery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ascii="Consolas" w:hAnsi="Consolas"/>
              </w:rPr>
              <w:t>PositionPO positionQuery(String ItemID)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返回物流信息</w:t>
            </w:r>
          </w:p>
        </w:tc>
      </w:tr>
    </w:tbl>
    <w:p>
      <w:pPr/>
    </w:p>
    <w:p>
      <w:pPr>
        <w:pStyle w:val="2"/>
      </w:pPr>
      <w:bookmarkStart w:id="22" w:name="_Toc19183"/>
      <w:r>
        <w:rPr>
          <w:rFonts w:hint="eastAsia"/>
        </w:rPr>
        <w:t>6. 信息视角</w:t>
      </w:r>
      <w:bookmarkEnd w:id="22"/>
    </w:p>
    <w:p>
      <w:pPr>
        <w:pStyle w:val="3"/>
        <w:ind w:left="210"/>
      </w:pPr>
      <w:bookmarkStart w:id="23" w:name="_Toc23452"/>
      <w:r>
        <w:rPr>
          <w:rFonts w:hint="eastAsia"/>
        </w:rPr>
        <w:t>6.1 数据持久化对象</w:t>
      </w:r>
      <w:bookmarkEnd w:id="23"/>
    </w:p>
    <w:p>
      <w:pPr/>
      <w:r>
        <w:rPr>
          <w:rFonts w:hint="eastAsia"/>
        </w:rPr>
        <w:t>系统的PO类就是对应的相关的实体类，在此只做简单的介绍。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AccountPO类就是银行账户，包含账户名称、账户余额属性。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BusinessHallPO包含所在城市、本机构类型、机构名称属性。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CarPO包含汽车编号、车牌号、服役时间属性。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CostInComeDocPO包含总收入、总支出、总利润属性。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DriverPO包含驾驶员工号、姓名、出生日期、身份证号、手机号码、性别、行驶证期限属性。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GatheringDocPO包含收款日期、收款金额、快递员姓名、收款项（快递编号）属性。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HistoryPO包含出发地、目的地、运输时间属性。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InstitutionPO包含所在城市、本机构类型、机构名称属性。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InWareHouseDocPO</w:t>
      </w:r>
      <w:r>
        <w:rPr>
          <w:rFonts w:hint="eastAsia" w:ascii="Consolas" w:hAnsi="Consolas" w:cs="Consolas"/>
          <w:color w:val="000000"/>
          <w:kern w:val="0"/>
          <w:sz w:val="20"/>
        </w:rPr>
        <w:t>包含入库单单号、快递编号列表属性。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OutRecord包含出库的快递编号、出库日期、目的地、运输方式属性。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OutWareHouseDocPO</w:t>
      </w:r>
      <w:r>
        <w:rPr>
          <w:rFonts w:hint="eastAsia" w:ascii="Consolas" w:hAnsi="Consolas" w:cs="Consolas"/>
          <w:color w:val="000000"/>
          <w:kern w:val="0"/>
          <w:sz w:val="20"/>
        </w:rPr>
        <w:t>包含出库单编号、出库的快递编号列表。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OverDocPO</w:t>
      </w:r>
      <w:r>
        <w:rPr>
          <w:rFonts w:hint="eastAsia" w:ascii="Consolas" w:hAnsi="Consolas" w:cs="Consolas"/>
          <w:color w:val="000000"/>
          <w:kern w:val="0"/>
          <w:sz w:val="20"/>
        </w:rPr>
        <w:t>包含收件单编号、对应的快递编号、收件人姓名、收件日期。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PayDocPO包含付款单编号、付款日期、付款金额、付款人、付款账号、付款方式、备注。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PositionPO包含快递编号、历史轨迹。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Record</w:t>
      </w:r>
      <w:r>
        <w:rPr>
          <w:rFonts w:ascii="Consolas" w:hAnsi="Consolas" w:cs="Consolas"/>
          <w:color w:val="000000"/>
          <w:kern w:val="0"/>
          <w:sz w:val="20"/>
        </w:rPr>
        <w:t>PO</w:t>
      </w:r>
      <w:r>
        <w:rPr>
          <w:rFonts w:hint="eastAsia" w:ascii="Consolas" w:hAnsi="Consolas" w:cs="Consolas"/>
          <w:color w:val="000000"/>
          <w:kern w:val="0"/>
          <w:sz w:val="20"/>
        </w:rPr>
        <w:t>包含快递编号、入库日期、目的地、所在分区、排号、架号、位号。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SendDocPO包含寄件人姓名、寄件人地址、寄件人电话、寄件人手机、收件人姓名、收件人地址、收件人电话、收件人手机、快递重量、体积、内件品名、尺寸、包装类型、费用合计、快递编号、快递类型。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StaffPO包含工号、姓名、所在机构、职位。</w:t>
      </w:r>
    </w:p>
    <w:p>
      <w:pPr/>
    </w:p>
    <w:sectPr>
      <w:headerReference r:id="rId3" w:type="default"/>
      <w:footerReference r:id="rId4" w:type="default"/>
      <w:pgSz w:w="12240" w:h="15840"/>
      <w:pgMar w:top="1440" w:right="1800" w:bottom="1440" w:left="1985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roman"/>
    <w:pitch w:val="default"/>
    <w:sig w:usb0="E00002FF" w:usb1="0000FCFF" w:usb2="00000001" w:usb3="00000000" w:csb0="6000019F" w:csb1="DFD7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swiss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decorative"/>
    <w:pitch w:val="default"/>
    <w:sig w:usb0="E00002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  <w:r>
      <w:pict>
        <v:shape id="文本框 2" o:spid="_x0000_s4097" o:spt="202" type="#_x0000_t202" style="position:absolute;left:0pt;margin-top:0pt;height:144pt;width:144pt;mso-position-horizontal:left;mso-position-horizontal-relative:margin;mso-wrap-style:none;z-index:251658240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48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pBdr>
        <w:bottom w:val="double" w:color="auto" w:sz="8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5430679">
    <w:nsid w:val="56278597"/>
    <w:multiLevelType w:val="multilevel"/>
    <w:tmpl w:val="56278597"/>
    <w:lvl w:ilvl="0" w:tentative="1">
      <w:start w:val="2"/>
      <w:numFmt w:val="decimal"/>
      <w:suff w:val="space"/>
      <w:lvlText w:val="%1."/>
      <w:lvlJc w:val="left"/>
    </w:lvl>
    <w:lvl w:ilvl="1" w:tentative="1">
      <w:start w:val="1"/>
      <w:numFmt w:val="decimal"/>
      <w:isLgl/>
      <w:lvlText w:val="%1.%2"/>
      <w:lvlJc w:val="left"/>
      <w:pPr>
        <w:ind w:left="780" w:hanging="57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14454306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6522"/>
    <w:rsid w:val="000470FF"/>
    <w:rsid w:val="000A70F9"/>
    <w:rsid w:val="000C0BAC"/>
    <w:rsid w:val="000E2601"/>
    <w:rsid w:val="000E35E8"/>
    <w:rsid w:val="000F181A"/>
    <w:rsid w:val="001163FC"/>
    <w:rsid w:val="00172A27"/>
    <w:rsid w:val="00184ECB"/>
    <w:rsid w:val="00190C5F"/>
    <w:rsid w:val="001A3CA1"/>
    <w:rsid w:val="001B2F52"/>
    <w:rsid w:val="001C6CAA"/>
    <w:rsid w:val="001D0F40"/>
    <w:rsid w:val="001D61B5"/>
    <w:rsid w:val="001F0799"/>
    <w:rsid w:val="001F616A"/>
    <w:rsid w:val="00204312"/>
    <w:rsid w:val="00221825"/>
    <w:rsid w:val="00257E91"/>
    <w:rsid w:val="002777FD"/>
    <w:rsid w:val="002913F3"/>
    <w:rsid w:val="002C40D8"/>
    <w:rsid w:val="002E2269"/>
    <w:rsid w:val="00313F95"/>
    <w:rsid w:val="00327F0C"/>
    <w:rsid w:val="00340E5C"/>
    <w:rsid w:val="00360853"/>
    <w:rsid w:val="00391979"/>
    <w:rsid w:val="00392F97"/>
    <w:rsid w:val="00414B4C"/>
    <w:rsid w:val="0043303D"/>
    <w:rsid w:val="00474876"/>
    <w:rsid w:val="00506AA6"/>
    <w:rsid w:val="00540ADE"/>
    <w:rsid w:val="0056254C"/>
    <w:rsid w:val="005A6E13"/>
    <w:rsid w:val="005C1917"/>
    <w:rsid w:val="005C5A7F"/>
    <w:rsid w:val="005C5F98"/>
    <w:rsid w:val="005E5D67"/>
    <w:rsid w:val="00693870"/>
    <w:rsid w:val="00694D46"/>
    <w:rsid w:val="006A2387"/>
    <w:rsid w:val="006A4EDC"/>
    <w:rsid w:val="006A5474"/>
    <w:rsid w:val="006C32A1"/>
    <w:rsid w:val="00715193"/>
    <w:rsid w:val="007607B9"/>
    <w:rsid w:val="00770845"/>
    <w:rsid w:val="0077757A"/>
    <w:rsid w:val="007A4249"/>
    <w:rsid w:val="007D2826"/>
    <w:rsid w:val="007E450E"/>
    <w:rsid w:val="008503C3"/>
    <w:rsid w:val="00875075"/>
    <w:rsid w:val="008C2448"/>
    <w:rsid w:val="00905DA8"/>
    <w:rsid w:val="00926F58"/>
    <w:rsid w:val="00927106"/>
    <w:rsid w:val="00944A4F"/>
    <w:rsid w:val="009577C7"/>
    <w:rsid w:val="009607C6"/>
    <w:rsid w:val="009C5BF4"/>
    <w:rsid w:val="009D6101"/>
    <w:rsid w:val="009E4A3C"/>
    <w:rsid w:val="00A20A17"/>
    <w:rsid w:val="00A26714"/>
    <w:rsid w:val="00A325C1"/>
    <w:rsid w:val="00A4330D"/>
    <w:rsid w:val="00A62086"/>
    <w:rsid w:val="00A704AB"/>
    <w:rsid w:val="00A74B22"/>
    <w:rsid w:val="00A9253B"/>
    <w:rsid w:val="00AA0627"/>
    <w:rsid w:val="00AA7B15"/>
    <w:rsid w:val="00AC3BE4"/>
    <w:rsid w:val="00B059AE"/>
    <w:rsid w:val="00B160A1"/>
    <w:rsid w:val="00B2612E"/>
    <w:rsid w:val="00B56721"/>
    <w:rsid w:val="00B57CCC"/>
    <w:rsid w:val="00BB7F86"/>
    <w:rsid w:val="00BC27AF"/>
    <w:rsid w:val="00C2130A"/>
    <w:rsid w:val="00C23FFA"/>
    <w:rsid w:val="00C32F4A"/>
    <w:rsid w:val="00C36F43"/>
    <w:rsid w:val="00CC3C0C"/>
    <w:rsid w:val="00CC57C4"/>
    <w:rsid w:val="00CD1ED8"/>
    <w:rsid w:val="00CD5107"/>
    <w:rsid w:val="00CD759B"/>
    <w:rsid w:val="00D20FB7"/>
    <w:rsid w:val="00D34071"/>
    <w:rsid w:val="00D442AF"/>
    <w:rsid w:val="00D610F5"/>
    <w:rsid w:val="00D7103F"/>
    <w:rsid w:val="00D87B73"/>
    <w:rsid w:val="00D97AC8"/>
    <w:rsid w:val="00DC4923"/>
    <w:rsid w:val="00E50DC3"/>
    <w:rsid w:val="00E63724"/>
    <w:rsid w:val="00E90DCC"/>
    <w:rsid w:val="00E97289"/>
    <w:rsid w:val="00EC444A"/>
    <w:rsid w:val="00F27407"/>
    <w:rsid w:val="00F5643F"/>
    <w:rsid w:val="00F646BD"/>
    <w:rsid w:val="00FB0A38"/>
    <w:rsid w:val="00FB5CC2"/>
    <w:rsid w:val="00FC5E15"/>
    <w:rsid w:val="00FE4243"/>
    <w:rsid w:val="128846F4"/>
    <w:rsid w:val="149D6522"/>
    <w:rsid w:val="1B1F0B0A"/>
    <w:rsid w:val="1E003F57"/>
    <w:rsid w:val="1ED12DD8"/>
    <w:rsid w:val="2FF74E9F"/>
    <w:rsid w:val="345D7E4B"/>
    <w:rsid w:val="3B536163"/>
    <w:rsid w:val="41F824F4"/>
    <w:rsid w:val="45054C98"/>
    <w:rsid w:val="48017B44"/>
    <w:rsid w:val="4DA71FF5"/>
    <w:rsid w:val="4EEA27F6"/>
    <w:rsid w:val="502505EE"/>
    <w:rsid w:val="67613609"/>
    <w:rsid w:val="6AE01AE3"/>
    <w:rsid w:val="70E46723"/>
    <w:rsid w:val="776304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ind w:left="100" w:leftChars="100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ind w:left="200" w:leftChars="200"/>
      <w:outlineLvl w:val="2"/>
    </w:pPr>
    <w:rPr>
      <w:b/>
      <w:sz w:val="24"/>
    </w:rPr>
  </w:style>
  <w:style w:type="character" w:default="1" w:styleId="18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Subtitle"/>
    <w:basedOn w:val="1"/>
    <w:next w:val="1"/>
    <w:link w:val="23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table" w:styleId="20">
    <w:name w:val="Table Grid"/>
    <w:basedOn w:val="1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Calibri" w:hAnsi="Calibri" w:cs="黑体"/>
      <w:szCs w:val="22"/>
    </w:rPr>
  </w:style>
  <w:style w:type="character" w:customStyle="1" w:styleId="22">
    <w:name w:val="标题 Char"/>
    <w:basedOn w:val="18"/>
    <w:link w:val="17"/>
    <w:qFormat/>
    <w:uiPriority w:val="10"/>
    <w:rPr>
      <w:rFonts w:ascii="Cambria" w:hAnsi="Cambria" w:cs="黑体"/>
      <w:b/>
      <w:bCs/>
      <w:kern w:val="2"/>
      <w:sz w:val="32"/>
      <w:szCs w:val="32"/>
    </w:rPr>
  </w:style>
  <w:style w:type="character" w:customStyle="1" w:styleId="23">
    <w:name w:val="副标题 Char"/>
    <w:basedOn w:val="18"/>
    <w:link w:val="13"/>
    <w:qFormat/>
    <w:uiPriority w:val="11"/>
    <w:rPr>
      <w:rFonts w:ascii="Cambria" w:hAnsi="Cambria" w:cs="黑体"/>
      <w:b/>
      <w:bCs/>
      <w:kern w:val="28"/>
      <w:sz w:val="32"/>
      <w:szCs w:val="32"/>
    </w:rPr>
  </w:style>
  <w:style w:type="table" w:customStyle="1" w:styleId="24">
    <w:name w:val="清单表 3 - 着色 11"/>
    <w:basedOn w:val="19"/>
    <w:qFormat/>
    <w:uiPriority w:val="48"/>
    <w:tblPr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shd w:val="clear" w:color="auto" w:fill="4F81BD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top w:val="nil"/>
          <w:left w:val="single" w:color="4F81BD" w:sz="4" w:space="0"/>
          <w:bottom w:val="nil"/>
          <w:right w:val="single" w:color="4F81BD" w:sz="4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4F81BD" w:sz="4" w:space="0"/>
          <w:left w:val="nil"/>
          <w:bottom w:val="single" w:color="4F81BD" w:sz="4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5">
    <w:name w:val="网格表 4 - 着色 11"/>
    <w:basedOn w:val="19"/>
    <w:qFormat/>
    <w:uiPriority w:val="49"/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5F1"/>
      </w:tcPr>
    </w:tblStylePr>
    <w:tblStylePr w:type="band1Horz">
      <w:tblPr>
        <w:tblLayout w:type="fixed"/>
      </w:tblPr>
      <w:tcPr>
        <w:shd w:val="clear" w:color="auto" w:fill="DBE5F1"/>
      </w:tcPr>
    </w:tblStylePr>
  </w:style>
  <w:style w:type="table" w:customStyle="1" w:styleId="26">
    <w:name w:val="网格型1"/>
    <w:basedOn w:val="1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7">
    <w:name w:val="网格型2"/>
    <w:basedOn w:val="1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8">
    <w:name w:val="网格型3"/>
    <w:basedOn w:val="1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9">
    <w:name w:val="网格型4"/>
    <w:basedOn w:val="1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B1BD07-DBAB-4A12-A7B4-439A33F5E4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48</Pages>
  <Words>6868</Words>
  <Characters>39154</Characters>
  <Lines>326</Lines>
  <Paragraphs>91</Paragraphs>
  <ScaleCrop>false</ScaleCrop>
  <LinksUpToDate>false</LinksUpToDate>
  <CharactersWithSpaces>45931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2015-10-21T12:06:00Z</dcterms:created>
  <dc:creator>lin</dc:creator>
  <cp:lastModifiedBy>lin</cp:lastModifiedBy>
  <dcterms:modified xsi:type="dcterms:W3CDTF">2016-01-04T13:38:10Z</dcterms:modified>
  <dc:title>物流管理与服务系统（CMASS）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