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6D" w:rsidRDefault="00097775">
      <w:r>
        <w:rPr>
          <w:rFonts w:hint="eastAsia"/>
        </w:rPr>
        <w:t>出库管理、入库管理、</w:t>
      </w:r>
      <w:r w:rsidRPr="00097775">
        <w:rPr>
          <w:rFonts w:hint="eastAsia"/>
        </w:rPr>
        <w:t>库存信息初始化</w:t>
      </w:r>
      <w:r>
        <w:rPr>
          <w:rFonts w:hint="eastAsia"/>
        </w:rPr>
        <w:t>、</w:t>
      </w:r>
      <w:r w:rsidRPr="009C5CA3">
        <w:rPr>
          <w:rFonts w:hint="eastAsia"/>
        </w:rPr>
        <w:t>库存盘点</w:t>
      </w:r>
      <w:r>
        <w:rPr>
          <w:rFonts w:hint="eastAsia"/>
        </w:rPr>
        <w:t>、</w:t>
      </w:r>
      <w:r w:rsidRPr="009C5CA3">
        <w:t>库区调整用例描述</w:t>
      </w:r>
      <w:r>
        <w:rPr>
          <w:rFonts w:hint="eastAsia"/>
        </w:rPr>
        <w:t xml:space="preserve">       </w:t>
      </w:r>
      <w:r>
        <w:sym w:font="Wingdings" w:char="F0E0"/>
      </w:r>
      <w:r>
        <w:t xml:space="preserve">   </w:t>
      </w:r>
      <w:r>
        <w:rPr>
          <w:rFonts w:hint="eastAsia"/>
        </w:rPr>
        <w:t>库存</w:t>
      </w:r>
    </w:p>
    <w:p w:rsidR="00097775" w:rsidRDefault="006224A9">
      <w:r>
        <w:rPr>
          <w:rFonts w:hint="eastAsia"/>
        </w:rPr>
        <w:t>物流</w:t>
      </w:r>
      <w:r w:rsidR="00097775" w:rsidRPr="00097775">
        <w:rPr>
          <w:rFonts w:hint="eastAsia"/>
        </w:rPr>
        <w:t>查询</w:t>
      </w:r>
    </w:p>
    <w:p w:rsidR="00097775" w:rsidRDefault="00097775">
      <w:r w:rsidRPr="004F7806">
        <w:rPr>
          <w:rFonts w:hint="eastAsia"/>
        </w:rPr>
        <w:t>自动报价和预估时间</w:t>
      </w:r>
      <w:r w:rsidR="00721F05">
        <w:t>—</w:t>
      </w:r>
      <w:r w:rsidR="00721F05">
        <w:rPr>
          <w:rFonts w:hint="eastAsia"/>
        </w:rPr>
        <w:t>》揽件</w:t>
      </w:r>
    </w:p>
    <w:p w:rsidR="00DA62F3" w:rsidRDefault="00097775" w:rsidP="00DA62F3">
      <w:pPr>
        <w:rPr>
          <w:moveTo w:id="0" w:author="张健" w:date="2015-10-20T20:37:00Z"/>
        </w:rPr>
      </w:pPr>
      <w:r>
        <w:rPr>
          <w:rFonts w:hint="eastAsia"/>
        </w:rPr>
        <w:t>车辆装车管理</w:t>
      </w:r>
      <w:r w:rsidR="00C00B13">
        <w:rPr>
          <w:rFonts w:hint="eastAsia"/>
        </w:rPr>
        <w:t>、交通装运管理</w:t>
      </w:r>
      <w:r w:rsidR="00897F67">
        <w:rPr>
          <w:rFonts w:hint="eastAsia"/>
        </w:rPr>
        <w:t>、派件</w:t>
      </w:r>
      <w:ins w:id="1" w:author="张健" w:date="2015-10-20T20:34:00Z">
        <w:r w:rsidR="007A2D19">
          <w:rPr>
            <w:rFonts w:hint="eastAsia"/>
          </w:rPr>
          <w:t>、</w:t>
        </w:r>
        <w:r w:rsidR="007A2D19">
          <w:rPr>
            <w:rFonts w:hint="eastAsia"/>
          </w:rPr>
          <w:t>接件、生成中转中心接收单</w:t>
        </w:r>
      </w:ins>
      <w:ins w:id="2" w:author="张健" w:date="2015-10-20T20:37:00Z">
        <w:r w:rsidR="00DA62F3">
          <w:rPr>
            <w:rFonts w:hint="eastAsia"/>
          </w:rPr>
          <w:t>、</w:t>
        </w:r>
      </w:ins>
      <w:moveToRangeStart w:id="3" w:author="张健" w:date="2015-10-20T20:37:00Z" w:name="move433136781"/>
      <w:moveTo w:id="4" w:author="张健" w:date="2015-10-20T20:37:00Z">
        <w:r w:rsidR="00DA62F3">
          <w:rPr>
            <w:rFonts w:hint="eastAsia"/>
          </w:rPr>
          <w:t>审判单据</w:t>
        </w:r>
      </w:moveTo>
    </w:p>
    <w:moveToRangeEnd w:id="3"/>
    <w:p w:rsidR="00C02A3C" w:rsidRPr="00897F67" w:rsidRDefault="00897F67">
      <w:r>
        <w:t>----</w:t>
      </w:r>
      <w:r>
        <w:sym w:font="Wingdings" w:char="F0E0"/>
      </w:r>
      <w:del w:id="5" w:author="张健" w:date="2015-10-20T20:34:00Z">
        <w:r w:rsidDel="007A2D19">
          <w:rPr>
            <w:rFonts w:hint="eastAsia"/>
          </w:rPr>
          <w:delText>发出</w:delText>
        </w:r>
      </w:del>
      <w:ins w:id="6" w:author="张健" w:date="2015-10-20T20:34:00Z">
        <w:r w:rsidR="007A2D19">
          <w:rPr>
            <w:rFonts w:hint="eastAsia"/>
          </w:rPr>
          <w:t>运输管理</w:t>
        </w:r>
      </w:ins>
    </w:p>
    <w:p w:rsidR="00097775" w:rsidRPr="00897F67" w:rsidRDefault="00097775"/>
    <w:p w:rsidR="00097775" w:rsidRPr="00935A11" w:rsidDel="007A2D19" w:rsidRDefault="00097775">
      <w:pPr>
        <w:rPr>
          <w:del w:id="7" w:author="张健" w:date="2015-10-20T20:35:00Z"/>
        </w:rPr>
      </w:pPr>
      <w:del w:id="8" w:author="张健" w:date="2015-10-20T20:34:00Z">
        <w:r w:rsidDel="007A2D19">
          <w:rPr>
            <w:rFonts w:hint="eastAsia"/>
          </w:rPr>
          <w:delText>接件</w:delText>
        </w:r>
        <w:r w:rsidR="00935A11" w:rsidDel="007A2D19">
          <w:rPr>
            <w:rFonts w:hint="eastAsia"/>
          </w:rPr>
          <w:delText>、生成中转中心接收单</w:delText>
        </w:r>
      </w:del>
      <w:r w:rsidR="00897F67">
        <w:rPr>
          <w:rFonts w:hint="eastAsia"/>
        </w:rPr>
        <w:t>--------</w:t>
      </w:r>
      <w:del w:id="9" w:author="张健" w:date="2015-10-20T20:35:00Z">
        <w:r w:rsidR="00897F67" w:rsidDel="007A2D19">
          <w:rPr>
            <w:rFonts w:hint="eastAsia"/>
          </w:rPr>
          <w:delText>-</w:delText>
        </w:r>
        <w:r w:rsidR="00897F67" w:rsidDel="007A2D19">
          <w:sym w:font="Wingdings" w:char="F0E0"/>
        </w:r>
        <w:r w:rsidR="00897F67" w:rsidDel="007A2D19">
          <w:rPr>
            <w:rFonts w:hint="eastAsia"/>
          </w:rPr>
          <w:delText>接收</w:delText>
        </w:r>
      </w:del>
    </w:p>
    <w:p w:rsidR="00097775" w:rsidRPr="005A1F07" w:rsidRDefault="00097775">
      <w:r>
        <w:rPr>
          <w:rFonts w:hint="eastAsia"/>
        </w:rPr>
        <w:t>司机信息管理</w:t>
      </w:r>
      <w:r w:rsidR="00803B4A">
        <w:rPr>
          <w:rFonts w:hint="eastAsia"/>
        </w:rPr>
        <w:t>、</w:t>
      </w:r>
      <w:r w:rsidR="00803B4A" w:rsidRPr="00803B4A">
        <w:rPr>
          <w:rFonts w:hint="eastAsia"/>
        </w:rPr>
        <w:t>车辆信息管理</w:t>
      </w:r>
      <w:r w:rsidR="00803B4A">
        <w:rPr>
          <w:rFonts w:hint="eastAsia"/>
        </w:rPr>
        <w:t>、</w:t>
      </w:r>
      <w:r w:rsidR="00803B4A">
        <w:t>机构</w:t>
      </w:r>
      <w:r w:rsidR="00803B4A">
        <w:rPr>
          <w:rFonts w:hint="eastAsia"/>
        </w:rPr>
        <w:t>与人员</w:t>
      </w:r>
      <w:r w:rsidR="00803B4A">
        <w:t>管理</w:t>
      </w:r>
      <w:r w:rsidR="007265A8">
        <w:t>、</w:t>
      </w:r>
      <w:r w:rsidR="007265A8">
        <w:rPr>
          <w:rFonts w:hint="eastAsia"/>
        </w:rPr>
        <w:t>工资管理</w:t>
      </w:r>
      <w:r w:rsidR="005A1F07">
        <w:t>-</w:t>
      </w:r>
      <w:r w:rsidR="005A1F07">
        <w:sym w:font="Wingdings" w:char="F0E0"/>
      </w:r>
      <w:r w:rsidR="005A1F07">
        <w:t xml:space="preserve">   </w:t>
      </w:r>
      <w:r w:rsidR="005A1F07">
        <w:rPr>
          <w:rFonts w:hint="eastAsia"/>
        </w:rPr>
        <w:t>信息管理</w:t>
      </w:r>
    </w:p>
    <w:p w:rsidR="00097775" w:rsidRDefault="00097775" w:rsidP="00097775">
      <w:r>
        <w:t>成本管理、</w:t>
      </w:r>
      <w:r>
        <w:rPr>
          <w:rFonts w:hint="eastAsia"/>
        </w:rPr>
        <w:t>账户管理、</w:t>
      </w:r>
      <w:r w:rsidRPr="00097775">
        <w:rPr>
          <w:rFonts w:hint="eastAsia"/>
        </w:rPr>
        <w:t>查看统计报表</w:t>
      </w:r>
      <w:r w:rsidR="0027099F">
        <w:rPr>
          <w:rFonts w:hint="eastAsia"/>
        </w:rPr>
        <w:t>、</w:t>
      </w:r>
      <w:r w:rsidR="00021672">
        <w:t>生成收款单</w:t>
      </w:r>
      <w:r>
        <w:rPr>
          <w:rFonts w:hint="eastAsia"/>
        </w:rPr>
        <w:t xml:space="preserve">  ---</w:t>
      </w:r>
      <w:r>
        <w:sym w:font="Wingdings" w:char="F0E0"/>
      </w:r>
      <w:r>
        <w:t xml:space="preserve">  </w:t>
      </w:r>
      <w:r>
        <w:rPr>
          <w:rFonts w:hint="eastAsia"/>
        </w:rPr>
        <w:t>财务</w:t>
      </w:r>
      <w:r w:rsidR="00401F5A">
        <w:rPr>
          <w:rFonts w:hint="eastAsia"/>
        </w:rPr>
        <w:t>管理</w:t>
      </w:r>
    </w:p>
    <w:p w:rsidR="00097775" w:rsidRPr="00097775" w:rsidRDefault="00097775" w:rsidP="00097775"/>
    <w:p w:rsidR="00097775" w:rsidRPr="007265A8" w:rsidRDefault="00097775"/>
    <w:p w:rsidR="00097775" w:rsidRPr="000610B7" w:rsidRDefault="00097775">
      <w:r>
        <w:t>系统日志保存与查询</w:t>
      </w:r>
      <w:r w:rsidR="000610B7">
        <w:t>、账户密码权限管理</w:t>
      </w:r>
      <w:r w:rsidR="000610B7">
        <w:rPr>
          <w:rFonts w:hint="eastAsia"/>
        </w:rPr>
        <w:t xml:space="preserve"> ---</w:t>
      </w:r>
      <w:r w:rsidR="000610B7">
        <w:sym w:font="Wingdings" w:char="F0E0"/>
      </w:r>
      <w:r w:rsidR="000610B7">
        <w:t xml:space="preserve">       </w:t>
      </w:r>
      <w:r w:rsidR="000610B7">
        <w:rPr>
          <w:rFonts w:hint="eastAsia"/>
        </w:rPr>
        <w:t>系统管理</w:t>
      </w:r>
    </w:p>
    <w:p w:rsidR="00097775" w:rsidDel="00DA62F3" w:rsidRDefault="00097775">
      <w:pPr>
        <w:rPr>
          <w:moveFrom w:id="10" w:author="张健" w:date="2015-10-20T20:37:00Z"/>
        </w:rPr>
      </w:pPr>
      <w:moveFromRangeStart w:id="11" w:author="张健" w:date="2015-10-20T20:37:00Z" w:name="move433136781"/>
      <w:moveFrom w:id="12" w:author="张健" w:date="2015-10-20T20:37:00Z">
        <w:r w:rsidDel="00DA62F3">
          <w:rPr>
            <w:rFonts w:hint="eastAsia"/>
          </w:rPr>
          <w:t>审判单据</w:t>
        </w:r>
      </w:moveFrom>
    </w:p>
    <w:moveFromRangeEnd w:id="11"/>
    <w:p w:rsidR="00C02A3C" w:rsidRDefault="00C02A3C"/>
    <w:p w:rsidR="00C02A3C" w:rsidRDefault="00C02A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2A3C" w:rsidTr="00EE4F82">
        <w:tc>
          <w:tcPr>
            <w:tcW w:w="4148" w:type="dxa"/>
          </w:tcPr>
          <w:p w:rsidR="00C02A3C" w:rsidRDefault="00C02A3C" w:rsidP="00EE4F82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C02A3C" w:rsidRDefault="00CE415B" w:rsidP="00EE4F82">
            <w:r>
              <w:rPr>
                <w:rFonts w:hint="eastAsia"/>
              </w:rPr>
              <w:t>逻辑包</w:t>
            </w:r>
          </w:p>
        </w:tc>
      </w:tr>
      <w:tr w:rsidR="00C02A3C" w:rsidTr="00EE4F82">
        <w:tc>
          <w:tcPr>
            <w:tcW w:w="4148" w:type="dxa"/>
          </w:tcPr>
          <w:p w:rsidR="00C02A3C" w:rsidRDefault="005C712C" w:rsidP="00EE4F82"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0B7FAE" w:rsidRDefault="00720F6E" w:rsidP="00EE4F82">
            <w:r>
              <w:t>s</w:t>
            </w:r>
            <w:r w:rsidR="00C819DB">
              <w:t>torage</w:t>
            </w:r>
          </w:p>
        </w:tc>
      </w:tr>
      <w:tr w:rsidR="00C02A3C" w:rsidTr="00EE4F82">
        <w:tc>
          <w:tcPr>
            <w:tcW w:w="4148" w:type="dxa"/>
          </w:tcPr>
          <w:p w:rsidR="00C02A3C" w:rsidRDefault="009035D0" w:rsidP="00EE4F82">
            <w:r>
              <w:rPr>
                <w:rFonts w:hint="eastAsia"/>
              </w:rPr>
              <w:t>物流</w:t>
            </w:r>
            <w:r w:rsidR="00F84649" w:rsidRPr="00097775"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C02A3C" w:rsidRDefault="00606588" w:rsidP="00EE4F82">
            <w:r>
              <w:t>l</w:t>
            </w:r>
            <w:r w:rsidR="009A385B">
              <w:t>ogistics</w:t>
            </w:r>
            <w:r w:rsidR="009A385B">
              <w:t>query</w:t>
            </w:r>
          </w:p>
        </w:tc>
      </w:tr>
      <w:tr w:rsidR="00C02A3C" w:rsidTr="00EE4F82">
        <w:tc>
          <w:tcPr>
            <w:tcW w:w="4148" w:type="dxa"/>
          </w:tcPr>
          <w:p w:rsidR="00C02A3C" w:rsidRDefault="00013A40" w:rsidP="00EE4F82">
            <w:r>
              <w:rPr>
                <w:rFonts w:hint="eastAsia"/>
              </w:rPr>
              <w:t>揽件</w:t>
            </w:r>
          </w:p>
        </w:tc>
        <w:tc>
          <w:tcPr>
            <w:tcW w:w="4148" w:type="dxa"/>
          </w:tcPr>
          <w:p w:rsidR="00C02A3C" w:rsidRDefault="002477B6" w:rsidP="00EE4F82">
            <w:r>
              <w:t>collection</w:t>
            </w:r>
          </w:p>
        </w:tc>
      </w:tr>
      <w:tr w:rsidR="00C02A3C" w:rsidTr="00EE4F82">
        <w:tc>
          <w:tcPr>
            <w:tcW w:w="4148" w:type="dxa"/>
          </w:tcPr>
          <w:p w:rsidR="00C02A3C" w:rsidRDefault="00A465BA" w:rsidP="00EE4F82">
            <w:r>
              <w:rPr>
                <w:rFonts w:hint="eastAsia"/>
              </w:rPr>
              <w:t>运输管理</w:t>
            </w:r>
          </w:p>
        </w:tc>
        <w:tc>
          <w:tcPr>
            <w:tcW w:w="4148" w:type="dxa"/>
          </w:tcPr>
          <w:p w:rsidR="00C02A3C" w:rsidRPr="000F06A8" w:rsidRDefault="00606588" w:rsidP="000F06A8">
            <w:r>
              <w:t>transfer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C02A3C" w:rsidRDefault="00606588" w:rsidP="00EE4F82">
            <w:r>
              <w:rPr>
                <w:rFonts w:hint="eastAsia"/>
              </w:rPr>
              <w:t>Info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财务</w:t>
            </w:r>
            <w:r w:rsidR="0040333F">
              <w:rPr>
                <w:rFonts w:hint="eastAsia"/>
              </w:rPr>
              <w:t>管理</w:t>
            </w:r>
          </w:p>
        </w:tc>
        <w:tc>
          <w:tcPr>
            <w:tcW w:w="4148" w:type="dxa"/>
          </w:tcPr>
          <w:p w:rsidR="00C02A3C" w:rsidRDefault="004B3895" w:rsidP="00EE4F82">
            <w:r>
              <w:rPr>
                <w:rFonts w:hint="eastAsia"/>
              </w:rPr>
              <w:t>finance</w:t>
            </w:r>
          </w:p>
        </w:tc>
      </w:tr>
      <w:tr w:rsidR="00C02A3C" w:rsidTr="00EE4F82">
        <w:tc>
          <w:tcPr>
            <w:tcW w:w="4148" w:type="dxa"/>
          </w:tcPr>
          <w:p w:rsidR="00C02A3C" w:rsidRDefault="00F84649" w:rsidP="00EE4F82"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C02A3C" w:rsidRDefault="004B3895" w:rsidP="00EE4F82">
            <w:r>
              <w:rPr>
                <w:rFonts w:hint="eastAsia"/>
              </w:rPr>
              <w:t>system</w:t>
            </w:r>
          </w:p>
        </w:tc>
      </w:tr>
    </w:tbl>
    <w:p w:rsidR="00C02A3C" w:rsidRDefault="00C02A3C"/>
    <w:p w:rsidR="00FA4452" w:rsidRDefault="00FA4452"/>
    <w:p w:rsidR="00FA4452" w:rsidRDefault="00FA445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34"/>
        <w:gridCol w:w="4562"/>
      </w:tblGrid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逻辑包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库存管理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s</w:t>
            </w:r>
            <w:r w:rsidR="00FA4452">
              <w:t>torage</w:t>
            </w:r>
            <w:r>
              <w:t>ui,storagebl,storagedata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物流</w:t>
            </w:r>
            <w:r w:rsidRPr="00097775">
              <w:rPr>
                <w:rFonts w:hint="eastAsia"/>
              </w:rPr>
              <w:t>查询</w:t>
            </w:r>
          </w:p>
        </w:tc>
        <w:tc>
          <w:tcPr>
            <w:tcW w:w="4148" w:type="dxa"/>
          </w:tcPr>
          <w:p w:rsidR="00FA4452" w:rsidRDefault="00003267" w:rsidP="00F14B7B">
            <w:r>
              <w:t>L</w:t>
            </w:r>
            <w:r w:rsidR="00FA4452">
              <w:t>ogisticsquery</w:t>
            </w:r>
            <w:r>
              <w:t>ui,logisticsquerybl,logisticsquerydata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揽件</w:t>
            </w:r>
          </w:p>
        </w:tc>
        <w:tc>
          <w:tcPr>
            <w:tcW w:w="4148" w:type="dxa"/>
          </w:tcPr>
          <w:p w:rsidR="00FA4452" w:rsidRDefault="00003267" w:rsidP="00F14B7B">
            <w:r>
              <w:t>C</w:t>
            </w:r>
            <w:r w:rsidR="00FA4452">
              <w:t>ollection</w:t>
            </w:r>
            <w:r>
              <w:t>ui,collectionbl,collectiondata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运输管理</w:t>
            </w:r>
          </w:p>
        </w:tc>
        <w:tc>
          <w:tcPr>
            <w:tcW w:w="4148" w:type="dxa"/>
          </w:tcPr>
          <w:p w:rsidR="00FA4452" w:rsidRPr="000F06A8" w:rsidRDefault="00003267" w:rsidP="00F14B7B">
            <w:r>
              <w:t>T</w:t>
            </w:r>
            <w:r w:rsidR="00FA4452">
              <w:t>ransfer</w:t>
            </w:r>
            <w:r>
              <w:t>ui,transferbl,transferdata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信息管理</w:t>
            </w:r>
          </w:p>
        </w:tc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Info</w:t>
            </w:r>
            <w:r w:rsidR="00003267">
              <w:t>ui,infobl,infodata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财务管理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F</w:t>
            </w:r>
            <w:r w:rsidR="00FA4452">
              <w:rPr>
                <w:rFonts w:hint="eastAsia"/>
              </w:rPr>
              <w:t>inance</w:t>
            </w:r>
            <w:r>
              <w:t>ui,financebl,financedata</w:t>
            </w:r>
          </w:p>
        </w:tc>
      </w:tr>
      <w:tr w:rsidR="00FA4452" w:rsidTr="00F14B7B">
        <w:tc>
          <w:tcPr>
            <w:tcW w:w="4148" w:type="dxa"/>
          </w:tcPr>
          <w:p w:rsidR="00FA4452" w:rsidRDefault="00FA4452" w:rsidP="00F14B7B">
            <w:r>
              <w:rPr>
                <w:rFonts w:hint="eastAsia"/>
              </w:rPr>
              <w:t>系统管理</w:t>
            </w:r>
          </w:p>
        </w:tc>
        <w:tc>
          <w:tcPr>
            <w:tcW w:w="4148" w:type="dxa"/>
          </w:tcPr>
          <w:p w:rsidR="00FA4452" w:rsidRDefault="00003267" w:rsidP="00F14B7B">
            <w:r>
              <w:t>S</w:t>
            </w:r>
            <w:r w:rsidR="00FA4452">
              <w:rPr>
                <w:rFonts w:hint="eastAsia"/>
              </w:rPr>
              <w:t>ystem</w:t>
            </w:r>
            <w:r>
              <w:t>ui,systembl,systemdata</w:t>
            </w:r>
            <w:bookmarkStart w:id="13" w:name="_GoBack"/>
            <w:bookmarkEnd w:id="13"/>
          </w:p>
        </w:tc>
      </w:tr>
    </w:tbl>
    <w:p w:rsidR="00FA4452" w:rsidRDefault="00FA4452">
      <w:pPr>
        <w:rPr>
          <w:rFonts w:hint="eastAsia"/>
        </w:rPr>
      </w:pPr>
    </w:p>
    <w:sectPr w:rsidR="00FA4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D1" w:rsidRDefault="003A2FD1" w:rsidP="00137CD7">
      <w:r>
        <w:separator/>
      </w:r>
    </w:p>
  </w:endnote>
  <w:endnote w:type="continuationSeparator" w:id="0">
    <w:p w:rsidR="003A2FD1" w:rsidRDefault="003A2FD1" w:rsidP="0013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D1" w:rsidRDefault="003A2FD1" w:rsidP="00137CD7">
      <w:r>
        <w:separator/>
      </w:r>
    </w:p>
  </w:footnote>
  <w:footnote w:type="continuationSeparator" w:id="0">
    <w:p w:rsidR="003A2FD1" w:rsidRDefault="003A2FD1" w:rsidP="00137CD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75"/>
    <w:rsid w:val="00001136"/>
    <w:rsid w:val="00003267"/>
    <w:rsid w:val="00010C6E"/>
    <w:rsid w:val="00013A40"/>
    <w:rsid w:val="00016E80"/>
    <w:rsid w:val="00017D65"/>
    <w:rsid w:val="00021672"/>
    <w:rsid w:val="00023207"/>
    <w:rsid w:val="00056DEF"/>
    <w:rsid w:val="000610B7"/>
    <w:rsid w:val="0006270C"/>
    <w:rsid w:val="00082B66"/>
    <w:rsid w:val="00086966"/>
    <w:rsid w:val="000953E5"/>
    <w:rsid w:val="00097775"/>
    <w:rsid w:val="000A0ABA"/>
    <w:rsid w:val="000B32C3"/>
    <w:rsid w:val="000B7FAE"/>
    <w:rsid w:val="000E6998"/>
    <w:rsid w:val="000F06A8"/>
    <w:rsid w:val="000F58AD"/>
    <w:rsid w:val="001058AE"/>
    <w:rsid w:val="001303AB"/>
    <w:rsid w:val="00135A8F"/>
    <w:rsid w:val="00137CD7"/>
    <w:rsid w:val="00140961"/>
    <w:rsid w:val="001750D3"/>
    <w:rsid w:val="00177816"/>
    <w:rsid w:val="00183E7B"/>
    <w:rsid w:val="00184CE6"/>
    <w:rsid w:val="001913A4"/>
    <w:rsid w:val="00196D23"/>
    <w:rsid w:val="001B21F5"/>
    <w:rsid w:val="001B47A4"/>
    <w:rsid w:val="001C217C"/>
    <w:rsid w:val="001C3010"/>
    <w:rsid w:val="002120B4"/>
    <w:rsid w:val="0021771D"/>
    <w:rsid w:val="00224CD0"/>
    <w:rsid w:val="00236D06"/>
    <w:rsid w:val="00240A11"/>
    <w:rsid w:val="002410E2"/>
    <w:rsid w:val="002477B6"/>
    <w:rsid w:val="00250D8A"/>
    <w:rsid w:val="0027099F"/>
    <w:rsid w:val="002A23B4"/>
    <w:rsid w:val="002A4671"/>
    <w:rsid w:val="002A4CD0"/>
    <w:rsid w:val="002A70FA"/>
    <w:rsid w:val="002B0C0B"/>
    <w:rsid w:val="002D69C0"/>
    <w:rsid w:val="002E7101"/>
    <w:rsid w:val="002E7B9B"/>
    <w:rsid w:val="00304D58"/>
    <w:rsid w:val="00353714"/>
    <w:rsid w:val="00355469"/>
    <w:rsid w:val="00371016"/>
    <w:rsid w:val="003A1DF0"/>
    <w:rsid w:val="003A2FD1"/>
    <w:rsid w:val="003A369E"/>
    <w:rsid w:val="003C6892"/>
    <w:rsid w:val="003E57D1"/>
    <w:rsid w:val="00401F5A"/>
    <w:rsid w:val="0040333F"/>
    <w:rsid w:val="004034E6"/>
    <w:rsid w:val="00422142"/>
    <w:rsid w:val="00431CFD"/>
    <w:rsid w:val="004353B8"/>
    <w:rsid w:val="00472014"/>
    <w:rsid w:val="00481881"/>
    <w:rsid w:val="0048326F"/>
    <w:rsid w:val="004B3895"/>
    <w:rsid w:val="004C2915"/>
    <w:rsid w:val="004C3F07"/>
    <w:rsid w:val="004D5980"/>
    <w:rsid w:val="004E71FF"/>
    <w:rsid w:val="004F230E"/>
    <w:rsid w:val="00515782"/>
    <w:rsid w:val="00535C6A"/>
    <w:rsid w:val="00536C29"/>
    <w:rsid w:val="005659EA"/>
    <w:rsid w:val="005874A0"/>
    <w:rsid w:val="00587D60"/>
    <w:rsid w:val="005A1F07"/>
    <w:rsid w:val="005A2324"/>
    <w:rsid w:val="005C5E0B"/>
    <w:rsid w:val="005C712C"/>
    <w:rsid w:val="005D1958"/>
    <w:rsid w:val="005D611A"/>
    <w:rsid w:val="005E4CE3"/>
    <w:rsid w:val="00606588"/>
    <w:rsid w:val="00612054"/>
    <w:rsid w:val="0062143F"/>
    <w:rsid w:val="006224A9"/>
    <w:rsid w:val="00625A73"/>
    <w:rsid w:val="00640F70"/>
    <w:rsid w:val="00655E64"/>
    <w:rsid w:val="006763CE"/>
    <w:rsid w:val="00676F3E"/>
    <w:rsid w:val="00687003"/>
    <w:rsid w:val="006970AE"/>
    <w:rsid w:val="00697642"/>
    <w:rsid w:val="006F3865"/>
    <w:rsid w:val="00720F6E"/>
    <w:rsid w:val="00721F05"/>
    <w:rsid w:val="007265A8"/>
    <w:rsid w:val="0074432B"/>
    <w:rsid w:val="00750F13"/>
    <w:rsid w:val="007602C5"/>
    <w:rsid w:val="00761FF5"/>
    <w:rsid w:val="0077095E"/>
    <w:rsid w:val="007863D0"/>
    <w:rsid w:val="007A2D19"/>
    <w:rsid w:val="007A36EA"/>
    <w:rsid w:val="007A7898"/>
    <w:rsid w:val="007C77E3"/>
    <w:rsid w:val="007F37FA"/>
    <w:rsid w:val="007F484F"/>
    <w:rsid w:val="00803B4A"/>
    <w:rsid w:val="0083402B"/>
    <w:rsid w:val="008517B0"/>
    <w:rsid w:val="00855395"/>
    <w:rsid w:val="00860089"/>
    <w:rsid w:val="00871625"/>
    <w:rsid w:val="008732D1"/>
    <w:rsid w:val="00884752"/>
    <w:rsid w:val="00897F67"/>
    <w:rsid w:val="008A4166"/>
    <w:rsid w:val="008A5576"/>
    <w:rsid w:val="008C780F"/>
    <w:rsid w:val="008E1486"/>
    <w:rsid w:val="009035D0"/>
    <w:rsid w:val="00917FD1"/>
    <w:rsid w:val="00935434"/>
    <w:rsid w:val="00935A11"/>
    <w:rsid w:val="00952020"/>
    <w:rsid w:val="00952575"/>
    <w:rsid w:val="00966387"/>
    <w:rsid w:val="009819AE"/>
    <w:rsid w:val="009A385B"/>
    <w:rsid w:val="009D43C1"/>
    <w:rsid w:val="009E3C1B"/>
    <w:rsid w:val="009F66A5"/>
    <w:rsid w:val="00A06D0A"/>
    <w:rsid w:val="00A13312"/>
    <w:rsid w:val="00A13492"/>
    <w:rsid w:val="00A15183"/>
    <w:rsid w:val="00A17554"/>
    <w:rsid w:val="00A465BA"/>
    <w:rsid w:val="00A474DD"/>
    <w:rsid w:val="00A553B4"/>
    <w:rsid w:val="00A609F1"/>
    <w:rsid w:val="00A640E2"/>
    <w:rsid w:val="00A72D9F"/>
    <w:rsid w:val="00A75349"/>
    <w:rsid w:val="00A77820"/>
    <w:rsid w:val="00AA09B0"/>
    <w:rsid w:val="00AB055B"/>
    <w:rsid w:val="00B06111"/>
    <w:rsid w:val="00B22C0C"/>
    <w:rsid w:val="00B271CA"/>
    <w:rsid w:val="00B40E44"/>
    <w:rsid w:val="00B41C86"/>
    <w:rsid w:val="00B610B8"/>
    <w:rsid w:val="00B77B12"/>
    <w:rsid w:val="00BA3FAC"/>
    <w:rsid w:val="00BB1A23"/>
    <w:rsid w:val="00BB6A6B"/>
    <w:rsid w:val="00BC2C1B"/>
    <w:rsid w:val="00BC3F68"/>
    <w:rsid w:val="00BD3DEC"/>
    <w:rsid w:val="00BE1E53"/>
    <w:rsid w:val="00BE54E7"/>
    <w:rsid w:val="00BF0C17"/>
    <w:rsid w:val="00C00B13"/>
    <w:rsid w:val="00C02A3C"/>
    <w:rsid w:val="00C14CB3"/>
    <w:rsid w:val="00C165CE"/>
    <w:rsid w:val="00C462E4"/>
    <w:rsid w:val="00C56B21"/>
    <w:rsid w:val="00C60AA0"/>
    <w:rsid w:val="00C66E70"/>
    <w:rsid w:val="00C819DB"/>
    <w:rsid w:val="00C85B84"/>
    <w:rsid w:val="00CB79BF"/>
    <w:rsid w:val="00CD5FFE"/>
    <w:rsid w:val="00CE415B"/>
    <w:rsid w:val="00CF2AEF"/>
    <w:rsid w:val="00CF3119"/>
    <w:rsid w:val="00CF42B5"/>
    <w:rsid w:val="00D04C09"/>
    <w:rsid w:val="00D4245F"/>
    <w:rsid w:val="00D43158"/>
    <w:rsid w:val="00D45A60"/>
    <w:rsid w:val="00D652AF"/>
    <w:rsid w:val="00D7578B"/>
    <w:rsid w:val="00DA62F3"/>
    <w:rsid w:val="00DD0125"/>
    <w:rsid w:val="00DD20B2"/>
    <w:rsid w:val="00DD705A"/>
    <w:rsid w:val="00DF63E6"/>
    <w:rsid w:val="00E006F9"/>
    <w:rsid w:val="00E0359B"/>
    <w:rsid w:val="00E35DF8"/>
    <w:rsid w:val="00E57F36"/>
    <w:rsid w:val="00E73188"/>
    <w:rsid w:val="00E73A1E"/>
    <w:rsid w:val="00E76BA7"/>
    <w:rsid w:val="00E8053F"/>
    <w:rsid w:val="00E940AA"/>
    <w:rsid w:val="00EB4C17"/>
    <w:rsid w:val="00EC5757"/>
    <w:rsid w:val="00EE1E0D"/>
    <w:rsid w:val="00F05FA0"/>
    <w:rsid w:val="00F12E6D"/>
    <w:rsid w:val="00F161F8"/>
    <w:rsid w:val="00F42EA5"/>
    <w:rsid w:val="00F5514A"/>
    <w:rsid w:val="00F70FDA"/>
    <w:rsid w:val="00F84649"/>
    <w:rsid w:val="00FA4452"/>
    <w:rsid w:val="00FA76AC"/>
    <w:rsid w:val="00FB5AE8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6FA9A-5F15-441A-8EF0-A37EEF4D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77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3"/>
    <w:next w:val="a"/>
    <w:link w:val="Char"/>
    <w:qFormat/>
    <w:rsid w:val="00097775"/>
    <w:rPr>
      <w:rFonts w:asciiTheme="minorEastAsia" w:hAnsiTheme="minorEastAsia"/>
      <w:b w:val="0"/>
      <w:sz w:val="24"/>
      <w:szCs w:val="24"/>
    </w:rPr>
  </w:style>
  <w:style w:type="character" w:customStyle="1" w:styleId="Char">
    <w:name w:val="二级标题 Char"/>
    <w:basedOn w:val="3Char"/>
    <w:link w:val="a3"/>
    <w:rsid w:val="00097775"/>
    <w:rPr>
      <w:rFonts w:asciiTheme="minorEastAsia" w:hAnsiTheme="minorEastAsia"/>
      <w:b w:val="0"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97775"/>
    <w:rPr>
      <w:b/>
      <w:bCs/>
      <w:sz w:val="32"/>
      <w:szCs w:val="32"/>
    </w:rPr>
  </w:style>
  <w:style w:type="table" w:styleId="a4">
    <w:name w:val="Table Grid"/>
    <w:basedOn w:val="a1"/>
    <w:uiPriority w:val="39"/>
    <w:rsid w:val="00C0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137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7CD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7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7CD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A6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A6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52</cp:revision>
  <dcterms:created xsi:type="dcterms:W3CDTF">2015-10-15T05:02:00Z</dcterms:created>
  <dcterms:modified xsi:type="dcterms:W3CDTF">2015-10-20T12:54:00Z</dcterms:modified>
</cp:coreProperties>
</file>